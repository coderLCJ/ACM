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389" w:rsidRPr="00953FA7" w:rsidRDefault="00244EA8">
      <w:pPr>
        <w:rPr>
          <w:szCs w:val="21"/>
        </w:rPr>
      </w:pPr>
      <w:r w:rsidRPr="00953FA7">
        <w:rPr>
          <w:rFonts w:hint="eastAsia"/>
          <w:szCs w:val="21"/>
        </w:rPr>
        <w:t>一、</w:t>
      </w:r>
      <w:r w:rsidR="00264389" w:rsidRPr="00953FA7">
        <w:rPr>
          <w:rFonts w:hint="eastAsia"/>
          <w:szCs w:val="21"/>
        </w:rPr>
        <w:t>判断题</w:t>
      </w:r>
    </w:p>
    <w:p w:rsidR="00953FA7" w:rsidRDefault="00DD6DDC">
      <w:pPr>
        <w:rPr>
          <w:szCs w:val="21"/>
        </w:rPr>
      </w:pPr>
      <w:r w:rsidRPr="00953FA7">
        <w:rPr>
          <w:rFonts w:hint="eastAsia"/>
          <w:szCs w:val="21"/>
        </w:rPr>
        <w:t>1</w:t>
      </w:r>
      <w:r w:rsidRPr="00953FA7">
        <w:rPr>
          <w:rFonts w:hint="eastAsia"/>
          <w:szCs w:val="21"/>
        </w:rPr>
        <w:t>、</w:t>
      </w:r>
      <w:r w:rsidRPr="00953FA7">
        <w:rPr>
          <w:rFonts w:hint="eastAsia"/>
          <w:szCs w:val="21"/>
        </w:rPr>
        <w:t>get()</w:t>
      </w:r>
      <w:r w:rsidRPr="00953FA7">
        <w:rPr>
          <w:rFonts w:hint="eastAsia"/>
          <w:szCs w:val="21"/>
        </w:rPr>
        <w:t>函数不能从流中提取终止字符，终止字符仍留在流中。</w:t>
      </w:r>
      <w:r w:rsidRPr="00953FA7">
        <w:rPr>
          <w:rFonts w:hint="eastAsia"/>
          <w:szCs w:val="21"/>
        </w:rPr>
        <w:t>getline()</w:t>
      </w:r>
      <w:r w:rsidRPr="00953FA7">
        <w:rPr>
          <w:rFonts w:hint="eastAsia"/>
          <w:szCs w:val="21"/>
        </w:rPr>
        <w:t>函数可以从流中提取终止字符，但终止字符被丢弃。</w:t>
      </w:r>
      <w:r w:rsidRPr="00953FA7">
        <w:rPr>
          <w:rFonts w:hint="eastAsia"/>
          <w:szCs w:val="21"/>
        </w:rPr>
        <w:t xml:space="preserve"> </w:t>
      </w:r>
      <w:r w:rsidRPr="00953FA7">
        <w:rPr>
          <w:rFonts w:hint="eastAsia"/>
          <w:szCs w:val="21"/>
        </w:rPr>
        <w:t>【正确】</w:t>
      </w:r>
    </w:p>
    <w:p w:rsidR="00953FA7" w:rsidRDefault="00953FA7">
      <w:pPr>
        <w:rPr>
          <w:szCs w:val="21"/>
        </w:rPr>
      </w:pPr>
      <w:r>
        <w:rPr>
          <w:rFonts w:hint="eastAsia"/>
          <w:szCs w:val="21"/>
        </w:rPr>
        <w:t>2</w:t>
      </w:r>
      <w:r w:rsidR="00DD6DDC" w:rsidRPr="00953FA7">
        <w:rPr>
          <w:rFonts w:hint="eastAsia"/>
          <w:szCs w:val="21"/>
        </w:rPr>
        <w:t>、记录流的当前格式化状态标志字中的每一位用于记录一种格式，这种格式是不能被设置或清除的</w:t>
      </w:r>
      <w:r>
        <w:rPr>
          <w:rFonts w:hint="eastAsia"/>
          <w:szCs w:val="21"/>
        </w:rPr>
        <w:t>。</w:t>
      </w:r>
      <w:r w:rsidR="00DD6DDC" w:rsidRPr="00953FA7">
        <w:rPr>
          <w:rFonts w:hint="eastAsia"/>
          <w:szCs w:val="21"/>
        </w:rPr>
        <w:t>【错】</w:t>
      </w:r>
    </w:p>
    <w:p w:rsidR="00953FA7" w:rsidRDefault="00953FA7">
      <w:pPr>
        <w:rPr>
          <w:b/>
          <w:szCs w:val="21"/>
        </w:rPr>
      </w:pPr>
      <w:r>
        <w:rPr>
          <w:rFonts w:hint="eastAsia"/>
          <w:b/>
          <w:szCs w:val="21"/>
        </w:rPr>
        <w:t>3</w:t>
      </w:r>
      <w:r w:rsidR="00DD6DDC" w:rsidRPr="00953FA7">
        <w:rPr>
          <w:rFonts w:hint="eastAsia"/>
          <w:b/>
          <w:szCs w:val="21"/>
        </w:rPr>
        <w:t>、对每个可重载的运算符来讲，它既可以重载为友元函数，又可以重载为成员函数，还可以重载为非成员函数</w:t>
      </w:r>
      <w:r w:rsidR="00DD6DDC" w:rsidRPr="00953FA7">
        <w:rPr>
          <w:rFonts w:hint="eastAsia"/>
          <w:b/>
          <w:szCs w:val="21"/>
        </w:rPr>
        <w:t xml:space="preserve">  </w:t>
      </w:r>
      <w:r w:rsidR="00DD6DDC" w:rsidRPr="00953FA7">
        <w:rPr>
          <w:rFonts w:hint="eastAsia"/>
          <w:b/>
          <w:szCs w:val="21"/>
        </w:rPr>
        <w:t>【错】</w:t>
      </w:r>
    </w:p>
    <w:p w:rsidR="00953FA7" w:rsidRDefault="00953FA7">
      <w:pPr>
        <w:rPr>
          <w:color w:val="FF0000"/>
          <w:szCs w:val="21"/>
        </w:rPr>
      </w:pPr>
      <w:r>
        <w:rPr>
          <w:rFonts w:hint="eastAsia"/>
          <w:szCs w:val="21"/>
        </w:rPr>
        <w:t>     </w:t>
      </w:r>
      <w:r>
        <w:rPr>
          <w:rFonts w:hint="eastAsia"/>
          <w:szCs w:val="21"/>
        </w:rPr>
        <w:t>注：</w:t>
      </w:r>
      <w:r w:rsidR="00DD6DDC" w:rsidRPr="00953FA7">
        <w:rPr>
          <w:rFonts w:hint="eastAsia"/>
          <w:szCs w:val="21"/>
        </w:rPr>
        <w:t>并非对“每个”可重载的运算符来说</w:t>
      </w:r>
      <w:r w:rsidR="00DD6DDC" w:rsidRPr="00953FA7">
        <w:rPr>
          <w:rFonts w:hint="eastAsia"/>
          <w:szCs w:val="21"/>
        </w:rPr>
        <w:t>,</w:t>
      </w:r>
      <w:r w:rsidR="00DD6DDC" w:rsidRPr="00953FA7">
        <w:rPr>
          <w:rFonts w:hint="eastAsia"/>
          <w:szCs w:val="21"/>
        </w:rPr>
        <w:t>它既可以重载为友元函数</w:t>
      </w:r>
      <w:r w:rsidR="00DD6DDC" w:rsidRPr="00953FA7">
        <w:rPr>
          <w:rFonts w:hint="eastAsia"/>
          <w:szCs w:val="21"/>
        </w:rPr>
        <w:t>,</w:t>
      </w:r>
      <w:r w:rsidR="00DD6DDC" w:rsidRPr="00953FA7">
        <w:rPr>
          <w:rFonts w:hint="eastAsia"/>
          <w:szCs w:val="21"/>
        </w:rPr>
        <w:t>又可以重载为成员函数</w:t>
      </w:r>
      <w:r w:rsidR="00DD6DDC" w:rsidRPr="00953FA7">
        <w:rPr>
          <w:rFonts w:hint="eastAsia"/>
          <w:szCs w:val="21"/>
        </w:rPr>
        <w:t>,</w:t>
      </w:r>
      <w:r w:rsidR="00DD6DDC" w:rsidRPr="00953FA7">
        <w:rPr>
          <w:rFonts w:hint="eastAsia"/>
          <w:szCs w:val="21"/>
        </w:rPr>
        <w:t>还可以重载为非成员函数</w:t>
      </w:r>
      <w:r>
        <w:rPr>
          <w:rFonts w:hint="eastAsia"/>
          <w:szCs w:val="21"/>
        </w:rPr>
        <w:t>；</w:t>
      </w:r>
      <w:r w:rsidR="00DD6DDC" w:rsidRPr="00953FA7">
        <w:rPr>
          <w:rFonts w:hint="eastAsia"/>
          <w:szCs w:val="21"/>
        </w:rPr>
        <w:t>一些运算符</w:t>
      </w:r>
      <w:r w:rsidR="00DD6DDC" w:rsidRPr="00953FA7">
        <w:rPr>
          <w:rFonts w:hint="eastAsia"/>
          <w:color w:val="FF0000"/>
          <w:szCs w:val="21"/>
        </w:rPr>
        <w:t>（如下标运算符</w:t>
      </w:r>
      <w:r w:rsidR="00DD6DDC" w:rsidRPr="00953FA7">
        <w:rPr>
          <w:rFonts w:hint="eastAsia"/>
          <w:color w:val="FF0000"/>
          <w:szCs w:val="21"/>
        </w:rPr>
        <w:t>[]</w:t>
      </w:r>
      <w:r w:rsidR="00DD6DDC" w:rsidRPr="00953FA7">
        <w:rPr>
          <w:rFonts w:hint="eastAsia"/>
          <w:color w:val="FF0000"/>
          <w:szCs w:val="21"/>
        </w:rPr>
        <w:t>，函数调用运算符</w:t>
      </w:r>
      <w:r w:rsidR="00DD6DDC" w:rsidRPr="00953FA7">
        <w:rPr>
          <w:rFonts w:hint="eastAsia"/>
          <w:color w:val="FF0000"/>
          <w:szCs w:val="21"/>
        </w:rPr>
        <w:t>()</w:t>
      </w:r>
      <w:r w:rsidR="00DD6DDC" w:rsidRPr="00953FA7">
        <w:rPr>
          <w:rFonts w:hint="eastAsia"/>
          <w:color w:val="FF0000"/>
          <w:szCs w:val="21"/>
        </w:rPr>
        <w:t>，赋值运算符</w:t>
      </w:r>
      <w:r w:rsidR="00DD6DDC" w:rsidRPr="00953FA7">
        <w:rPr>
          <w:rFonts w:hint="eastAsia"/>
          <w:color w:val="FF0000"/>
          <w:szCs w:val="21"/>
        </w:rPr>
        <w:t>=</w:t>
      </w:r>
      <w:r w:rsidR="00DD6DDC" w:rsidRPr="00953FA7">
        <w:rPr>
          <w:rFonts w:hint="eastAsia"/>
          <w:color w:val="FF0000"/>
          <w:szCs w:val="21"/>
        </w:rPr>
        <w:t>等）只能重载为成员函数，</w:t>
      </w:r>
      <w:r w:rsidR="00DD6DDC" w:rsidRPr="00953FA7">
        <w:rPr>
          <w:rFonts w:hint="eastAsia"/>
          <w:szCs w:val="21"/>
        </w:rPr>
        <w:t>而</w:t>
      </w:r>
      <w:r w:rsidR="00DD6DDC" w:rsidRPr="00953FA7">
        <w:rPr>
          <w:rFonts w:hint="eastAsia"/>
          <w:color w:val="FF0000"/>
          <w:szCs w:val="21"/>
        </w:rPr>
        <w:t>左操作数为</w:t>
      </w:r>
      <w:r w:rsidR="00DD6DDC" w:rsidRPr="00953FA7">
        <w:rPr>
          <w:rFonts w:hint="eastAsia"/>
          <w:color w:val="FF0000"/>
          <w:szCs w:val="21"/>
        </w:rPr>
        <w:t>std::cout</w:t>
      </w:r>
      <w:r w:rsidR="00DD6DDC" w:rsidRPr="00953FA7">
        <w:rPr>
          <w:rFonts w:hint="eastAsia"/>
          <w:color w:val="FF0000"/>
          <w:szCs w:val="21"/>
        </w:rPr>
        <w:t>或</w:t>
      </w:r>
      <w:r w:rsidR="00DD6DDC" w:rsidRPr="00953FA7">
        <w:rPr>
          <w:rFonts w:hint="eastAsia"/>
          <w:color w:val="FF0000"/>
          <w:szCs w:val="21"/>
        </w:rPr>
        <w:t>std::cin</w:t>
      </w:r>
      <w:r w:rsidR="00DD6DDC" w:rsidRPr="00953FA7">
        <w:rPr>
          <w:rFonts w:hint="eastAsia"/>
          <w:color w:val="FF0000"/>
          <w:szCs w:val="21"/>
        </w:rPr>
        <w:t>的输入输出运算符只能重载为非成员函数</w:t>
      </w:r>
      <w:r>
        <w:rPr>
          <w:rFonts w:hint="eastAsia"/>
          <w:color w:val="FF0000"/>
          <w:szCs w:val="21"/>
        </w:rPr>
        <w:t>。</w:t>
      </w:r>
    </w:p>
    <w:p w:rsidR="001444E2" w:rsidRPr="00953FA7" w:rsidRDefault="00953FA7">
      <w:pPr>
        <w:rPr>
          <w:b/>
          <w:szCs w:val="21"/>
        </w:rPr>
      </w:pPr>
      <w:r>
        <w:rPr>
          <w:rFonts w:hint="eastAsia"/>
          <w:szCs w:val="21"/>
        </w:rPr>
        <w:t>4</w:t>
      </w:r>
      <w:r w:rsidR="00DD6DDC" w:rsidRPr="00953FA7">
        <w:rPr>
          <w:rFonts w:hint="eastAsia"/>
          <w:szCs w:val="21"/>
        </w:rPr>
        <w:t>、动态绑定是在运行时选定调用的成员函数的。【正确】</w:t>
      </w:r>
      <w:r w:rsidR="00DD6DDC" w:rsidRPr="00953FA7">
        <w:rPr>
          <w:rFonts w:hint="eastAsia"/>
          <w:szCs w:val="21"/>
        </w:rPr>
        <w:br/>
      </w:r>
      <w:r>
        <w:rPr>
          <w:rFonts w:hint="eastAsia"/>
          <w:szCs w:val="21"/>
        </w:rPr>
        <w:t>5</w:t>
      </w:r>
      <w:r w:rsidR="00DD6DDC" w:rsidRPr="00953FA7">
        <w:rPr>
          <w:rFonts w:hint="eastAsia"/>
          <w:szCs w:val="21"/>
        </w:rPr>
        <w:t>、操纵</w:t>
      </w:r>
      <w:proofErr w:type="gramStart"/>
      <w:r w:rsidR="00DD6DDC" w:rsidRPr="00953FA7">
        <w:rPr>
          <w:rFonts w:hint="eastAsia"/>
          <w:szCs w:val="21"/>
        </w:rPr>
        <w:t>符本身</w:t>
      </w:r>
      <w:proofErr w:type="gramEnd"/>
      <w:r w:rsidR="00DD6DDC" w:rsidRPr="00953FA7">
        <w:rPr>
          <w:rFonts w:hint="eastAsia"/>
          <w:szCs w:val="21"/>
        </w:rPr>
        <w:t>是一个对象，它可以直接被提取符或插入符操作</w:t>
      </w:r>
      <w:r>
        <w:rPr>
          <w:rFonts w:hint="eastAsia"/>
          <w:szCs w:val="21"/>
        </w:rPr>
        <w:t>。</w:t>
      </w:r>
      <w:r w:rsidR="00DD6DDC" w:rsidRPr="00953FA7">
        <w:rPr>
          <w:rFonts w:hint="eastAsia"/>
          <w:szCs w:val="21"/>
        </w:rPr>
        <w:t>【正确】</w:t>
      </w:r>
      <w:r w:rsidR="00DD6DDC" w:rsidRPr="00953FA7">
        <w:rPr>
          <w:rFonts w:hint="eastAsia"/>
          <w:szCs w:val="21"/>
        </w:rPr>
        <w:br/>
      </w:r>
      <w:r>
        <w:rPr>
          <w:rFonts w:hint="eastAsia"/>
          <w:szCs w:val="21"/>
        </w:rPr>
        <w:t>6</w:t>
      </w:r>
      <w:r w:rsidR="00DD6DDC" w:rsidRPr="00953FA7">
        <w:rPr>
          <w:rFonts w:hint="eastAsia"/>
          <w:szCs w:val="21"/>
        </w:rPr>
        <w:t>、使用提取符</w:t>
      </w:r>
      <w:r w:rsidR="00DD6DDC" w:rsidRPr="00953FA7">
        <w:rPr>
          <w:rFonts w:hint="eastAsia"/>
          <w:szCs w:val="21"/>
        </w:rPr>
        <w:t>(&lt;&lt;)</w:t>
      </w:r>
      <w:r w:rsidR="00DD6DDC" w:rsidRPr="00953FA7">
        <w:rPr>
          <w:rFonts w:hint="eastAsia"/>
          <w:szCs w:val="21"/>
        </w:rPr>
        <w:t>可以输出各种基本数据类型的变量的值，也可以输出指针值。</w:t>
      </w:r>
      <w:r w:rsidR="00DD6DDC" w:rsidRPr="00953FA7">
        <w:rPr>
          <w:rFonts w:hint="eastAsia"/>
          <w:szCs w:val="21"/>
        </w:rPr>
        <w:t xml:space="preserve"> </w:t>
      </w:r>
      <w:r w:rsidR="00DD6DDC" w:rsidRPr="00953FA7">
        <w:rPr>
          <w:rFonts w:hint="eastAsia"/>
          <w:szCs w:val="21"/>
        </w:rPr>
        <w:t>【正确】</w:t>
      </w:r>
      <w:r w:rsidR="00DD6DDC" w:rsidRPr="00953FA7">
        <w:rPr>
          <w:rFonts w:hint="eastAsia"/>
          <w:szCs w:val="21"/>
        </w:rPr>
        <w:br/>
      </w:r>
      <w:r>
        <w:rPr>
          <w:rFonts w:hint="eastAsia"/>
          <w:szCs w:val="21"/>
        </w:rPr>
        <w:t>7</w:t>
      </w:r>
      <w:r w:rsidR="00DD6DDC" w:rsidRPr="00953FA7">
        <w:rPr>
          <w:rFonts w:hint="eastAsia"/>
          <w:szCs w:val="21"/>
        </w:rPr>
        <w:t>、作用域运算符</w:t>
      </w:r>
      <w:r w:rsidR="00DD6DDC" w:rsidRPr="00953FA7">
        <w:rPr>
          <w:rFonts w:hint="eastAsia"/>
          <w:szCs w:val="21"/>
        </w:rPr>
        <w:t>(::)</w:t>
      </w:r>
      <w:r w:rsidR="00DD6DDC" w:rsidRPr="00953FA7">
        <w:rPr>
          <w:rFonts w:hint="eastAsia"/>
          <w:szCs w:val="21"/>
        </w:rPr>
        <w:t>只能用来限定成员函数所属的类</w:t>
      </w:r>
      <w:r>
        <w:rPr>
          <w:rFonts w:hint="eastAsia"/>
          <w:szCs w:val="21"/>
        </w:rPr>
        <w:t>。</w:t>
      </w:r>
      <w:r w:rsidR="00DD6DDC" w:rsidRPr="00953FA7">
        <w:rPr>
          <w:rFonts w:hint="eastAsia"/>
          <w:szCs w:val="21"/>
        </w:rPr>
        <w:t xml:space="preserve"> </w:t>
      </w:r>
      <w:r w:rsidR="00DD6DDC" w:rsidRPr="00953FA7">
        <w:rPr>
          <w:rFonts w:hint="eastAsia"/>
          <w:szCs w:val="21"/>
        </w:rPr>
        <w:t>【错】</w:t>
      </w:r>
      <w:r w:rsidR="00DD6DDC" w:rsidRPr="00953FA7">
        <w:rPr>
          <w:rFonts w:hint="eastAsia"/>
          <w:szCs w:val="21"/>
        </w:rPr>
        <w:br/>
      </w:r>
      <w:r>
        <w:rPr>
          <w:rFonts w:hint="eastAsia"/>
          <w:szCs w:val="21"/>
        </w:rPr>
        <w:t>8</w:t>
      </w:r>
      <w:r w:rsidR="00DD6DDC" w:rsidRPr="00953FA7">
        <w:rPr>
          <w:rFonts w:hint="eastAsia"/>
          <w:szCs w:val="21"/>
        </w:rPr>
        <w:t>、可以在类的构造函数中对静态数据成员进行初始化</w:t>
      </w:r>
      <w:r>
        <w:rPr>
          <w:rFonts w:hint="eastAsia"/>
          <w:szCs w:val="21"/>
        </w:rPr>
        <w:t>。</w:t>
      </w:r>
      <w:r w:rsidR="00DD6DDC" w:rsidRPr="00953FA7">
        <w:rPr>
          <w:rFonts w:hint="eastAsia"/>
          <w:szCs w:val="21"/>
        </w:rPr>
        <w:t xml:space="preserve"> </w:t>
      </w:r>
      <w:r w:rsidR="00DD6DDC" w:rsidRPr="00953FA7">
        <w:rPr>
          <w:rFonts w:hint="eastAsia"/>
          <w:szCs w:val="21"/>
        </w:rPr>
        <w:t>【错】</w:t>
      </w:r>
      <w:r w:rsidR="00DD6DDC" w:rsidRPr="00953FA7">
        <w:rPr>
          <w:rFonts w:hint="eastAsia"/>
          <w:szCs w:val="21"/>
        </w:rPr>
        <w:br/>
      </w:r>
      <w:r>
        <w:rPr>
          <w:rFonts w:hint="eastAsia"/>
          <w:szCs w:val="21"/>
        </w:rPr>
        <w:t>9</w:t>
      </w:r>
      <w:r w:rsidR="00DD6DDC" w:rsidRPr="00953FA7">
        <w:rPr>
          <w:rFonts w:hint="eastAsia"/>
          <w:szCs w:val="21"/>
        </w:rPr>
        <w:t>、在私有继承中</w:t>
      </w:r>
      <w:r w:rsidR="00DD6DDC" w:rsidRPr="00953FA7">
        <w:rPr>
          <w:rFonts w:hint="eastAsia"/>
          <w:szCs w:val="21"/>
        </w:rPr>
        <w:t>,</w:t>
      </w:r>
      <w:r w:rsidR="00DD6DDC" w:rsidRPr="00953FA7">
        <w:rPr>
          <w:rFonts w:hint="eastAsia"/>
          <w:szCs w:val="21"/>
        </w:rPr>
        <w:t>基类中所有成员对派生类的对象都是不可见的</w:t>
      </w:r>
      <w:r>
        <w:rPr>
          <w:rFonts w:hint="eastAsia"/>
          <w:szCs w:val="21"/>
        </w:rPr>
        <w:t>。</w:t>
      </w:r>
      <w:r w:rsidR="00DD6DDC" w:rsidRPr="00953FA7">
        <w:rPr>
          <w:rFonts w:hint="eastAsia"/>
          <w:szCs w:val="21"/>
        </w:rPr>
        <w:t xml:space="preserve"> </w:t>
      </w:r>
      <w:r w:rsidR="00DD6DDC" w:rsidRPr="00953FA7">
        <w:rPr>
          <w:rFonts w:hint="eastAsia"/>
          <w:szCs w:val="21"/>
        </w:rPr>
        <w:t>【对】</w:t>
      </w:r>
      <w:r w:rsidR="00DD6DDC" w:rsidRPr="00953FA7">
        <w:rPr>
          <w:rFonts w:hint="eastAsia"/>
          <w:szCs w:val="21"/>
        </w:rPr>
        <w:br/>
      </w:r>
      <w:r>
        <w:rPr>
          <w:rFonts w:hint="eastAsia"/>
          <w:szCs w:val="21"/>
        </w:rPr>
        <w:t>10</w:t>
      </w:r>
      <w:r w:rsidR="00DD6DDC" w:rsidRPr="00953FA7">
        <w:rPr>
          <w:rFonts w:hint="eastAsia"/>
          <w:szCs w:val="21"/>
        </w:rPr>
        <w:t>、</w:t>
      </w:r>
      <w:r w:rsidR="00D1101A">
        <w:rPr>
          <w:rFonts w:hint="eastAsia"/>
          <w:szCs w:val="21"/>
        </w:rPr>
        <w:t>派生类中至少包含了它地所有</w:t>
      </w:r>
      <w:proofErr w:type="gramStart"/>
      <w:r w:rsidR="00D1101A">
        <w:rPr>
          <w:rFonts w:hint="eastAsia"/>
          <w:szCs w:val="21"/>
        </w:rPr>
        <w:t>基类地</w:t>
      </w:r>
      <w:proofErr w:type="gramEnd"/>
      <w:r w:rsidR="00D1101A">
        <w:rPr>
          <w:rFonts w:hint="eastAsia"/>
          <w:szCs w:val="21"/>
        </w:rPr>
        <w:t>成员，在这些成员中可能有的是不可访问。</w:t>
      </w:r>
      <w:r w:rsidR="00D1101A" w:rsidRPr="00953FA7">
        <w:rPr>
          <w:rFonts w:hint="eastAsia"/>
          <w:szCs w:val="21"/>
        </w:rPr>
        <w:t>【对】</w:t>
      </w:r>
      <w:r w:rsidR="00DD6DDC" w:rsidRPr="00953FA7">
        <w:rPr>
          <w:rFonts w:hint="eastAsia"/>
          <w:szCs w:val="21"/>
        </w:rPr>
        <w:br/>
        <w:t>1</w:t>
      </w:r>
      <w:r>
        <w:rPr>
          <w:rFonts w:hint="eastAsia"/>
          <w:szCs w:val="21"/>
        </w:rPr>
        <w:t>1</w:t>
      </w:r>
      <w:r w:rsidR="00DD6DDC" w:rsidRPr="00953FA7">
        <w:rPr>
          <w:rFonts w:hint="eastAsia"/>
          <w:szCs w:val="21"/>
        </w:rPr>
        <w:t>、只要是类</w:t>
      </w:r>
      <w:r w:rsidR="00DD6DDC" w:rsidRPr="00953FA7">
        <w:rPr>
          <w:rFonts w:hint="eastAsia"/>
          <w:szCs w:val="21"/>
        </w:rPr>
        <w:t>M</w:t>
      </w:r>
      <w:r w:rsidR="00DD6DDC" w:rsidRPr="00953FA7">
        <w:rPr>
          <w:rFonts w:hint="eastAsia"/>
          <w:szCs w:val="21"/>
        </w:rPr>
        <w:t>继承了类</w:t>
      </w:r>
      <w:r w:rsidR="00DD6DDC" w:rsidRPr="00953FA7">
        <w:rPr>
          <w:rFonts w:hint="eastAsia"/>
          <w:szCs w:val="21"/>
        </w:rPr>
        <w:t>N,</w:t>
      </w:r>
      <w:r w:rsidR="00DD6DDC" w:rsidRPr="00953FA7">
        <w:rPr>
          <w:rFonts w:hint="eastAsia"/>
          <w:szCs w:val="21"/>
        </w:rPr>
        <w:t>就</w:t>
      </w:r>
      <w:proofErr w:type="gramStart"/>
      <w:r w:rsidR="00DD6DDC" w:rsidRPr="00953FA7">
        <w:rPr>
          <w:rFonts w:hint="eastAsia"/>
          <w:szCs w:val="21"/>
        </w:rPr>
        <w:t>可以说类</w:t>
      </w:r>
      <w:proofErr w:type="gramEnd"/>
      <w:r w:rsidR="00DD6DDC" w:rsidRPr="00953FA7">
        <w:rPr>
          <w:rFonts w:hint="eastAsia"/>
          <w:szCs w:val="21"/>
        </w:rPr>
        <w:t>M</w:t>
      </w:r>
      <w:r w:rsidR="00DD6DDC" w:rsidRPr="00953FA7">
        <w:rPr>
          <w:rFonts w:hint="eastAsia"/>
          <w:szCs w:val="21"/>
        </w:rPr>
        <w:t>是类</w:t>
      </w:r>
      <w:r w:rsidR="00DD6DDC" w:rsidRPr="00953FA7">
        <w:rPr>
          <w:rFonts w:hint="eastAsia"/>
          <w:szCs w:val="21"/>
        </w:rPr>
        <w:t>N</w:t>
      </w:r>
      <w:r w:rsidR="00DD6DDC" w:rsidRPr="00953FA7">
        <w:rPr>
          <w:rFonts w:hint="eastAsia"/>
          <w:szCs w:val="21"/>
        </w:rPr>
        <w:t>的子类型</w:t>
      </w:r>
      <w:r>
        <w:rPr>
          <w:rFonts w:hint="eastAsia"/>
          <w:szCs w:val="21"/>
        </w:rPr>
        <w:t>。</w:t>
      </w:r>
      <w:r w:rsidR="00DD6DDC" w:rsidRPr="00953FA7">
        <w:rPr>
          <w:rFonts w:hint="eastAsia"/>
          <w:szCs w:val="21"/>
        </w:rPr>
        <w:t>【错】</w:t>
      </w:r>
      <w:r w:rsidR="00DD6DDC" w:rsidRPr="00953FA7">
        <w:rPr>
          <w:rFonts w:hint="eastAsia"/>
          <w:szCs w:val="21"/>
        </w:rPr>
        <w:br/>
        <w:t>1</w:t>
      </w:r>
      <w:r>
        <w:rPr>
          <w:rFonts w:hint="eastAsia"/>
          <w:szCs w:val="21"/>
        </w:rPr>
        <w:t>2</w:t>
      </w:r>
      <w:r w:rsidR="00DD6DDC" w:rsidRPr="00953FA7">
        <w:rPr>
          <w:rFonts w:hint="eastAsia"/>
          <w:szCs w:val="21"/>
        </w:rPr>
        <w:t>、多继承情况下</w:t>
      </w:r>
      <w:r w:rsidR="00DD6DDC" w:rsidRPr="00953FA7">
        <w:rPr>
          <w:rFonts w:hint="eastAsia"/>
          <w:szCs w:val="21"/>
        </w:rPr>
        <w:t>,</w:t>
      </w:r>
      <w:r w:rsidR="00DD6DDC" w:rsidRPr="00953FA7">
        <w:rPr>
          <w:rFonts w:hint="eastAsia"/>
          <w:szCs w:val="21"/>
        </w:rPr>
        <w:t>派生类的构造函数中</w:t>
      </w:r>
      <w:proofErr w:type="gramStart"/>
      <w:r w:rsidR="00DD6DDC" w:rsidRPr="00953FA7">
        <w:rPr>
          <w:rFonts w:hint="eastAsia"/>
          <w:szCs w:val="21"/>
        </w:rPr>
        <w:t>基类构造</w:t>
      </w:r>
      <w:proofErr w:type="gramEnd"/>
      <w:r w:rsidR="00DD6DDC" w:rsidRPr="00953FA7">
        <w:rPr>
          <w:rFonts w:hint="eastAsia"/>
          <w:szCs w:val="21"/>
        </w:rPr>
        <w:t>函数的执行顺序取决于定义派生类时所指定的</w:t>
      </w:r>
      <w:proofErr w:type="gramStart"/>
      <w:r w:rsidR="00DD6DDC" w:rsidRPr="00953FA7">
        <w:rPr>
          <w:rFonts w:hint="eastAsia"/>
          <w:szCs w:val="21"/>
        </w:rPr>
        <w:t>各基类</w:t>
      </w:r>
      <w:proofErr w:type="gramEnd"/>
      <w:r w:rsidR="00DD6DDC" w:rsidRPr="00953FA7">
        <w:rPr>
          <w:rFonts w:hint="eastAsia"/>
          <w:szCs w:val="21"/>
        </w:rPr>
        <w:t>的顺序</w:t>
      </w:r>
      <w:r>
        <w:rPr>
          <w:rFonts w:hint="eastAsia"/>
          <w:szCs w:val="21"/>
        </w:rPr>
        <w:t>。</w:t>
      </w:r>
      <w:r w:rsidR="00DD6DDC" w:rsidRPr="00953FA7">
        <w:rPr>
          <w:rFonts w:hint="eastAsia"/>
          <w:szCs w:val="21"/>
        </w:rPr>
        <w:t>【对】</w:t>
      </w:r>
      <w:r w:rsidR="00DD6DDC" w:rsidRPr="00953FA7">
        <w:rPr>
          <w:rFonts w:hint="eastAsia"/>
          <w:szCs w:val="21"/>
        </w:rPr>
        <w:br/>
        <w:t>1</w:t>
      </w:r>
      <w:r>
        <w:rPr>
          <w:rFonts w:hint="eastAsia"/>
          <w:szCs w:val="21"/>
        </w:rPr>
        <w:t>3</w:t>
      </w:r>
      <w:r w:rsidR="00DD6DDC" w:rsidRPr="00953FA7">
        <w:rPr>
          <w:rFonts w:hint="eastAsia"/>
          <w:szCs w:val="21"/>
        </w:rPr>
        <w:t>、预定义的</w:t>
      </w:r>
      <w:proofErr w:type="gramStart"/>
      <w:r w:rsidR="00DD6DDC" w:rsidRPr="00953FA7">
        <w:rPr>
          <w:rFonts w:hint="eastAsia"/>
          <w:szCs w:val="21"/>
        </w:rPr>
        <w:t>插入符从键盘</w:t>
      </w:r>
      <w:proofErr w:type="gramEnd"/>
      <w:r w:rsidR="00DD6DDC" w:rsidRPr="00953FA7">
        <w:rPr>
          <w:rFonts w:hint="eastAsia"/>
          <w:szCs w:val="21"/>
        </w:rPr>
        <w:t>上接收数据是不带缓冲区的。【错】</w:t>
      </w:r>
    </w:p>
    <w:p w:rsidR="002E7997" w:rsidRPr="00953FA7" w:rsidRDefault="002E7997" w:rsidP="002E7997">
      <w:pPr>
        <w:rPr>
          <w:szCs w:val="21"/>
        </w:rPr>
      </w:pPr>
      <w:r w:rsidRPr="00953FA7">
        <w:rPr>
          <w:rFonts w:hint="eastAsia"/>
          <w:szCs w:val="21"/>
        </w:rPr>
        <w:t>1</w:t>
      </w:r>
      <w:r w:rsidR="00953FA7">
        <w:rPr>
          <w:rFonts w:hint="eastAsia"/>
          <w:szCs w:val="21"/>
        </w:rPr>
        <w:t>4</w:t>
      </w:r>
      <w:r w:rsidRPr="00953FA7">
        <w:rPr>
          <w:rFonts w:hint="eastAsia"/>
          <w:szCs w:val="21"/>
        </w:rPr>
        <w:t>、不可以定义抽象类的对象。</w:t>
      </w:r>
      <w:r w:rsidRPr="00953FA7">
        <w:rPr>
          <w:rFonts w:hint="eastAsia"/>
          <w:szCs w:val="21"/>
        </w:rPr>
        <w:tab/>
      </w:r>
      <w:r w:rsidRPr="00953FA7">
        <w:rPr>
          <w:rFonts w:hint="eastAsia"/>
          <w:szCs w:val="21"/>
        </w:rPr>
        <w:tab/>
      </w:r>
      <w:r w:rsidRPr="00953FA7">
        <w:rPr>
          <w:rFonts w:hint="eastAsia"/>
          <w:szCs w:val="21"/>
        </w:rPr>
        <w:tab/>
      </w:r>
      <w:r w:rsidRPr="00953FA7">
        <w:rPr>
          <w:rFonts w:hint="eastAsia"/>
          <w:szCs w:val="21"/>
        </w:rPr>
        <w:tab/>
      </w:r>
      <w:r w:rsidRPr="00953FA7">
        <w:rPr>
          <w:rFonts w:hint="eastAsia"/>
          <w:szCs w:val="21"/>
        </w:rPr>
        <w:t>【正确】</w:t>
      </w:r>
    </w:p>
    <w:p w:rsidR="002E7997" w:rsidRPr="00953FA7" w:rsidRDefault="002E7997" w:rsidP="002E7997">
      <w:pPr>
        <w:rPr>
          <w:szCs w:val="21"/>
        </w:rPr>
      </w:pPr>
      <w:r w:rsidRPr="00953FA7">
        <w:rPr>
          <w:rFonts w:hint="eastAsia"/>
          <w:szCs w:val="21"/>
        </w:rPr>
        <w:t>1</w:t>
      </w:r>
      <w:r w:rsidR="00953FA7">
        <w:rPr>
          <w:rFonts w:hint="eastAsia"/>
          <w:szCs w:val="21"/>
        </w:rPr>
        <w:t>5</w:t>
      </w:r>
      <w:r w:rsidRPr="00953FA7">
        <w:rPr>
          <w:rFonts w:hint="eastAsia"/>
          <w:szCs w:val="21"/>
        </w:rPr>
        <w:t>、内联函数的定义必须出现在第一次调用内联函数之前。【正确】</w:t>
      </w:r>
    </w:p>
    <w:p w:rsidR="002E7997" w:rsidRPr="00953FA7" w:rsidRDefault="002E7997" w:rsidP="002E7997">
      <w:pPr>
        <w:rPr>
          <w:b/>
          <w:szCs w:val="21"/>
        </w:rPr>
      </w:pPr>
      <w:r w:rsidRPr="00953FA7">
        <w:rPr>
          <w:rFonts w:hint="eastAsia"/>
          <w:b/>
          <w:szCs w:val="21"/>
        </w:rPr>
        <w:t>1</w:t>
      </w:r>
      <w:r w:rsidR="00953FA7">
        <w:rPr>
          <w:rFonts w:hint="eastAsia"/>
          <w:b/>
          <w:szCs w:val="21"/>
        </w:rPr>
        <w:t>6</w:t>
      </w:r>
      <w:r w:rsidRPr="00953FA7">
        <w:rPr>
          <w:rFonts w:hint="eastAsia"/>
          <w:b/>
          <w:szCs w:val="21"/>
        </w:rPr>
        <w:t>、模板函数与函数模板的意义完全相同。【错】</w:t>
      </w:r>
    </w:p>
    <w:p w:rsidR="002E7997" w:rsidRPr="00953FA7" w:rsidRDefault="002E7997" w:rsidP="002E7997">
      <w:pPr>
        <w:rPr>
          <w:color w:val="FF0000"/>
          <w:szCs w:val="21"/>
        </w:rPr>
      </w:pPr>
      <w:r w:rsidRPr="00953FA7">
        <w:rPr>
          <w:rFonts w:hint="eastAsia"/>
          <w:color w:val="FF0000"/>
          <w:szCs w:val="21"/>
        </w:rPr>
        <w:t>1</w:t>
      </w:r>
      <w:r w:rsidR="00953FA7">
        <w:rPr>
          <w:rFonts w:hint="eastAsia"/>
          <w:color w:val="FF0000"/>
          <w:szCs w:val="21"/>
        </w:rPr>
        <w:t>7</w:t>
      </w:r>
      <w:r w:rsidRPr="00953FA7">
        <w:rPr>
          <w:rFonts w:hint="eastAsia"/>
          <w:color w:val="FF0000"/>
          <w:szCs w:val="21"/>
        </w:rPr>
        <w:t>、只有</w:t>
      </w:r>
      <w:proofErr w:type="gramStart"/>
      <w:r w:rsidRPr="00953FA7">
        <w:rPr>
          <w:rFonts w:hint="eastAsia"/>
          <w:color w:val="FF0000"/>
          <w:szCs w:val="21"/>
        </w:rPr>
        <w:t>常成员</w:t>
      </w:r>
      <w:proofErr w:type="gramEnd"/>
      <w:r w:rsidRPr="00953FA7">
        <w:rPr>
          <w:rFonts w:hint="eastAsia"/>
          <w:color w:val="FF0000"/>
          <w:szCs w:val="21"/>
        </w:rPr>
        <w:t>函数才可以操作常对象。【正确】</w:t>
      </w:r>
    </w:p>
    <w:p w:rsidR="002E7997" w:rsidRPr="00953FA7" w:rsidRDefault="002E7997" w:rsidP="002E7997">
      <w:pPr>
        <w:rPr>
          <w:b/>
          <w:szCs w:val="21"/>
        </w:rPr>
      </w:pPr>
      <w:r w:rsidRPr="00953FA7">
        <w:rPr>
          <w:rFonts w:hint="eastAsia"/>
          <w:b/>
          <w:szCs w:val="21"/>
        </w:rPr>
        <w:t>1</w:t>
      </w:r>
      <w:r w:rsidR="00953FA7">
        <w:rPr>
          <w:rFonts w:hint="eastAsia"/>
          <w:b/>
          <w:szCs w:val="21"/>
        </w:rPr>
        <w:t>8</w:t>
      </w:r>
      <w:r w:rsidRPr="00953FA7">
        <w:rPr>
          <w:rFonts w:hint="eastAsia"/>
          <w:b/>
          <w:szCs w:val="21"/>
        </w:rPr>
        <w:t>、引用可以</w:t>
      </w:r>
      <w:proofErr w:type="gramStart"/>
      <w:r w:rsidRPr="00953FA7">
        <w:rPr>
          <w:rFonts w:hint="eastAsia"/>
          <w:b/>
          <w:szCs w:val="21"/>
        </w:rPr>
        <w:t>不</w:t>
      </w:r>
      <w:proofErr w:type="gramEnd"/>
      <w:r w:rsidRPr="00953FA7">
        <w:rPr>
          <w:rFonts w:hint="eastAsia"/>
          <w:b/>
          <w:szCs w:val="21"/>
        </w:rPr>
        <w:t>初始化。</w:t>
      </w:r>
      <w:r w:rsidRPr="00953FA7">
        <w:rPr>
          <w:rFonts w:hint="eastAsia"/>
          <w:b/>
          <w:szCs w:val="21"/>
        </w:rPr>
        <w:tab/>
      </w:r>
      <w:r w:rsidRPr="00953FA7">
        <w:rPr>
          <w:rFonts w:hint="eastAsia"/>
          <w:b/>
          <w:szCs w:val="21"/>
        </w:rPr>
        <w:t>【错】</w:t>
      </w:r>
    </w:p>
    <w:p w:rsidR="00F10409" w:rsidRPr="00953FA7" w:rsidRDefault="00953FA7" w:rsidP="00F10409">
      <w:pPr>
        <w:rPr>
          <w:szCs w:val="21"/>
        </w:rPr>
      </w:pPr>
      <w:r>
        <w:rPr>
          <w:rFonts w:hint="eastAsia"/>
          <w:szCs w:val="21"/>
        </w:rPr>
        <w:t>19</w:t>
      </w:r>
      <w:r w:rsidR="00F10409" w:rsidRPr="00953FA7">
        <w:rPr>
          <w:rFonts w:hint="eastAsia"/>
          <w:szCs w:val="21"/>
        </w:rPr>
        <w:t>、构造函数可以设置默认参数。</w:t>
      </w:r>
      <w:r w:rsidR="00F10409" w:rsidRPr="00953FA7">
        <w:rPr>
          <w:rFonts w:hint="eastAsia"/>
          <w:szCs w:val="21"/>
        </w:rPr>
        <w:t xml:space="preserve"> </w:t>
      </w:r>
      <w:r w:rsidR="00F10409" w:rsidRPr="00953FA7">
        <w:rPr>
          <w:rFonts w:hint="eastAsia"/>
          <w:szCs w:val="21"/>
        </w:rPr>
        <w:t>【正确】</w:t>
      </w:r>
      <w:r w:rsidR="00F10409" w:rsidRPr="00953FA7">
        <w:rPr>
          <w:rFonts w:hint="eastAsia"/>
          <w:szCs w:val="21"/>
        </w:rPr>
        <w:t xml:space="preserve">                 </w:t>
      </w:r>
    </w:p>
    <w:p w:rsidR="00F10409" w:rsidRPr="00953FA7" w:rsidRDefault="00F10409" w:rsidP="00F10409">
      <w:pPr>
        <w:rPr>
          <w:szCs w:val="21"/>
        </w:rPr>
      </w:pPr>
      <w:r w:rsidRPr="00953FA7">
        <w:rPr>
          <w:rFonts w:hint="eastAsia"/>
          <w:szCs w:val="21"/>
        </w:rPr>
        <w:t>2</w:t>
      </w:r>
      <w:r w:rsidR="00953FA7">
        <w:rPr>
          <w:rFonts w:hint="eastAsia"/>
          <w:szCs w:val="21"/>
        </w:rPr>
        <w:t>0</w:t>
      </w:r>
      <w:r w:rsidRPr="00953FA7">
        <w:rPr>
          <w:rFonts w:hint="eastAsia"/>
          <w:szCs w:val="21"/>
        </w:rPr>
        <w:t>、类</w:t>
      </w:r>
      <w:proofErr w:type="gramStart"/>
      <w:r w:rsidRPr="00953FA7">
        <w:rPr>
          <w:rFonts w:hint="eastAsia"/>
          <w:szCs w:val="21"/>
        </w:rPr>
        <w:t>的析构函数</w:t>
      </w:r>
      <w:proofErr w:type="gramEnd"/>
      <w:r w:rsidRPr="00953FA7">
        <w:rPr>
          <w:rFonts w:hint="eastAsia"/>
          <w:szCs w:val="21"/>
        </w:rPr>
        <w:t>的作用是对象的初始化。</w:t>
      </w:r>
      <w:r w:rsidRPr="00953FA7">
        <w:rPr>
          <w:rFonts w:hint="eastAsia"/>
          <w:szCs w:val="21"/>
        </w:rPr>
        <w:t xml:space="preserve">         </w:t>
      </w:r>
      <w:r w:rsidRPr="00953FA7">
        <w:rPr>
          <w:rFonts w:hint="eastAsia"/>
          <w:szCs w:val="21"/>
        </w:rPr>
        <w:t>【错】</w:t>
      </w:r>
      <w:r w:rsidRPr="00953FA7">
        <w:rPr>
          <w:rFonts w:hint="eastAsia"/>
          <w:szCs w:val="21"/>
        </w:rPr>
        <w:t xml:space="preserve"> </w:t>
      </w:r>
    </w:p>
    <w:p w:rsidR="00F10409" w:rsidRPr="00953FA7" w:rsidRDefault="00F10409" w:rsidP="00F10409">
      <w:pPr>
        <w:rPr>
          <w:szCs w:val="21"/>
        </w:rPr>
      </w:pPr>
      <w:r w:rsidRPr="00953FA7">
        <w:rPr>
          <w:rFonts w:hint="eastAsia"/>
          <w:szCs w:val="21"/>
        </w:rPr>
        <w:t>2</w:t>
      </w:r>
      <w:r w:rsidR="00953FA7">
        <w:rPr>
          <w:rFonts w:hint="eastAsia"/>
          <w:szCs w:val="21"/>
        </w:rPr>
        <w:t>1</w:t>
      </w:r>
      <w:r w:rsidRPr="00953FA7">
        <w:rPr>
          <w:rFonts w:hint="eastAsia"/>
          <w:szCs w:val="21"/>
        </w:rPr>
        <w:t>、</w:t>
      </w:r>
      <w:r w:rsidRPr="00953FA7">
        <w:rPr>
          <w:rFonts w:hint="eastAsia"/>
          <w:szCs w:val="21"/>
        </w:rPr>
        <w:t>cout</w:t>
      </w:r>
      <w:r w:rsidRPr="00953FA7">
        <w:rPr>
          <w:rFonts w:hint="eastAsia"/>
          <w:szCs w:val="21"/>
        </w:rPr>
        <w:t>的默认输出对象是键盘</w:t>
      </w:r>
      <w:r w:rsidRPr="00953FA7">
        <w:rPr>
          <w:rFonts w:hint="eastAsia"/>
          <w:szCs w:val="21"/>
        </w:rPr>
        <w:t>, cin</w:t>
      </w:r>
      <w:r w:rsidRPr="00953FA7">
        <w:rPr>
          <w:rFonts w:hint="eastAsia"/>
          <w:szCs w:val="21"/>
        </w:rPr>
        <w:t>的默认输入对象是屏幕。【错】</w:t>
      </w:r>
    </w:p>
    <w:p w:rsidR="00F10409" w:rsidRPr="00953FA7" w:rsidRDefault="00F10409" w:rsidP="00F10409">
      <w:pPr>
        <w:rPr>
          <w:szCs w:val="21"/>
        </w:rPr>
      </w:pPr>
      <w:r w:rsidRPr="00953FA7">
        <w:rPr>
          <w:rFonts w:hint="eastAsia"/>
          <w:szCs w:val="21"/>
        </w:rPr>
        <w:t>2</w:t>
      </w:r>
      <w:r w:rsidR="00953FA7">
        <w:rPr>
          <w:rFonts w:hint="eastAsia"/>
          <w:szCs w:val="21"/>
        </w:rPr>
        <w:t>2</w:t>
      </w:r>
      <w:r w:rsidRPr="00953FA7">
        <w:rPr>
          <w:rFonts w:hint="eastAsia"/>
          <w:szCs w:val="21"/>
        </w:rPr>
        <w:t>、</w:t>
      </w:r>
      <w:r w:rsidRPr="00953FA7">
        <w:rPr>
          <w:rFonts w:hint="eastAsia"/>
          <w:b/>
          <w:szCs w:val="21"/>
        </w:rPr>
        <w:t>抽象类可以用来直接创建对象。</w:t>
      </w:r>
      <w:r w:rsidRPr="00953FA7">
        <w:rPr>
          <w:rFonts w:hint="eastAsia"/>
          <w:b/>
          <w:szCs w:val="21"/>
        </w:rPr>
        <w:tab/>
      </w:r>
      <w:r w:rsidRPr="00953FA7">
        <w:rPr>
          <w:rFonts w:hint="eastAsia"/>
          <w:b/>
          <w:szCs w:val="21"/>
        </w:rPr>
        <w:t>【错】</w:t>
      </w:r>
      <w:r w:rsidRPr="00953FA7">
        <w:rPr>
          <w:rFonts w:hint="eastAsia"/>
          <w:szCs w:val="21"/>
        </w:rPr>
        <w:tab/>
      </w:r>
      <w:r w:rsidRPr="00953FA7">
        <w:rPr>
          <w:rFonts w:hint="eastAsia"/>
          <w:szCs w:val="21"/>
        </w:rPr>
        <w:tab/>
      </w:r>
      <w:r w:rsidRPr="00953FA7">
        <w:rPr>
          <w:rFonts w:hint="eastAsia"/>
          <w:szCs w:val="21"/>
        </w:rPr>
        <w:tab/>
      </w:r>
      <w:r w:rsidRPr="00953FA7">
        <w:rPr>
          <w:rFonts w:hint="eastAsia"/>
          <w:szCs w:val="21"/>
        </w:rPr>
        <w:tab/>
      </w:r>
      <w:r w:rsidRPr="00953FA7">
        <w:rPr>
          <w:rFonts w:hint="eastAsia"/>
          <w:szCs w:val="21"/>
        </w:rPr>
        <w:tab/>
      </w:r>
    </w:p>
    <w:p w:rsidR="00264389" w:rsidRPr="00953FA7" w:rsidRDefault="00F10409" w:rsidP="00F10409">
      <w:pPr>
        <w:rPr>
          <w:b/>
          <w:szCs w:val="21"/>
        </w:rPr>
      </w:pPr>
      <w:r w:rsidRPr="00953FA7">
        <w:rPr>
          <w:rFonts w:hint="eastAsia"/>
          <w:b/>
          <w:szCs w:val="21"/>
        </w:rPr>
        <w:t>2</w:t>
      </w:r>
      <w:r w:rsidR="00953FA7">
        <w:rPr>
          <w:rFonts w:hint="eastAsia"/>
          <w:b/>
          <w:szCs w:val="21"/>
        </w:rPr>
        <w:t>3</w:t>
      </w:r>
      <w:r w:rsidRPr="00953FA7">
        <w:rPr>
          <w:rFonts w:hint="eastAsia"/>
          <w:b/>
          <w:szCs w:val="21"/>
        </w:rPr>
        <w:t>、</w:t>
      </w:r>
      <w:proofErr w:type="gramStart"/>
      <w:r w:rsidRPr="00953FA7">
        <w:rPr>
          <w:rFonts w:hint="eastAsia"/>
          <w:b/>
          <w:szCs w:val="21"/>
        </w:rPr>
        <w:t>常对象</w:t>
      </w:r>
      <w:proofErr w:type="gramEnd"/>
      <w:r w:rsidRPr="00953FA7">
        <w:rPr>
          <w:rFonts w:hint="eastAsia"/>
          <w:b/>
          <w:szCs w:val="21"/>
        </w:rPr>
        <w:t>可以调用任意成员函数。</w:t>
      </w:r>
      <w:r w:rsidRPr="00953FA7">
        <w:rPr>
          <w:rFonts w:hint="eastAsia"/>
          <w:b/>
          <w:szCs w:val="21"/>
        </w:rPr>
        <w:tab/>
      </w:r>
      <w:r w:rsidRPr="00953FA7">
        <w:rPr>
          <w:rFonts w:hint="eastAsia"/>
          <w:b/>
          <w:szCs w:val="21"/>
        </w:rPr>
        <w:t>【错】</w:t>
      </w:r>
    </w:p>
    <w:p w:rsidR="00F10409" w:rsidRPr="00953FA7" w:rsidRDefault="00F10409" w:rsidP="00F10409">
      <w:pPr>
        <w:rPr>
          <w:szCs w:val="21"/>
        </w:rPr>
      </w:pPr>
      <w:r w:rsidRPr="00953FA7">
        <w:rPr>
          <w:rFonts w:hint="eastAsia"/>
          <w:szCs w:val="21"/>
        </w:rPr>
        <w:t>2</w:t>
      </w:r>
      <w:r w:rsidR="00953FA7">
        <w:rPr>
          <w:rFonts w:hint="eastAsia"/>
          <w:szCs w:val="21"/>
        </w:rPr>
        <w:t>4</w:t>
      </w:r>
      <w:r w:rsidRPr="00953FA7">
        <w:rPr>
          <w:rFonts w:hint="eastAsia"/>
          <w:szCs w:val="21"/>
        </w:rPr>
        <w:t>、</w:t>
      </w:r>
      <w:r w:rsidRPr="00953FA7">
        <w:rPr>
          <w:rFonts w:hint="eastAsia"/>
          <w:szCs w:val="21"/>
        </w:rPr>
        <w:t>C++</w:t>
      </w:r>
      <w:r w:rsidRPr="00953FA7">
        <w:rPr>
          <w:rFonts w:hint="eastAsia"/>
          <w:szCs w:val="21"/>
        </w:rPr>
        <w:t>语言支持封装性和继承性，不支持多态性。</w:t>
      </w:r>
      <w:r w:rsidR="00BF517D" w:rsidRPr="00953FA7">
        <w:rPr>
          <w:rFonts w:hint="eastAsia"/>
          <w:szCs w:val="21"/>
        </w:rPr>
        <w:t>【错】</w:t>
      </w:r>
    </w:p>
    <w:p w:rsidR="00F10409" w:rsidRPr="00953FA7" w:rsidRDefault="00F10409" w:rsidP="00F10409">
      <w:pPr>
        <w:rPr>
          <w:szCs w:val="21"/>
        </w:rPr>
      </w:pPr>
      <w:r w:rsidRPr="00953FA7">
        <w:rPr>
          <w:rFonts w:hint="eastAsia"/>
          <w:szCs w:val="21"/>
        </w:rPr>
        <w:t>2</w:t>
      </w:r>
      <w:r w:rsidR="00953FA7">
        <w:rPr>
          <w:rFonts w:hint="eastAsia"/>
          <w:szCs w:val="21"/>
        </w:rPr>
        <w:t>5</w:t>
      </w:r>
      <w:r w:rsidRPr="00953FA7">
        <w:rPr>
          <w:rFonts w:hint="eastAsia"/>
          <w:szCs w:val="21"/>
        </w:rPr>
        <w:t>、关系运算符可以用来比较两个字符的大小，也可以用来比较两个字符串的大小。</w:t>
      </w:r>
      <w:r w:rsidR="00BF517D" w:rsidRPr="00953FA7">
        <w:rPr>
          <w:rFonts w:hint="eastAsia"/>
          <w:szCs w:val="21"/>
        </w:rPr>
        <w:t>【错】</w:t>
      </w:r>
    </w:p>
    <w:p w:rsidR="00F10409" w:rsidRPr="00953FA7" w:rsidRDefault="00F10409" w:rsidP="00F10409">
      <w:pPr>
        <w:rPr>
          <w:szCs w:val="21"/>
        </w:rPr>
      </w:pPr>
      <w:r w:rsidRPr="00953FA7">
        <w:rPr>
          <w:rFonts w:hint="eastAsia"/>
          <w:szCs w:val="21"/>
        </w:rPr>
        <w:t>2</w:t>
      </w:r>
      <w:r w:rsidR="00953FA7">
        <w:rPr>
          <w:rFonts w:hint="eastAsia"/>
          <w:szCs w:val="21"/>
        </w:rPr>
        <w:t>6</w:t>
      </w:r>
      <w:r w:rsidRPr="00953FA7">
        <w:rPr>
          <w:rFonts w:hint="eastAsia"/>
          <w:szCs w:val="21"/>
        </w:rPr>
        <w:t>、字符串</w:t>
      </w:r>
      <w:proofErr w:type="gramStart"/>
      <w:r w:rsidRPr="00953FA7">
        <w:rPr>
          <w:szCs w:val="21"/>
        </w:rPr>
        <w:t>”</w:t>
      </w:r>
      <w:proofErr w:type="gramEnd"/>
      <w:r w:rsidRPr="00953FA7">
        <w:rPr>
          <w:rFonts w:hint="eastAsia"/>
          <w:szCs w:val="21"/>
        </w:rPr>
        <w:t>sdfgh</w:t>
      </w:r>
      <w:proofErr w:type="gramStart"/>
      <w:r w:rsidRPr="00953FA7">
        <w:rPr>
          <w:szCs w:val="21"/>
        </w:rPr>
        <w:t>”</w:t>
      </w:r>
      <w:proofErr w:type="gramEnd"/>
      <w:r w:rsidRPr="00953FA7">
        <w:rPr>
          <w:rFonts w:hint="eastAsia"/>
          <w:szCs w:val="21"/>
        </w:rPr>
        <w:t>的长度是</w:t>
      </w:r>
      <w:r w:rsidRPr="00953FA7">
        <w:rPr>
          <w:rFonts w:hint="eastAsia"/>
          <w:szCs w:val="21"/>
        </w:rPr>
        <w:t>5</w:t>
      </w:r>
      <w:r w:rsidRPr="00953FA7">
        <w:rPr>
          <w:rFonts w:hint="eastAsia"/>
          <w:szCs w:val="21"/>
        </w:rPr>
        <w:t>。</w:t>
      </w:r>
      <w:r w:rsidR="00BF517D" w:rsidRPr="00953FA7">
        <w:rPr>
          <w:rFonts w:hint="eastAsia"/>
          <w:szCs w:val="21"/>
        </w:rPr>
        <w:t>【正确】</w:t>
      </w:r>
    </w:p>
    <w:p w:rsidR="00F10409" w:rsidRPr="00953FA7" w:rsidRDefault="00F10409" w:rsidP="00F10409">
      <w:pPr>
        <w:rPr>
          <w:b/>
          <w:szCs w:val="21"/>
        </w:rPr>
      </w:pPr>
      <w:r w:rsidRPr="00953FA7">
        <w:rPr>
          <w:rFonts w:hint="eastAsia"/>
          <w:b/>
          <w:szCs w:val="21"/>
        </w:rPr>
        <w:t>2</w:t>
      </w:r>
      <w:r w:rsidR="00953FA7">
        <w:rPr>
          <w:rFonts w:hint="eastAsia"/>
          <w:b/>
          <w:szCs w:val="21"/>
        </w:rPr>
        <w:t>7</w:t>
      </w:r>
      <w:r w:rsidRPr="00953FA7">
        <w:rPr>
          <w:rFonts w:hint="eastAsia"/>
          <w:b/>
          <w:szCs w:val="21"/>
        </w:rPr>
        <w:t>、引用和指针都可作函数参数。</w:t>
      </w:r>
      <w:r w:rsidR="00BF517D" w:rsidRPr="00953FA7">
        <w:rPr>
          <w:rFonts w:hint="eastAsia"/>
          <w:b/>
          <w:szCs w:val="21"/>
        </w:rPr>
        <w:t>【正确】</w:t>
      </w:r>
    </w:p>
    <w:p w:rsidR="00F10409" w:rsidRPr="00953FA7" w:rsidRDefault="00F10409" w:rsidP="00F10409">
      <w:pPr>
        <w:rPr>
          <w:szCs w:val="21"/>
        </w:rPr>
      </w:pPr>
      <w:r w:rsidRPr="00953FA7">
        <w:rPr>
          <w:rFonts w:hint="eastAsia"/>
          <w:szCs w:val="21"/>
        </w:rPr>
        <w:t>2</w:t>
      </w:r>
      <w:r w:rsidR="00953FA7">
        <w:rPr>
          <w:rFonts w:hint="eastAsia"/>
          <w:szCs w:val="21"/>
        </w:rPr>
        <w:t>8</w:t>
      </w:r>
      <w:r w:rsidRPr="00953FA7">
        <w:rPr>
          <w:rFonts w:hint="eastAsia"/>
          <w:szCs w:val="21"/>
        </w:rPr>
        <w:t>、友元函数说明在类体内，它是一种成员函数。</w:t>
      </w:r>
      <w:r w:rsidR="00BF517D" w:rsidRPr="00953FA7">
        <w:rPr>
          <w:rFonts w:hint="eastAsia"/>
          <w:szCs w:val="21"/>
        </w:rPr>
        <w:t>【错】</w:t>
      </w:r>
    </w:p>
    <w:p w:rsidR="00F10409" w:rsidRPr="00953FA7" w:rsidRDefault="00953FA7" w:rsidP="00F10409">
      <w:pPr>
        <w:rPr>
          <w:szCs w:val="21"/>
        </w:rPr>
      </w:pPr>
      <w:r>
        <w:rPr>
          <w:rFonts w:hint="eastAsia"/>
          <w:szCs w:val="21"/>
        </w:rPr>
        <w:t>29</w:t>
      </w:r>
      <w:r w:rsidR="00BF517D" w:rsidRPr="00953FA7">
        <w:rPr>
          <w:rFonts w:hint="eastAsia"/>
          <w:szCs w:val="21"/>
        </w:rPr>
        <w:t>、友元类必须被说明为公有成员。【错】</w:t>
      </w:r>
    </w:p>
    <w:p w:rsidR="00BF517D" w:rsidRPr="00953FA7" w:rsidRDefault="00BF517D" w:rsidP="00F10409">
      <w:pPr>
        <w:rPr>
          <w:szCs w:val="21"/>
        </w:rPr>
      </w:pPr>
      <w:r w:rsidRPr="00953FA7">
        <w:rPr>
          <w:rFonts w:hint="eastAsia"/>
          <w:szCs w:val="21"/>
        </w:rPr>
        <w:t>3</w:t>
      </w:r>
      <w:r w:rsidR="00953FA7">
        <w:rPr>
          <w:rFonts w:hint="eastAsia"/>
          <w:szCs w:val="21"/>
        </w:rPr>
        <w:t>0</w:t>
      </w:r>
      <w:r w:rsidRPr="00953FA7">
        <w:rPr>
          <w:rFonts w:hint="eastAsia"/>
          <w:szCs w:val="21"/>
        </w:rPr>
        <w:t>、</w:t>
      </w:r>
      <w:proofErr w:type="gramStart"/>
      <w:r w:rsidRPr="00953FA7">
        <w:rPr>
          <w:rFonts w:hint="eastAsia"/>
          <w:szCs w:val="21"/>
        </w:rPr>
        <w:t>纯虚函数</w:t>
      </w:r>
      <w:proofErr w:type="gramEnd"/>
      <w:r w:rsidRPr="00953FA7">
        <w:rPr>
          <w:rFonts w:hint="eastAsia"/>
          <w:szCs w:val="21"/>
        </w:rPr>
        <w:t>是在基类中说明的虚函数，它在该基类中没有定义的操作内容。【正确】</w:t>
      </w:r>
    </w:p>
    <w:p w:rsidR="00BF517D" w:rsidRPr="00953FA7" w:rsidRDefault="00BF517D" w:rsidP="00F10409">
      <w:pPr>
        <w:rPr>
          <w:szCs w:val="21"/>
        </w:rPr>
      </w:pPr>
      <w:r w:rsidRPr="00953FA7">
        <w:rPr>
          <w:rFonts w:hint="eastAsia"/>
          <w:szCs w:val="21"/>
        </w:rPr>
        <w:t>3</w:t>
      </w:r>
      <w:r w:rsidR="00953FA7">
        <w:rPr>
          <w:rFonts w:hint="eastAsia"/>
          <w:szCs w:val="21"/>
        </w:rPr>
        <w:t>1</w:t>
      </w:r>
      <w:r w:rsidRPr="00953FA7">
        <w:rPr>
          <w:rFonts w:hint="eastAsia"/>
          <w:szCs w:val="21"/>
        </w:rPr>
        <w:t>、</w:t>
      </w:r>
      <w:proofErr w:type="gramStart"/>
      <w:r w:rsidRPr="00953FA7">
        <w:rPr>
          <w:rFonts w:hint="eastAsia"/>
          <w:szCs w:val="21"/>
        </w:rPr>
        <w:t>析构函数</w:t>
      </w:r>
      <w:proofErr w:type="gramEnd"/>
      <w:r w:rsidRPr="00953FA7">
        <w:rPr>
          <w:rFonts w:hint="eastAsia"/>
          <w:szCs w:val="21"/>
        </w:rPr>
        <w:t>不能被继承。【正确】</w:t>
      </w:r>
    </w:p>
    <w:p w:rsidR="00BF517D" w:rsidRPr="00953FA7" w:rsidRDefault="00BF517D" w:rsidP="00F10409">
      <w:pPr>
        <w:rPr>
          <w:szCs w:val="21"/>
        </w:rPr>
      </w:pPr>
      <w:r w:rsidRPr="00953FA7">
        <w:rPr>
          <w:rFonts w:hint="eastAsia"/>
          <w:szCs w:val="21"/>
        </w:rPr>
        <w:t>3</w:t>
      </w:r>
      <w:r w:rsidR="00953FA7">
        <w:rPr>
          <w:rFonts w:hint="eastAsia"/>
          <w:szCs w:val="21"/>
        </w:rPr>
        <w:t>2</w:t>
      </w:r>
      <w:r w:rsidRPr="00953FA7">
        <w:rPr>
          <w:rFonts w:hint="eastAsia"/>
          <w:szCs w:val="21"/>
        </w:rPr>
        <w:t>、运算符重载以后，其优先级和结核性都不能改变。【正确】</w:t>
      </w:r>
    </w:p>
    <w:p w:rsidR="00BF517D" w:rsidRPr="00953FA7" w:rsidRDefault="00BF517D" w:rsidP="00F10409">
      <w:pPr>
        <w:rPr>
          <w:szCs w:val="21"/>
        </w:rPr>
      </w:pPr>
      <w:r w:rsidRPr="00953FA7">
        <w:rPr>
          <w:rFonts w:hint="eastAsia"/>
          <w:szCs w:val="21"/>
        </w:rPr>
        <w:t>3</w:t>
      </w:r>
      <w:r w:rsidR="00953FA7">
        <w:rPr>
          <w:rFonts w:hint="eastAsia"/>
          <w:szCs w:val="21"/>
        </w:rPr>
        <w:t>3</w:t>
      </w:r>
      <w:r w:rsidRPr="00953FA7">
        <w:rPr>
          <w:rFonts w:hint="eastAsia"/>
          <w:szCs w:val="21"/>
        </w:rPr>
        <w:t>、在</w:t>
      </w:r>
      <w:r w:rsidRPr="00953FA7">
        <w:rPr>
          <w:rFonts w:hint="eastAsia"/>
          <w:szCs w:val="21"/>
        </w:rPr>
        <w:t>C++</w:t>
      </w:r>
      <w:r w:rsidRPr="00953FA7">
        <w:rPr>
          <w:rFonts w:hint="eastAsia"/>
          <w:szCs w:val="21"/>
        </w:rPr>
        <w:t>中，函数名实际上是一个指针，它指向函数的入口。【正确】</w:t>
      </w:r>
    </w:p>
    <w:p w:rsidR="00BF517D" w:rsidRPr="00953FA7" w:rsidRDefault="00310D3B" w:rsidP="00F10409">
      <w:pPr>
        <w:rPr>
          <w:b/>
          <w:szCs w:val="21"/>
        </w:rPr>
      </w:pPr>
      <w:r w:rsidRPr="00953FA7">
        <w:rPr>
          <w:rFonts w:hint="eastAsia"/>
          <w:b/>
          <w:szCs w:val="21"/>
        </w:rPr>
        <w:t>3</w:t>
      </w:r>
      <w:r w:rsidR="00953FA7">
        <w:rPr>
          <w:rFonts w:hint="eastAsia"/>
          <w:b/>
          <w:szCs w:val="21"/>
        </w:rPr>
        <w:t>4</w:t>
      </w:r>
      <w:r w:rsidRPr="00953FA7">
        <w:rPr>
          <w:rFonts w:hint="eastAsia"/>
          <w:b/>
          <w:szCs w:val="21"/>
        </w:rPr>
        <w:t>、在程序能正确支持所设计的正常情况之后，再添加语句来处理异常情况，这种思想就是异常处理。</w:t>
      </w:r>
      <w:r w:rsidR="00244EA8" w:rsidRPr="00953FA7">
        <w:rPr>
          <w:rFonts w:hint="eastAsia"/>
          <w:szCs w:val="21"/>
        </w:rPr>
        <w:t>【正确】</w:t>
      </w:r>
      <w:r w:rsidRPr="00953FA7">
        <w:rPr>
          <w:rFonts w:hint="eastAsia"/>
          <w:b/>
          <w:szCs w:val="21"/>
        </w:rPr>
        <w:t> </w:t>
      </w:r>
    </w:p>
    <w:p w:rsidR="00953FA7" w:rsidRDefault="007C146B" w:rsidP="00F10409">
      <w:pPr>
        <w:rPr>
          <w:b/>
          <w:szCs w:val="21"/>
        </w:rPr>
      </w:pPr>
      <w:r w:rsidRPr="00953FA7">
        <w:rPr>
          <w:rFonts w:hint="eastAsia"/>
          <w:b/>
          <w:szCs w:val="21"/>
        </w:rPr>
        <w:lastRenderedPageBreak/>
        <w:t>3</w:t>
      </w:r>
      <w:r w:rsidR="00953FA7">
        <w:rPr>
          <w:rFonts w:hint="eastAsia"/>
          <w:b/>
          <w:szCs w:val="21"/>
        </w:rPr>
        <w:t>5</w:t>
      </w:r>
      <w:r w:rsidRPr="00953FA7">
        <w:rPr>
          <w:rFonts w:hint="eastAsia"/>
          <w:b/>
          <w:szCs w:val="21"/>
        </w:rPr>
        <w:t>、派生类</w:t>
      </w:r>
      <w:proofErr w:type="gramStart"/>
      <w:r w:rsidRPr="00953FA7">
        <w:rPr>
          <w:rFonts w:hint="eastAsia"/>
          <w:b/>
          <w:szCs w:val="21"/>
        </w:rPr>
        <w:t>是基类的</w:t>
      </w:r>
      <w:proofErr w:type="gramEnd"/>
      <w:r w:rsidRPr="00953FA7">
        <w:rPr>
          <w:rFonts w:hint="eastAsia"/>
          <w:b/>
          <w:szCs w:val="21"/>
        </w:rPr>
        <w:t>子类型。【错误】</w:t>
      </w:r>
    </w:p>
    <w:p w:rsidR="007C146B" w:rsidRPr="00953FA7" w:rsidRDefault="007C146B" w:rsidP="00F10409">
      <w:pPr>
        <w:rPr>
          <w:b/>
          <w:color w:val="FF0000"/>
          <w:szCs w:val="21"/>
        </w:rPr>
      </w:pPr>
      <w:r w:rsidRPr="00953FA7">
        <w:rPr>
          <w:rFonts w:hint="eastAsia"/>
          <w:b/>
          <w:color w:val="FF0000"/>
          <w:szCs w:val="21"/>
        </w:rPr>
        <w:t>注：</w:t>
      </w:r>
      <w:r w:rsidRPr="00953FA7">
        <w:rPr>
          <w:rFonts w:hint="eastAsia"/>
          <w:b/>
          <w:color w:val="FF0000"/>
          <w:szCs w:val="21"/>
        </w:rPr>
        <w:t>3</w:t>
      </w:r>
      <w:r w:rsidRPr="00953FA7">
        <w:rPr>
          <w:rFonts w:hint="eastAsia"/>
          <w:b/>
          <w:color w:val="FF0000"/>
          <w:szCs w:val="21"/>
        </w:rPr>
        <w:t>中继承方式，公有派生类</w:t>
      </w:r>
      <w:proofErr w:type="gramStart"/>
      <w:r w:rsidRPr="00953FA7">
        <w:rPr>
          <w:rFonts w:hint="eastAsia"/>
          <w:b/>
          <w:color w:val="FF0000"/>
          <w:szCs w:val="21"/>
        </w:rPr>
        <w:t>才是基类真正</w:t>
      </w:r>
      <w:proofErr w:type="gramEnd"/>
      <w:r w:rsidRPr="00953FA7">
        <w:rPr>
          <w:rFonts w:hint="eastAsia"/>
          <w:b/>
          <w:color w:val="FF0000"/>
          <w:szCs w:val="21"/>
        </w:rPr>
        <w:t>的子类，它完整地继承了</w:t>
      </w:r>
      <w:proofErr w:type="gramStart"/>
      <w:r w:rsidRPr="00953FA7">
        <w:rPr>
          <w:rFonts w:hint="eastAsia"/>
          <w:b/>
          <w:color w:val="FF0000"/>
          <w:szCs w:val="21"/>
        </w:rPr>
        <w:t>基类地</w:t>
      </w:r>
      <w:proofErr w:type="gramEnd"/>
      <w:r w:rsidRPr="00953FA7">
        <w:rPr>
          <w:rFonts w:hint="eastAsia"/>
          <w:b/>
          <w:color w:val="FF0000"/>
          <w:szCs w:val="21"/>
        </w:rPr>
        <w:t>功能。</w:t>
      </w:r>
    </w:p>
    <w:p w:rsidR="00DD6DDC" w:rsidRPr="00953FA7" w:rsidRDefault="00244EA8" w:rsidP="00DD6DDC">
      <w:pPr>
        <w:rPr>
          <w:szCs w:val="21"/>
        </w:rPr>
      </w:pPr>
      <w:r w:rsidRPr="00953FA7">
        <w:rPr>
          <w:rFonts w:hint="eastAsia"/>
          <w:szCs w:val="21"/>
        </w:rPr>
        <w:t>二、</w:t>
      </w:r>
      <w:r w:rsidR="00DD6DDC" w:rsidRPr="00953FA7">
        <w:rPr>
          <w:rFonts w:hint="eastAsia"/>
          <w:szCs w:val="21"/>
        </w:rPr>
        <w:t> </w:t>
      </w:r>
      <w:r w:rsidR="00DD6DDC" w:rsidRPr="00953FA7">
        <w:rPr>
          <w:rFonts w:hint="eastAsia"/>
          <w:szCs w:val="21"/>
        </w:rPr>
        <w:t>选择题</w:t>
      </w:r>
      <w:r w:rsidRPr="00953FA7">
        <w:rPr>
          <w:rFonts w:hint="eastAsia"/>
          <w:szCs w:val="21"/>
        </w:rPr>
        <w:t>  </w:t>
      </w:r>
    </w:p>
    <w:p w:rsidR="00DD6DDC" w:rsidRPr="00953FA7" w:rsidRDefault="00DD6DDC" w:rsidP="00DD6DDC">
      <w:pPr>
        <w:rPr>
          <w:szCs w:val="21"/>
        </w:rPr>
      </w:pPr>
      <w:r w:rsidRPr="00953FA7">
        <w:rPr>
          <w:rFonts w:hint="eastAsia"/>
          <w:szCs w:val="21"/>
        </w:rPr>
        <w:t>1. </w:t>
      </w:r>
      <w:r w:rsidRPr="00953FA7">
        <w:rPr>
          <w:rFonts w:hint="eastAsia"/>
          <w:szCs w:val="21"/>
        </w:rPr>
        <w:t>每个类（</w:t>
      </w:r>
      <w:r w:rsidR="001B71B2" w:rsidRPr="00953FA7">
        <w:rPr>
          <w:rFonts w:hint="eastAsia"/>
          <w:szCs w:val="21"/>
        </w:rPr>
        <w:t>C</w:t>
      </w:r>
      <w:r w:rsidRPr="00953FA7">
        <w:rPr>
          <w:rFonts w:hint="eastAsia"/>
          <w:szCs w:val="21"/>
        </w:rPr>
        <w:t>）构造函数</w:t>
      </w:r>
      <w:r w:rsidRPr="00953FA7">
        <w:rPr>
          <w:rFonts w:hint="eastAsia"/>
          <w:szCs w:val="21"/>
        </w:rPr>
        <w:t> </w:t>
      </w:r>
    </w:p>
    <w:p w:rsidR="00DD6DDC" w:rsidRPr="00953FA7" w:rsidRDefault="00DD6DDC" w:rsidP="00DD6DDC">
      <w:pPr>
        <w:rPr>
          <w:szCs w:val="21"/>
        </w:rPr>
      </w:pPr>
      <w:r w:rsidRPr="00953FA7">
        <w:rPr>
          <w:rFonts w:hint="eastAsia"/>
          <w:szCs w:val="21"/>
        </w:rPr>
        <w:t>A. </w:t>
      </w:r>
      <w:r w:rsidRPr="00953FA7">
        <w:rPr>
          <w:rFonts w:hint="eastAsia"/>
          <w:szCs w:val="21"/>
        </w:rPr>
        <w:t>只能有一个</w:t>
      </w:r>
      <w:proofErr w:type="gramStart"/>
      <w:r w:rsidRPr="00953FA7">
        <w:rPr>
          <w:rFonts w:hint="eastAsia"/>
          <w:szCs w:val="21"/>
        </w:rPr>
        <w:t>  B</w:t>
      </w:r>
      <w:proofErr w:type="gramEnd"/>
      <w:r w:rsidRPr="00953FA7">
        <w:rPr>
          <w:rFonts w:hint="eastAsia"/>
          <w:szCs w:val="21"/>
        </w:rPr>
        <w:t>. </w:t>
      </w:r>
      <w:r w:rsidRPr="00953FA7">
        <w:rPr>
          <w:rFonts w:hint="eastAsia"/>
          <w:szCs w:val="21"/>
        </w:rPr>
        <w:t>只可有公有的</w:t>
      </w:r>
      <w:r w:rsidRPr="00953FA7">
        <w:rPr>
          <w:rFonts w:hint="eastAsia"/>
          <w:szCs w:val="21"/>
        </w:rPr>
        <w:t> C. </w:t>
      </w:r>
      <w:r w:rsidRPr="00953FA7">
        <w:rPr>
          <w:rFonts w:hint="eastAsia"/>
          <w:szCs w:val="21"/>
        </w:rPr>
        <w:t>可以有多个</w:t>
      </w:r>
      <w:r w:rsidRPr="00953FA7">
        <w:rPr>
          <w:rFonts w:hint="eastAsia"/>
          <w:szCs w:val="21"/>
        </w:rPr>
        <w:t> D. </w:t>
      </w:r>
      <w:r w:rsidRPr="00953FA7">
        <w:rPr>
          <w:rFonts w:hint="eastAsia"/>
          <w:szCs w:val="21"/>
        </w:rPr>
        <w:t>只可有缺省的</w:t>
      </w:r>
    </w:p>
    <w:p w:rsidR="00F4627F" w:rsidRPr="00953FA7" w:rsidRDefault="00F4627F" w:rsidP="00F4627F">
      <w:pPr>
        <w:rPr>
          <w:szCs w:val="21"/>
        </w:rPr>
      </w:pPr>
      <w:r w:rsidRPr="00953FA7">
        <w:rPr>
          <w:rFonts w:hint="eastAsia"/>
          <w:szCs w:val="21"/>
        </w:rPr>
        <w:t xml:space="preserve">2. </w:t>
      </w:r>
      <w:r w:rsidRPr="00953FA7">
        <w:rPr>
          <w:rFonts w:hint="eastAsia"/>
          <w:szCs w:val="21"/>
        </w:rPr>
        <w:t>下列特性中</w:t>
      </w:r>
      <w:r w:rsidRPr="00953FA7">
        <w:rPr>
          <w:rFonts w:hint="eastAsia"/>
          <w:szCs w:val="21"/>
        </w:rPr>
        <w:t>C</w:t>
      </w:r>
      <w:r w:rsidRPr="00953FA7">
        <w:rPr>
          <w:rFonts w:hint="eastAsia"/>
          <w:szCs w:val="21"/>
        </w:rPr>
        <w:t>与</w:t>
      </w:r>
      <w:r w:rsidRPr="00953FA7">
        <w:rPr>
          <w:rFonts w:hint="eastAsia"/>
          <w:szCs w:val="21"/>
        </w:rPr>
        <w:t>C++</w:t>
      </w:r>
      <w:r w:rsidRPr="00953FA7">
        <w:rPr>
          <w:rFonts w:hint="eastAsia"/>
          <w:szCs w:val="21"/>
        </w:rPr>
        <w:t>共有的是</w:t>
      </w:r>
      <w:r w:rsidRPr="00953FA7">
        <w:rPr>
          <w:rFonts w:hint="eastAsia"/>
          <w:szCs w:val="21"/>
        </w:rPr>
        <w:t>( </w:t>
      </w:r>
      <w:r w:rsidR="001B71B2" w:rsidRPr="00953FA7">
        <w:rPr>
          <w:rFonts w:hint="eastAsia"/>
          <w:szCs w:val="21"/>
        </w:rPr>
        <w:t>D</w:t>
      </w:r>
      <w:r w:rsidRPr="00953FA7">
        <w:rPr>
          <w:rFonts w:hint="eastAsia"/>
          <w:szCs w:val="21"/>
        </w:rPr>
        <w:t>) </w:t>
      </w:r>
    </w:p>
    <w:p w:rsidR="00F4627F" w:rsidRPr="00953FA7" w:rsidRDefault="00F4627F" w:rsidP="00F4627F">
      <w:pPr>
        <w:rPr>
          <w:szCs w:val="21"/>
        </w:rPr>
      </w:pPr>
      <w:r w:rsidRPr="00953FA7">
        <w:rPr>
          <w:rFonts w:hint="eastAsia"/>
          <w:szCs w:val="21"/>
        </w:rPr>
        <w:t>A. </w:t>
      </w:r>
      <w:r w:rsidRPr="00953FA7">
        <w:rPr>
          <w:rFonts w:hint="eastAsia"/>
          <w:szCs w:val="21"/>
        </w:rPr>
        <w:t>继承</w:t>
      </w:r>
      <w:r w:rsidRPr="00953FA7">
        <w:rPr>
          <w:rFonts w:hint="eastAsia"/>
          <w:szCs w:val="21"/>
        </w:rPr>
        <w:t> B. </w:t>
      </w:r>
      <w:r w:rsidRPr="00953FA7">
        <w:rPr>
          <w:rFonts w:hint="eastAsia"/>
          <w:szCs w:val="21"/>
        </w:rPr>
        <w:t>封装</w:t>
      </w:r>
      <w:r w:rsidRPr="00953FA7">
        <w:rPr>
          <w:rFonts w:hint="eastAsia"/>
          <w:szCs w:val="21"/>
        </w:rPr>
        <w:t> C. </w:t>
      </w:r>
      <w:r w:rsidRPr="00953FA7">
        <w:rPr>
          <w:rFonts w:hint="eastAsia"/>
          <w:szCs w:val="21"/>
        </w:rPr>
        <w:t>多态性</w:t>
      </w:r>
      <w:r w:rsidRPr="00953FA7">
        <w:rPr>
          <w:rFonts w:hint="eastAsia"/>
          <w:szCs w:val="21"/>
        </w:rPr>
        <w:t> D. </w:t>
      </w:r>
      <w:r w:rsidRPr="00953FA7">
        <w:rPr>
          <w:rFonts w:hint="eastAsia"/>
          <w:szCs w:val="21"/>
        </w:rPr>
        <w:t>函数定义不能嵌套</w:t>
      </w:r>
      <w:r w:rsidRPr="00953FA7">
        <w:rPr>
          <w:rFonts w:hint="eastAsia"/>
          <w:szCs w:val="21"/>
        </w:rPr>
        <w:t> </w:t>
      </w:r>
    </w:p>
    <w:p w:rsidR="00F4627F" w:rsidRPr="00953FA7" w:rsidRDefault="00F4627F" w:rsidP="00F4627F">
      <w:pPr>
        <w:rPr>
          <w:szCs w:val="21"/>
        </w:rPr>
      </w:pPr>
      <w:r w:rsidRPr="00953FA7">
        <w:rPr>
          <w:rFonts w:hint="eastAsia"/>
          <w:szCs w:val="21"/>
        </w:rPr>
        <w:t>3. </w:t>
      </w:r>
      <w:r w:rsidRPr="00953FA7">
        <w:rPr>
          <w:rFonts w:hint="eastAsia"/>
          <w:szCs w:val="21"/>
        </w:rPr>
        <w:t>下列</w:t>
      </w:r>
      <w:proofErr w:type="gramStart"/>
      <w:r w:rsidRPr="00953FA7">
        <w:rPr>
          <w:rFonts w:hint="eastAsia"/>
          <w:szCs w:val="21"/>
        </w:rPr>
        <w:t>关于析构函数</w:t>
      </w:r>
      <w:proofErr w:type="gramEnd"/>
      <w:r w:rsidRPr="00953FA7">
        <w:rPr>
          <w:rFonts w:hint="eastAsia"/>
          <w:szCs w:val="21"/>
        </w:rPr>
        <w:t>的描述中，</w:t>
      </w:r>
      <w:r w:rsidR="001B71B2" w:rsidRPr="00953FA7">
        <w:rPr>
          <w:rFonts w:hint="eastAsia"/>
          <w:color w:val="FF0000"/>
          <w:szCs w:val="21"/>
        </w:rPr>
        <w:t>不</w:t>
      </w:r>
      <w:r w:rsidRPr="00953FA7">
        <w:rPr>
          <w:rFonts w:hint="eastAsia"/>
          <w:color w:val="FF0000"/>
          <w:szCs w:val="21"/>
        </w:rPr>
        <w:t>正确</w:t>
      </w:r>
      <w:r w:rsidRPr="00953FA7">
        <w:rPr>
          <w:rFonts w:hint="eastAsia"/>
          <w:szCs w:val="21"/>
        </w:rPr>
        <w:t>的是（</w:t>
      </w:r>
      <w:r w:rsidR="001B71B2" w:rsidRPr="00953FA7">
        <w:rPr>
          <w:rFonts w:hint="eastAsia"/>
          <w:szCs w:val="21"/>
        </w:rPr>
        <w:t>B</w:t>
      </w:r>
      <w:r w:rsidRPr="00953FA7">
        <w:rPr>
          <w:rFonts w:hint="eastAsia"/>
          <w:szCs w:val="21"/>
        </w:rPr>
        <w:t>）</w:t>
      </w:r>
      <w:r w:rsidRPr="00953FA7">
        <w:rPr>
          <w:rFonts w:hint="eastAsia"/>
          <w:szCs w:val="21"/>
        </w:rPr>
        <w:t> </w:t>
      </w:r>
    </w:p>
    <w:p w:rsidR="00F4627F" w:rsidRPr="00953FA7" w:rsidRDefault="00F4627F" w:rsidP="00F4627F">
      <w:pPr>
        <w:rPr>
          <w:szCs w:val="21"/>
        </w:rPr>
      </w:pPr>
      <w:r w:rsidRPr="00953FA7">
        <w:rPr>
          <w:rFonts w:hint="eastAsia"/>
          <w:szCs w:val="21"/>
        </w:rPr>
        <w:t>A. </w:t>
      </w:r>
      <w:r w:rsidRPr="00953FA7">
        <w:rPr>
          <w:rFonts w:hint="eastAsia"/>
          <w:szCs w:val="21"/>
        </w:rPr>
        <w:t>类中有且仅有一个析构函数</w:t>
      </w:r>
      <w:r w:rsidRPr="00953FA7">
        <w:rPr>
          <w:rFonts w:hint="eastAsia"/>
          <w:szCs w:val="21"/>
        </w:rPr>
        <w:t> B. </w:t>
      </w:r>
      <w:r w:rsidRPr="00953FA7">
        <w:rPr>
          <w:rFonts w:hint="eastAsia"/>
          <w:szCs w:val="21"/>
        </w:rPr>
        <w:t>析构函数可以有形参</w:t>
      </w:r>
      <w:r w:rsidRPr="00953FA7">
        <w:rPr>
          <w:rFonts w:hint="eastAsia"/>
          <w:szCs w:val="21"/>
        </w:rPr>
        <w:t> C. </w:t>
      </w:r>
      <w:r w:rsidRPr="00953FA7">
        <w:rPr>
          <w:rFonts w:hint="eastAsia"/>
          <w:szCs w:val="21"/>
        </w:rPr>
        <w:t>析构函数没有函数类型</w:t>
      </w:r>
      <w:r w:rsidRPr="00953FA7">
        <w:rPr>
          <w:rFonts w:hint="eastAsia"/>
          <w:szCs w:val="21"/>
        </w:rPr>
        <w:t> </w:t>
      </w:r>
    </w:p>
    <w:p w:rsidR="00F4627F" w:rsidRPr="00953FA7" w:rsidRDefault="00F4627F" w:rsidP="00F4627F">
      <w:pPr>
        <w:rPr>
          <w:szCs w:val="21"/>
        </w:rPr>
      </w:pPr>
      <w:r w:rsidRPr="00953FA7">
        <w:rPr>
          <w:rFonts w:hint="eastAsia"/>
          <w:szCs w:val="21"/>
        </w:rPr>
        <w:t>D. </w:t>
      </w:r>
      <w:r w:rsidRPr="00953FA7">
        <w:rPr>
          <w:rFonts w:hint="eastAsia"/>
          <w:szCs w:val="21"/>
        </w:rPr>
        <w:t>析构函数在对象消失时被自动执行</w:t>
      </w:r>
    </w:p>
    <w:p w:rsidR="00F4627F" w:rsidRPr="00953FA7" w:rsidRDefault="00F4627F" w:rsidP="00F4627F">
      <w:pPr>
        <w:rPr>
          <w:szCs w:val="21"/>
        </w:rPr>
      </w:pPr>
      <w:r w:rsidRPr="00953FA7">
        <w:rPr>
          <w:rFonts w:hint="eastAsia"/>
          <w:szCs w:val="21"/>
        </w:rPr>
        <w:t xml:space="preserve">4. </w:t>
      </w:r>
      <w:r w:rsidRPr="00953FA7">
        <w:rPr>
          <w:rFonts w:hint="eastAsia"/>
          <w:szCs w:val="21"/>
        </w:rPr>
        <w:t>下面</w:t>
      </w:r>
      <w:proofErr w:type="gramStart"/>
      <w:r w:rsidRPr="00953FA7">
        <w:rPr>
          <w:rFonts w:hint="eastAsia"/>
          <w:szCs w:val="21"/>
        </w:rPr>
        <w:t>关于友</w:t>
      </w:r>
      <w:proofErr w:type="gramEnd"/>
      <w:r w:rsidRPr="00953FA7">
        <w:rPr>
          <w:rFonts w:hint="eastAsia"/>
          <w:szCs w:val="21"/>
        </w:rPr>
        <w:t>元函数的描述中，正确的是（</w:t>
      </w:r>
      <w:r w:rsidR="001B71B2" w:rsidRPr="00953FA7">
        <w:rPr>
          <w:rFonts w:hint="eastAsia"/>
          <w:szCs w:val="21"/>
        </w:rPr>
        <w:t>C</w:t>
      </w:r>
      <w:r w:rsidRPr="00953FA7">
        <w:rPr>
          <w:rFonts w:hint="eastAsia"/>
          <w:szCs w:val="21"/>
        </w:rPr>
        <w:t>）</w:t>
      </w:r>
      <w:r w:rsidRPr="00953FA7">
        <w:rPr>
          <w:rFonts w:hint="eastAsia"/>
          <w:szCs w:val="21"/>
        </w:rPr>
        <w:t> </w:t>
      </w:r>
    </w:p>
    <w:p w:rsidR="00F4627F" w:rsidRPr="00953FA7" w:rsidRDefault="00F4627F" w:rsidP="00F4627F">
      <w:pPr>
        <w:rPr>
          <w:szCs w:val="21"/>
        </w:rPr>
      </w:pPr>
      <w:r w:rsidRPr="00953FA7">
        <w:rPr>
          <w:rFonts w:hint="eastAsia"/>
          <w:szCs w:val="21"/>
        </w:rPr>
        <w:t>A. </w:t>
      </w:r>
      <w:r w:rsidRPr="00953FA7">
        <w:rPr>
          <w:rFonts w:hint="eastAsia"/>
          <w:szCs w:val="21"/>
        </w:rPr>
        <w:t>友元函数的实现必须在类的内部定义</w:t>
      </w:r>
      <w:r w:rsidRPr="00953FA7">
        <w:rPr>
          <w:rFonts w:hint="eastAsia"/>
          <w:szCs w:val="21"/>
        </w:rPr>
        <w:t> B. </w:t>
      </w:r>
      <w:r w:rsidRPr="00953FA7">
        <w:rPr>
          <w:rFonts w:hint="eastAsia"/>
          <w:szCs w:val="21"/>
        </w:rPr>
        <w:t>友元函数是类的成员函数</w:t>
      </w:r>
      <w:r w:rsidRPr="00953FA7">
        <w:rPr>
          <w:rFonts w:hint="eastAsia"/>
          <w:szCs w:val="21"/>
        </w:rPr>
        <w:t> </w:t>
      </w:r>
    </w:p>
    <w:p w:rsidR="00F4627F" w:rsidRPr="00953FA7" w:rsidRDefault="00F4627F" w:rsidP="00F4627F">
      <w:pPr>
        <w:rPr>
          <w:szCs w:val="21"/>
        </w:rPr>
      </w:pPr>
      <w:r w:rsidRPr="00953FA7">
        <w:rPr>
          <w:rFonts w:hint="eastAsia"/>
          <w:szCs w:val="21"/>
        </w:rPr>
        <w:t>C. </w:t>
      </w:r>
      <w:r w:rsidRPr="00953FA7">
        <w:rPr>
          <w:rFonts w:hint="eastAsia"/>
          <w:szCs w:val="21"/>
        </w:rPr>
        <w:t>友元函数破坏了类的封装性和隐藏性</w:t>
      </w:r>
      <w:r w:rsidRPr="00953FA7">
        <w:rPr>
          <w:rFonts w:hint="eastAsia"/>
          <w:szCs w:val="21"/>
        </w:rPr>
        <w:t> D. </w:t>
      </w:r>
      <w:r w:rsidRPr="00953FA7">
        <w:rPr>
          <w:rFonts w:hint="eastAsia"/>
          <w:szCs w:val="21"/>
        </w:rPr>
        <w:t>友元函数不能访问类的私有成员</w:t>
      </w:r>
    </w:p>
    <w:p w:rsidR="00F4627F" w:rsidRPr="00953FA7" w:rsidRDefault="00F4627F" w:rsidP="00F4627F">
      <w:pPr>
        <w:rPr>
          <w:szCs w:val="21"/>
        </w:rPr>
      </w:pPr>
      <w:r w:rsidRPr="00953FA7">
        <w:rPr>
          <w:rFonts w:hint="eastAsia"/>
          <w:szCs w:val="21"/>
        </w:rPr>
        <w:t>5.</w:t>
      </w:r>
      <w:r w:rsidRPr="00953FA7">
        <w:rPr>
          <w:rFonts w:hint="eastAsia"/>
          <w:szCs w:val="21"/>
        </w:rPr>
        <w:t>实现动态联编，可以通过（</w:t>
      </w:r>
      <w:r w:rsidR="001B71B2" w:rsidRPr="00953FA7">
        <w:rPr>
          <w:rFonts w:hint="eastAsia"/>
          <w:szCs w:val="21"/>
        </w:rPr>
        <w:t>A</w:t>
      </w:r>
      <w:r w:rsidRPr="00953FA7">
        <w:rPr>
          <w:rFonts w:hint="eastAsia"/>
          <w:szCs w:val="21"/>
        </w:rPr>
        <w:t>）调用虚函数</w:t>
      </w:r>
      <w:r w:rsidRPr="00953FA7">
        <w:rPr>
          <w:rFonts w:hint="eastAsia"/>
          <w:szCs w:val="21"/>
        </w:rPr>
        <w:t> </w:t>
      </w:r>
    </w:p>
    <w:p w:rsidR="00F4627F" w:rsidRPr="00953FA7" w:rsidRDefault="00F4627F" w:rsidP="00F4627F">
      <w:pPr>
        <w:rPr>
          <w:szCs w:val="21"/>
        </w:rPr>
      </w:pPr>
      <w:r w:rsidRPr="00953FA7">
        <w:rPr>
          <w:rFonts w:hint="eastAsia"/>
          <w:szCs w:val="21"/>
        </w:rPr>
        <w:t>A. </w:t>
      </w:r>
      <w:r w:rsidRPr="00953FA7">
        <w:rPr>
          <w:rFonts w:hint="eastAsia"/>
          <w:szCs w:val="21"/>
        </w:rPr>
        <w:t>对象指针</w:t>
      </w:r>
      <w:r w:rsidRPr="00953FA7">
        <w:rPr>
          <w:rFonts w:hint="eastAsia"/>
          <w:szCs w:val="21"/>
        </w:rPr>
        <w:t> B. </w:t>
      </w:r>
      <w:r w:rsidRPr="00953FA7">
        <w:rPr>
          <w:rFonts w:hint="eastAsia"/>
          <w:szCs w:val="21"/>
        </w:rPr>
        <w:t>成员名限制</w:t>
      </w:r>
      <w:r w:rsidRPr="00953FA7">
        <w:rPr>
          <w:rFonts w:hint="eastAsia"/>
          <w:szCs w:val="21"/>
        </w:rPr>
        <w:t> C. </w:t>
      </w:r>
      <w:r w:rsidRPr="00953FA7">
        <w:rPr>
          <w:rFonts w:hint="eastAsia"/>
          <w:szCs w:val="21"/>
        </w:rPr>
        <w:t>对象名</w:t>
      </w:r>
      <w:r w:rsidRPr="00953FA7">
        <w:rPr>
          <w:rFonts w:hint="eastAsia"/>
          <w:szCs w:val="21"/>
        </w:rPr>
        <w:t> D. </w:t>
      </w:r>
      <w:r w:rsidRPr="00953FA7">
        <w:rPr>
          <w:rFonts w:hint="eastAsia"/>
          <w:szCs w:val="21"/>
        </w:rPr>
        <w:t>派生类名</w:t>
      </w:r>
    </w:p>
    <w:p w:rsidR="00F4627F" w:rsidRPr="00953FA7" w:rsidRDefault="00F4627F" w:rsidP="00F4627F">
      <w:pPr>
        <w:rPr>
          <w:color w:val="FF0000"/>
          <w:szCs w:val="21"/>
        </w:rPr>
      </w:pPr>
      <w:r w:rsidRPr="00953FA7">
        <w:rPr>
          <w:rFonts w:hint="eastAsia"/>
          <w:color w:val="FF0000"/>
          <w:szCs w:val="21"/>
        </w:rPr>
        <w:t>6.</w:t>
      </w:r>
      <w:r w:rsidRPr="00953FA7">
        <w:rPr>
          <w:rFonts w:hint="eastAsia"/>
          <w:color w:val="FF0000"/>
          <w:szCs w:val="21"/>
        </w:rPr>
        <w:t>下列对派生类的描述中，错误的是（</w:t>
      </w:r>
      <w:r w:rsidR="006264DD" w:rsidRPr="00953FA7">
        <w:rPr>
          <w:rFonts w:hint="eastAsia"/>
          <w:color w:val="FF0000"/>
          <w:szCs w:val="21"/>
        </w:rPr>
        <w:t>D</w:t>
      </w:r>
      <w:r w:rsidRPr="00953FA7">
        <w:rPr>
          <w:rFonts w:hint="eastAsia"/>
          <w:color w:val="FF0000"/>
          <w:szCs w:val="21"/>
        </w:rPr>
        <w:t>）</w:t>
      </w:r>
    </w:p>
    <w:p w:rsidR="00F4627F" w:rsidRPr="00953FA7" w:rsidRDefault="00F4627F" w:rsidP="00F4627F">
      <w:pPr>
        <w:rPr>
          <w:color w:val="FF0000"/>
          <w:szCs w:val="21"/>
        </w:rPr>
      </w:pPr>
      <w:r w:rsidRPr="00953FA7">
        <w:rPr>
          <w:rFonts w:hint="eastAsia"/>
          <w:color w:val="FF0000"/>
          <w:szCs w:val="21"/>
        </w:rPr>
        <w:t>A.</w:t>
      </w:r>
      <w:r w:rsidRPr="00953FA7">
        <w:rPr>
          <w:rFonts w:hint="eastAsia"/>
          <w:color w:val="FF0000"/>
          <w:szCs w:val="21"/>
        </w:rPr>
        <w:t>一个派生类可以作为另一个派生类的基类</w:t>
      </w:r>
    </w:p>
    <w:p w:rsidR="00F4627F" w:rsidRPr="00953FA7" w:rsidRDefault="00F4627F" w:rsidP="00F4627F">
      <w:pPr>
        <w:rPr>
          <w:color w:val="FF0000"/>
          <w:szCs w:val="21"/>
        </w:rPr>
      </w:pPr>
      <w:r w:rsidRPr="00953FA7">
        <w:rPr>
          <w:rFonts w:hint="eastAsia"/>
          <w:color w:val="FF0000"/>
          <w:szCs w:val="21"/>
        </w:rPr>
        <w:t>B.</w:t>
      </w:r>
      <w:r w:rsidRPr="00953FA7">
        <w:rPr>
          <w:rFonts w:hint="eastAsia"/>
          <w:color w:val="FF0000"/>
          <w:szCs w:val="21"/>
        </w:rPr>
        <w:t>派生</w:t>
      </w:r>
      <w:proofErr w:type="gramStart"/>
      <w:r w:rsidRPr="00953FA7">
        <w:rPr>
          <w:rFonts w:hint="eastAsia"/>
          <w:color w:val="FF0000"/>
          <w:szCs w:val="21"/>
        </w:rPr>
        <w:t>类至少</w:t>
      </w:r>
      <w:proofErr w:type="gramEnd"/>
      <w:r w:rsidRPr="00953FA7">
        <w:rPr>
          <w:rFonts w:hint="eastAsia"/>
          <w:color w:val="FF0000"/>
          <w:szCs w:val="21"/>
        </w:rPr>
        <w:t>有一个</w:t>
      </w:r>
      <w:r w:rsidR="006264DD" w:rsidRPr="00953FA7">
        <w:rPr>
          <w:rFonts w:hint="eastAsia"/>
          <w:color w:val="FF0000"/>
          <w:szCs w:val="21"/>
        </w:rPr>
        <w:t>基</w:t>
      </w:r>
      <w:r w:rsidRPr="00953FA7">
        <w:rPr>
          <w:rFonts w:hint="eastAsia"/>
          <w:color w:val="FF0000"/>
          <w:szCs w:val="21"/>
        </w:rPr>
        <w:t>类</w:t>
      </w:r>
    </w:p>
    <w:p w:rsidR="00F4627F" w:rsidRPr="00953FA7" w:rsidRDefault="00F4627F" w:rsidP="00F4627F">
      <w:pPr>
        <w:rPr>
          <w:color w:val="FF0000"/>
          <w:szCs w:val="21"/>
        </w:rPr>
      </w:pPr>
      <w:r w:rsidRPr="00953FA7">
        <w:rPr>
          <w:rFonts w:hint="eastAsia"/>
          <w:color w:val="FF0000"/>
          <w:szCs w:val="21"/>
        </w:rPr>
        <w:t>C.</w:t>
      </w:r>
      <w:r w:rsidRPr="00953FA7">
        <w:rPr>
          <w:rFonts w:hint="eastAsia"/>
          <w:color w:val="FF0000"/>
          <w:szCs w:val="21"/>
        </w:rPr>
        <w:t>派生类的缺省继承方式是</w:t>
      </w:r>
      <w:r w:rsidRPr="00953FA7">
        <w:rPr>
          <w:rFonts w:hint="eastAsia"/>
          <w:color w:val="FF0000"/>
          <w:szCs w:val="21"/>
        </w:rPr>
        <w:t>private</w:t>
      </w:r>
    </w:p>
    <w:p w:rsidR="00F4627F" w:rsidRPr="00953FA7" w:rsidRDefault="00F4627F" w:rsidP="00F4627F">
      <w:pPr>
        <w:rPr>
          <w:color w:val="FF0000"/>
          <w:szCs w:val="21"/>
        </w:rPr>
      </w:pPr>
      <w:r w:rsidRPr="00953FA7">
        <w:rPr>
          <w:rFonts w:hint="eastAsia"/>
          <w:color w:val="FF0000"/>
          <w:szCs w:val="21"/>
        </w:rPr>
        <w:t>D.</w:t>
      </w:r>
      <w:r w:rsidRPr="00953FA7">
        <w:rPr>
          <w:rFonts w:hint="eastAsia"/>
          <w:color w:val="FF0000"/>
          <w:szCs w:val="21"/>
        </w:rPr>
        <w:t>派生类只</w:t>
      </w:r>
      <w:proofErr w:type="gramStart"/>
      <w:r w:rsidRPr="00953FA7">
        <w:rPr>
          <w:rFonts w:hint="eastAsia"/>
          <w:color w:val="FF0000"/>
          <w:szCs w:val="21"/>
        </w:rPr>
        <w:t>含有基类的</w:t>
      </w:r>
      <w:proofErr w:type="gramEnd"/>
      <w:r w:rsidRPr="00953FA7">
        <w:rPr>
          <w:rFonts w:hint="eastAsia"/>
          <w:color w:val="FF0000"/>
          <w:szCs w:val="21"/>
        </w:rPr>
        <w:t>公有成员和保护成员</w:t>
      </w:r>
    </w:p>
    <w:p w:rsidR="00F4627F" w:rsidRPr="00953FA7" w:rsidRDefault="00F4627F" w:rsidP="00F4627F">
      <w:pPr>
        <w:rPr>
          <w:szCs w:val="21"/>
        </w:rPr>
      </w:pPr>
      <w:r w:rsidRPr="00953FA7">
        <w:rPr>
          <w:rFonts w:hint="eastAsia"/>
          <w:szCs w:val="21"/>
        </w:rPr>
        <w:t>7.C++</w:t>
      </w:r>
      <w:r w:rsidRPr="00953FA7">
        <w:rPr>
          <w:rFonts w:hint="eastAsia"/>
          <w:szCs w:val="21"/>
        </w:rPr>
        <w:t>类体系中，能被派生类继承的是（</w:t>
      </w:r>
      <w:r w:rsidR="001B71B2" w:rsidRPr="00953FA7">
        <w:rPr>
          <w:rFonts w:hint="eastAsia"/>
          <w:szCs w:val="21"/>
        </w:rPr>
        <w:t>B</w:t>
      </w:r>
      <w:r w:rsidRPr="00953FA7">
        <w:rPr>
          <w:rFonts w:hint="eastAsia"/>
          <w:szCs w:val="21"/>
        </w:rPr>
        <w:t>）</w:t>
      </w:r>
    </w:p>
    <w:p w:rsidR="00F4627F" w:rsidRPr="00953FA7" w:rsidRDefault="00F4627F" w:rsidP="00F4627F">
      <w:pPr>
        <w:rPr>
          <w:szCs w:val="21"/>
        </w:rPr>
      </w:pPr>
      <w:r w:rsidRPr="00953FA7">
        <w:rPr>
          <w:rFonts w:hint="eastAsia"/>
          <w:szCs w:val="21"/>
        </w:rPr>
        <w:t>A.</w:t>
      </w:r>
      <w:r w:rsidRPr="00953FA7">
        <w:rPr>
          <w:rFonts w:hint="eastAsia"/>
          <w:szCs w:val="21"/>
        </w:rPr>
        <w:t>构造函数</w:t>
      </w:r>
    </w:p>
    <w:p w:rsidR="00F4627F" w:rsidRPr="00953FA7" w:rsidRDefault="00F4627F" w:rsidP="00F4627F">
      <w:pPr>
        <w:rPr>
          <w:szCs w:val="21"/>
        </w:rPr>
      </w:pPr>
      <w:r w:rsidRPr="00953FA7">
        <w:rPr>
          <w:rFonts w:hint="eastAsia"/>
          <w:szCs w:val="21"/>
        </w:rPr>
        <w:t>B.</w:t>
      </w:r>
      <w:r w:rsidRPr="00953FA7">
        <w:rPr>
          <w:rFonts w:hint="eastAsia"/>
          <w:szCs w:val="21"/>
        </w:rPr>
        <w:t>虚函数</w:t>
      </w:r>
    </w:p>
    <w:p w:rsidR="00F4627F" w:rsidRPr="00953FA7" w:rsidRDefault="00F4627F" w:rsidP="00F4627F">
      <w:pPr>
        <w:rPr>
          <w:szCs w:val="21"/>
        </w:rPr>
      </w:pPr>
      <w:r w:rsidRPr="00953FA7">
        <w:rPr>
          <w:rFonts w:hint="eastAsia"/>
          <w:szCs w:val="21"/>
        </w:rPr>
        <w:t>C.</w:t>
      </w:r>
      <w:proofErr w:type="gramStart"/>
      <w:r w:rsidRPr="00953FA7">
        <w:rPr>
          <w:rFonts w:hint="eastAsia"/>
          <w:szCs w:val="21"/>
        </w:rPr>
        <w:t>析构函数</w:t>
      </w:r>
      <w:proofErr w:type="gramEnd"/>
    </w:p>
    <w:p w:rsidR="00F4627F" w:rsidRPr="00953FA7" w:rsidRDefault="00F4627F" w:rsidP="00F4627F">
      <w:pPr>
        <w:rPr>
          <w:szCs w:val="21"/>
        </w:rPr>
      </w:pPr>
      <w:r w:rsidRPr="00953FA7">
        <w:rPr>
          <w:rFonts w:hint="eastAsia"/>
          <w:szCs w:val="21"/>
        </w:rPr>
        <w:t>D.</w:t>
      </w:r>
      <w:r w:rsidRPr="00953FA7">
        <w:rPr>
          <w:rFonts w:hint="eastAsia"/>
          <w:szCs w:val="21"/>
        </w:rPr>
        <w:t>友元函数</w:t>
      </w:r>
    </w:p>
    <w:p w:rsidR="00F4627F" w:rsidRPr="00953FA7" w:rsidRDefault="00F4627F" w:rsidP="00F4627F">
      <w:pPr>
        <w:rPr>
          <w:szCs w:val="21"/>
        </w:rPr>
      </w:pPr>
      <w:r w:rsidRPr="00953FA7">
        <w:rPr>
          <w:rFonts w:hint="eastAsia"/>
          <w:szCs w:val="21"/>
        </w:rPr>
        <w:t>8.C++</w:t>
      </w:r>
      <w:r w:rsidRPr="00953FA7">
        <w:rPr>
          <w:rFonts w:hint="eastAsia"/>
          <w:szCs w:val="21"/>
        </w:rPr>
        <w:t>是从早期的</w:t>
      </w:r>
      <w:r w:rsidRPr="00953FA7">
        <w:rPr>
          <w:rFonts w:hint="eastAsia"/>
          <w:szCs w:val="21"/>
        </w:rPr>
        <w:t>C</w:t>
      </w:r>
      <w:r w:rsidRPr="00953FA7">
        <w:rPr>
          <w:rFonts w:hint="eastAsia"/>
          <w:szCs w:val="21"/>
        </w:rPr>
        <w:t>语言逐渐发展演变而来的，与</w:t>
      </w:r>
      <w:r w:rsidRPr="00953FA7">
        <w:rPr>
          <w:rFonts w:hint="eastAsia"/>
          <w:szCs w:val="21"/>
        </w:rPr>
        <w:t>C</w:t>
      </w:r>
      <w:r w:rsidRPr="00953FA7">
        <w:rPr>
          <w:rFonts w:hint="eastAsia"/>
          <w:szCs w:val="21"/>
        </w:rPr>
        <w:t>语言相比，它在求解问题上</w:t>
      </w:r>
      <w:r w:rsidR="00307419" w:rsidRPr="00953FA7">
        <w:rPr>
          <w:rFonts w:hint="eastAsia"/>
          <w:szCs w:val="21"/>
        </w:rPr>
        <w:t>进行的最大改进是（</w:t>
      </w:r>
      <w:r w:rsidR="00857C7A" w:rsidRPr="00953FA7">
        <w:rPr>
          <w:rFonts w:hint="eastAsia"/>
          <w:szCs w:val="21"/>
        </w:rPr>
        <w:t>B</w:t>
      </w:r>
      <w:r w:rsidR="00307419" w:rsidRPr="00953FA7">
        <w:rPr>
          <w:rFonts w:hint="eastAsia"/>
          <w:szCs w:val="21"/>
        </w:rPr>
        <w:t>）</w:t>
      </w:r>
    </w:p>
    <w:p w:rsidR="00307419" w:rsidRPr="00953FA7" w:rsidRDefault="00307419" w:rsidP="00F4627F">
      <w:pPr>
        <w:rPr>
          <w:szCs w:val="21"/>
        </w:rPr>
      </w:pPr>
      <w:r w:rsidRPr="00953FA7">
        <w:rPr>
          <w:rFonts w:hint="eastAsia"/>
          <w:szCs w:val="21"/>
        </w:rPr>
        <w:t>A.</w:t>
      </w:r>
      <w:r w:rsidRPr="00953FA7">
        <w:rPr>
          <w:rFonts w:hint="eastAsia"/>
          <w:szCs w:val="21"/>
        </w:rPr>
        <w:t>面向过程</w:t>
      </w:r>
    </w:p>
    <w:p w:rsidR="00307419" w:rsidRPr="00953FA7" w:rsidRDefault="00307419" w:rsidP="00F4627F">
      <w:pPr>
        <w:rPr>
          <w:szCs w:val="21"/>
        </w:rPr>
      </w:pPr>
      <w:r w:rsidRPr="00953FA7">
        <w:rPr>
          <w:rFonts w:hint="eastAsia"/>
          <w:szCs w:val="21"/>
        </w:rPr>
        <w:t>B.</w:t>
      </w:r>
      <w:r w:rsidRPr="00953FA7">
        <w:rPr>
          <w:rFonts w:hint="eastAsia"/>
          <w:szCs w:val="21"/>
        </w:rPr>
        <w:t>面向对象</w:t>
      </w:r>
    </w:p>
    <w:p w:rsidR="00307419" w:rsidRPr="00953FA7" w:rsidRDefault="00307419" w:rsidP="00F4627F">
      <w:pPr>
        <w:rPr>
          <w:szCs w:val="21"/>
        </w:rPr>
      </w:pPr>
      <w:r w:rsidRPr="00953FA7">
        <w:rPr>
          <w:rFonts w:hint="eastAsia"/>
          <w:szCs w:val="21"/>
        </w:rPr>
        <w:t>C.</w:t>
      </w:r>
      <w:r w:rsidRPr="00953FA7">
        <w:rPr>
          <w:rFonts w:hint="eastAsia"/>
          <w:szCs w:val="21"/>
        </w:rPr>
        <w:t>安全性</w:t>
      </w:r>
    </w:p>
    <w:p w:rsidR="00307419" w:rsidRPr="00953FA7" w:rsidRDefault="00307419" w:rsidP="00F4627F">
      <w:pPr>
        <w:rPr>
          <w:szCs w:val="21"/>
        </w:rPr>
      </w:pPr>
      <w:r w:rsidRPr="00953FA7">
        <w:rPr>
          <w:rFonts w:hint="eastAsia"/>
          <w:szCs w:val="21"/>
        </w:rPr>
        <w:t>D.</w:t>
      </w:r>
      <w:r w:rsidRPr="00953FA7">
        <w:rPr>
          <w:rFonts w:hint="eastAsia"/>
          <w:szCs w:val="21"/>
        </w:rPr>
        <w:t>复用性</w:t>
      </w:r>
    </w:p>
    <w:p w:rsidR="00307419" w:rsidRPr="00953FA7" w:rsidRDefault="00307419" w:rsidP="00F4627F">
      <w:pPr>
        <w:rPr>
          <w:szCs w:val="21"/>
        </w:rPr>
      </w:pPr>
      <w:r w:rsidRPr="00953FA7">
        <w:rPr>
          <w:rFonts w:hint="eastAsia"/>
          <w:szCs w:val="21"/>
        </w:rPr>
        <w:t>9.</w:t>
      </w:r>
      <w:r w:rsidRPr="00953FA7">
        <w:rPr>
          <w:rFonts w:hint="eastAsia"/>
          <w:szCs w:val="21"/>
        </w:rPr>
        <w:t>下列关于构造函数的描述中，</w:t>
      </w:r>
      <w:r w:rsidRPr="00953FA7">
        <w:rPr>
          <w:rFonts w:hint="eastAsia"/>
          <w:color w:val="FF0000"/>
          <w:szCs w:val="21"/>
        </w:rPr>
        <w:t>错误</w:t>
      </w:r>
      <w:r w:rsidRPr="00953FA7">
        <w:rPr>
          <w:rFonts w:hint="eastAsia"/>
          <w:szCs w:val="21"/>
        </w:rPr>
        <w:t>的是（</w:t>
      </w:r>
      <w:r w:rsidR="00857C7A" w:rsidRPr="00953FA7">
        <w:rPr>
          <w:rFonts w:hint="eastAsia"/>
          <w:szCs w:val="21"/>
        </w:rPr>
        <w:t>D</w:t>
      </w:r>
      <w:r w:rsidRPr="00953FA7">
        <w:rPr>
          <w:rFonts w:hint="eastAsia"/>
          <w:szCs w:val="21"/>
        </w:rPr>
        <w:t>）</w:t>
      </w:r>
    </w:p>
    <w:p w:rsidR="00307419" w:rsidRPr="00953FA7" w:rsidRDefault="00307419" w:rsidP="00F4627F">
      <w:pPr>
        <w:rPr>
          <w:szCs w:val="21"/>
        </w:rPr>
      </w:pPr>
      <w:r w:rsidRPr="00953FA7">
        <w:rPr>
          <w:rFonts w:hint="eastAsia"/>
          <w:szCs w:val="21"/>
        </w:rPr>
        <w:t>A.</w:t>
      </w:r>
      <w:r w:rsidRPr="00953FA7">
        <w:rPr>
          <w:rFonts w:hint="eastAsia"/>
          <w:szCs w:val="21"/>
        </w:rPr>
        <w:t>构造函数可以设置默认参数</w:t>
      </w:r>
    </w:p>
    <w:p w:rsidR="00307419" w:rsidRPr="00953FA7" w:rsidRDefault="00307419" w:rsidP="00F4627F">
      <w:pPr>
        <w:rPr>
          <w:szCs w:val="21"/>
        </w:rPr>
      </w:pPr>
      <w:r w:rsidRPr="00953FA7">
        <w:rPr>
          <w:rFonts w:hint="eastAsia"/>
          <w:szCs w:val="21"/>
        </w:rPr>
        <w:t>B.</w:t>
      </w:r>
      <w:r w:rsidRPr="00953FA7">
        <w:rPr>
          <w:rFonts w:hint="eastAsia"/>
          <w:szCs w:val="21"/>
        </w:rPr>
        <w:t>构造函数在定义</w:t>
      </w:r>
      <w:proofErr w:type="gramStart"/>
      <w:r w:rsidRPr="00953FA7">
        <w:rPr>
          <w:rFonts w:hint="eastAsia"/>
          <w:szCs w:val="21"/>
        </w:rPr>
        <w:t>类对象</w:t>
      </w:r>
      <w:proofErr w:type="gramEnd"/>
      <w:r w:rsidRPr="00953FA7">
        <w:rPr>
          <w:rFonts w:hint="eastAsia"/>
          <w:szCs w:val="21"/>
        </w:rPr>
        <w:t>时自动执行</w:t>
      </w:r>
    </w:p>
    <w:p w:rsidR="00307419" w:rsidRPr="00953FA7" w:rsidRDefault="00307419" w:rsidP="00F4627F">
      <w:pPr>
        <w:rPr>
          <w:szCs w:val="21"/>
        </w:rPr>
      </w:pPr>
      <w:r w:rsidRPr="00953FA7">
        <w:rPr>
          <w:rFonts w:hint="eastAsia"/>
          <w:szCs w:val="21"/>
        </w:rPr>
        <w:t>C.</w:t>
      </w:r>
      <w:r w:rsidRPr="00953FA7">
        <w:rPr>
          <w:rFonts w:hint="eastAsia"/>
          <w:szCs w:val="21"/>
        </w:rPr>
        <w:t>构造函数可以是内联函数</w:t>
      </w:r>
    </w:p>
    <w:p w:rsidR="00307419" w:rsidRPr="00953FA7" w:rsidRDefault="00307419" w:rsidP="00F4627F">
      <w:pPr>
        <w:rPr>
          <w:szCs w:val="21"/>
        </w:rPr>
      </w:pPr>
      <w:r w:rsidRPr="00953FA7">
        <w:rPr>
          <w:rFonts w:hint="eastAsia"/>
          <w:szCs w:val="21"/>
        </w:rPr>
        <w:t>D.</w:t>
      </w:r>
      <w:r w:rsidRPr="00953FA7">
        <w:rPr>
          <w:rFonts w:hint="eastAsia"/>
          <w:szCs w:val="21"/>
        </w:rPr>
        <w:t>构造函数不可以重载</w:t>
      </w:r>
    </w:p>
    <w:p w:rsidR="00307419" w:rsidRPr="00953FA7" w:rsidRDefault="00307419" w:rsidP="00F4627F">
      <w:pPr>
        <w:rPr>
          <w:szCs w:val="21"/>
        </w:rPr>
      </w:pPr>
      <w:r w:rsidRPr="00953FA7">
        <w:rPr>
          <w:rFonts w:hint="eastAsia"/>
          <w:szCs w:val="21"/>
        </w:rPr>
        <w:t>10.</w:t>
      </w:r>
      <w:r w:rsidRPr="00953FA7">
        <w:rPr>
          <w:rFonts w:hint="eastAsia"/>
          <w:szCs w:val="21"/>
        </w:rPr>
        <w:t>下面的描述中，表达</w:t>
      </w:r>
      <w:r w:rsidRPr="00953FA7">
        <w:rPr>
          <w:rFonts w:hint="eastAsia"/>
          <w:color w:val="FF0000"/>
          <w:szCs w:val="21"/>
        </w:rPr>
        <w:t>错误</w:t>
      </w:r>
      <w:r w:rsidRPr="00953FA7">
        <w:rPr>
          <w:rFonts w:hint="eastAsia"/>
          <w:szCs w:val="21"/>
        </w:rPr>
        <w:t>的是（</w:t>
      </w:r>
      <w:r w:rsidR="00857C7A" w:rsidRPr="00953FA7">
        <w:rPr>
          <w:rFonts w:hint="eastAsia"/>
          <w:szCs w:val="21"/>
        </w:rPr>
        <w:t>B</w:t>
      </w:r>
      <w:r w:rsidRPr="00953FA7">
        <w:rPr>
          <w:rFonts w:hint="eastAsia"/>
          <w:szCs w:val="21"/>
        </w:rPr>
        <w:t>）</w:t>
      </w:r>
    </w:p>
    <w:p w:rsidR="00307419" w:rsidRPr="00953FA7" w:rsidRDefault="00307419" w:rsidP="00F4627F">
      <w:pPr>
        <w:rPr>
          <w:szCs w:val="21"/>
        </w:rPr>
      </w:pPr>
      <w:r w:rsidRPr="00953FA7">
        <w:rPr>
          <w:rFonts w:hint="eastAsia"/>
          <w:szCs w:val="21"/>
        </w:rPr>
        <w:t>A.</w:t>
      </w:r>
      <w:r w:rsidRPr="00953FA7">
        <w:rPr>
          <w:rFonts w:hint="eastAsia"/>
          <w:szCs w:val="21"/>
        </w:rPr>
        <w:t>公有继承时基类中的</w:t>
      </w:r>
      <w:r w:rsidRPr="00953FA7">
        <w:rPr>
          <w:rFonts w:hint="eastAsia"/>
          <w:szCs w:val="21"/>
        </w:rPr>
        <w:t>public</w:t>
      </w:r>
      <w:r w:rsidRPr="00953FA7">
        <w:rPr>
          <w:rFonts w:hint="eastAsia"/>
          <w:szCs w:val="21"/>
        </w:rPr>
        <w:t>成员在派生类中仍是</w:t>
      </w:r>
      <w:r w:rsidRPr="00953FA7">
        <w:rPr>
          <w:rFonts w:hint="eastAsia"/>
          <w:szCs w:val="21"/>
        </w:rPr>
        <w:t>public</w:t>
      </w:r>
      <w:r w:rsidRPr="00953FA7">
        <w:rPr>
          <w:rFonts w:hint="eastAsia"/>
          <w:szCs w:val="21"/>
        </w:rPr>
        <w:t>的</w:t>
      </w:r>
    </w:p>
    <w:p w:rsidR="00307419" w:rsidRPr="00953FA7" w:rsidRDefault="00307419" w:rsidP="00F4627F">
      <w:pPr>
        <w:rPr>
          <w:szCs w:val="21"/>
        </w:rPr>
      </w:pPr>
      <w:r w:rsidRPr="00953FA7">
        <w:rPr>
          <w:rFonts w:hint="eastAsia"/>
          <w:szCs w:val="21"/>
        </w:rPr>
        <w:t>B.</w:t>
      </w:r>
      <w:r w:rsidRPr="00953FA7">
        <w:rPr>
          <w:rFonts w:hint="eastAsia"/>
          <w:szCs w:val="21"/>
        </w:rPr>
        <w:t>公有继承时基类中的</w:t>
      </w:r>
      <w:r w:rsidRPr="00953FA7">
        <w:rPr>
          <w:rFonts w:hint="eastAsia"/>
          <w:szCs w:val="21"/>
        </w:rPr>
        <w:t>private</w:t>
      </w:r>
      <w:r w:rsidRPr="00953FA7">
        <w:rPr>
          <w:rFonts w:hint="eastAsia"/>
          <w:szCs w:val="21"/>
        </w:rPr>
        <w:t>成员在派生类中仍是</w:t>
      </w:r>
      <w:r w:rsidRPr="00953FA7">
        <w:rPr>
          <w:rFonts w:hint="eastAsia"/>
          <w:szCs w:val="21"/>
        </w:rPr>
        <w:t>private</w:t>
      </w:r>
      <w:r w:rsidRPr="00953FA7">
        <w:rPr>
          <w:rFonts w:hint="eastAsia"/>
          <w:szCs w:val="21"/>
        </w:rPr>
        <w:t>的</w:t>
      </w:r>
    </w:p>
    <w:p w:rsidR="00307419" w:rsidRPr="00953FA7" w:rsidRDefault="00307419" w:rsidP="00F4627F">
      <w:pPr>
        <w:rPr>
          <w:szCs w:val="21"/>
        </w:rPr>
      </w:pPr>
      <w:r w:rsidRPr="00953FA7">
        <w:rPr>
          <w:rFonts w:hint="eastAsia"/>
          <w:szCs w:val="21"/>
        </w:rPr>
        <w:t>C.</w:t>
      </w:r>
      <w:r w:rsidRPr="00953FA7">
        <w:rPr>
          <w:rFonts w:hint="eastAsia"/>
          <w:szCs w:val="21"/>
        </w:rPr>
        <w:t>公有继承时基类中的</w:t>
      </w:r>
      <w:r w:rsidRPr="00953FA7">
        <w:rPr>
          <w:rFonts w:hint="eastAsia"/>
          <w:szCs w:val="21"/>
        </w:rPr>
        <w:t>protected</w:t>
      </w:r>
      <w:r w:rsidRPr="00953FA7">
        <w:rPr>
          <w:rFonts w:hint="eastAsia"/>
          <w:szCs w:val="21"/>
        </w:rPr>
        <w:t>成员在派生类中仍是</w:t>
      </w:r>
      <w:r w:rsidRPr="00953FA7">
        <w:rPr>
          <w:rFonts w:hint="eastAsia"/>
          <w:szCs w:val="21"/>
        </w:rPr>
        <w:t>protected</w:t>
      </w:r>
      <w:r w:rsidRPr="00953FA7">
        <w:rPr>
          <w:rFonts w:hint="eastAsia"/>
          <w:szCs w:val="21"/>
        </w:rPr>
        <w:t>的</w:t>
      </w:r>
    </w:p>
    <w:p w:rsidR="00307419" w:rsidRPr="00953FA7" w:rsidRDefault="00307419" w:rsidP="00F4627F">
      <w:pPr>
        <w:rPr>
          <w:szCs w:val="21"/>
        </w:rPr>
      </w:pPr>
      <w:r w:rsidRPr="00953FA7">
        <w:rPr>
          <w:rFonts w:hint="eastAsia"/>
          <w:szCs w:val="21"/>
        </w:rPr>
        <w:t>D.</w:t>
      </w:r>
      <w:r w:rsidRPr="00953FA7">
        <w:rPr>
          <w:rFonts w:hint="eastAsia"/>
          <w:szCs w:val="21"/>
        </w:rPr>
        <w:t>私有继承时基类中的</w:t>
      </w:r>
      <w:r w:rsidRPr="00953FA7">
        <w:rPr>
          <w:rFonts w:hint="eastAsia"/>
          <w:szCs w:val="21"/>
        </w:rPr>
        <w:t>public</w:t>
      </w:r>
      <w:r w:rsidRPr="00953FA7">
        <w:rPr>
          <w:rFonts w:hint="eastAsia"/>
          <w:szCs w:val="21"/>
        </w:rPr>
        <w:t>成员在派生类中是</w:t>
      </w:r>
      <w:r w:rsidRPr="00953FA7">
        <w:rPr>
          <w:rFonts w:hint="eastAsia"/>
          <w:szCs w:val="21"/>
        </w:rPr>
        <w:t>private</w:t>
      </w:r>
      <w:r w:rsidRPr="00953FA7">
        <w:rPr>
          <w:rFonts w:hint="eastAsia"/>
          <w:szCs w:val="21"/>
        </w:rPr>
        <w:t>的</w:t>
      </w:r>
    </w:p>
    <w:p w:rsidR="00307419" w:rsidRPr="00953FA7" w:rsidRDefault="00307419" w:rsidP="00F4627F">
      <w:pPr>
        <w:rPr>
          <w:szCs w:val="21"/>
        </w:rPr>
      </w:pPr>
      <w:r w:rsidRPr="00953FA7">
        <w:rPr>
          <w:rFonts w:hint="eastAsia"/>
          <w:szCs w:val="21"/>
        </w:rPr>
        <w:t>11.</w:t>
      </w:r>
      <w:r w:rsidRPr="00953FA7">
        <w:rPr>
          <w:rFonts w:hint="eastAsia"/>
          <w:szCs w:val="21"/>
        </w:rPr>
        <w:t>下面叙述</w:t>
      </w:r>
      <w:r w:rsidRPr="00953FA7">
        <w:rPr>
          <w:rFonts w:hint="eastAsia"/>
          <w:color w:val="FF0000"/>
          <w:szCs w:val="21"/>
        </w:rPr>
        <w:t>不正确</w:t>
      </w:r>
      <w:r w:rsidRPr="00953FA7">
        <w:rPr>
          <w:rFonts w:hint="eastAsia"/>
          <w:szCs w:val="21"/>
        </w:rPr>
        <w:t>的是（</w:t>
      </w:r>
      <w:r w:rsidR="00857C7A" w:rsidRPr="00953FA7">
        <w:rPr>
          <w:rFonts w:hint="eastAsia"/>
          <w:szCs w:val="21"/>
        </w:rPr>
        <w:t>D</w:t>
      </w:r>
      <w:r w:rsidRPr="00953FA7">
        <w:rPr>
          <w:rFonts w:hint="eastAsia"/>
          <w:szCs w:val="21"/>
        </w:rPr>
        <w:t>）</w:t>
      </w:r>
    </w:p>
    <w:p w:rsidR="00307419" w:rsidRPr="00953FA7" w:rsidRDefault="00307419" w:rsidP="00F4627F">
      <w:pPr>
        <w:rPr>
          <w:szCs w:val="21"/>
        </w:rPr>
      </w:pPr>
      <w:r w:rsidRPr="00953FA7">
        <w:rPr>
          <w:rFonts w:hint="eastAsia"/>
          <w:szCs w:val="21"/>
        </w:rPr>
        <w:t>A.</w:t>
      </w:r>
      <w:r w:rsidRPr="00953FA7">
        <w:rPr>
          <w:rFonts w:hint="eastAsia"/>
          <w:szCs w:val="21"/>
        </w:rPr>
        <w:t>派生类一般都用公有派生</w:t>
      </w:r>
    </w:p>
    <w:p w:rsidR="00307419" w:rsidRPr="00953FA7" w:rsidRDefault="00307419" w:rsidP="00F4627F">
      <w:pPr>
        <w:rPr>
          <w:szCs w:val="21"/>
        </w:rPr>
      </w:pPr>
      <w:r w:rsidRPr="00953FA7">
        <w:rPr>
          <w:rFonts w:hint="eastAsia"/>
          <w:szCs w:val="21"/>
        </w:rPr>
        <w:t>B.</w:t>
      </w:r>
      <w:proofErr w:type="gramStart"/>
      <w:r w:rsidRPr="00953FA7">
        <w:rPr>
          <w:rFonts w:hint="eastAsia"/>
          <w:szCs w:val="21"/>
        </w:rPr>
        <w:t>对基类成员</w:t>
      </w:r>
      <w:proofErr w:type="gramEnd"/>
      <w:r w:rsidRPr="00953FA7">
        <w:rPr>
          <w:rFonts w:hint="eastAsia"/>
          <w:szCs w:val="21"/>
        </w:rPr>
        <w:t>的访问必须是无二义性的</w:t>
      </w:r>
    </w:p>
    <w:p w:rsidR="00307419" w:rsidRPr="00953FA7" w:rsidRDefault="00307419" w:rsidP="00F4627F">
      <w:pPr>
        <w:rPr>
          <w:szCs w:val="21"/>
        </w:rPr>
      </w:pPr>
      <w:r w:rsidRPr="00953FA7">
        <w:rPr>
          <w:rFonts w:hint="eastAsia"/>
          <w:szCs w:val="21"/>
        </w:rPr>
        <w:lastRenderedPageBreak/>
        <w:t>C.</w:t>
      </w:r>
      <w:r w:rsidRPr="00953FA7">
        <w:rPr>
          <w:rFonts w:hint="eastAsia"/>
          <w:szCs w:val="21"/>
        </w:rPr>
        <w:t>赋值兼容规则也适用于多重继承的组合</w:t>
      </w:r>
    </w:p>
    <w:p w:rsidR="00307419" w:rsidRPr="00953FA7" w:rsidRDefault="00307419" w:rsidP="00F4627F">
      <w:pPr>
        <w:rPr>
          <w:szCs w:val="21"/>
        </w:rPr>
      </w:pPr>
      <w:r w:rsidRPr="00953FA7">
        <w:rPr>
          <w:rFonts w:hint="eastAsia"/>
          <w:szCs w:val="21"/>
        </w:rPr>
        <w:t>D.</w:t>
      </w:r>
      <w:proofErr w:type="gramStart"/>
      <w:r w:rsidRPr="00953FA7">
        <w:rPr>
          <w:rFonts w:hint="eastAsia"/>
          <w:szCs w:val="21"/>
        </w:rPr>
        <w:t>基类的</w:t>
      </w:r>
      <w:proofErr w:type="gramEnd"/>
      <w:r w:rsidRPr="00953FA7">
        <w:rPr>
          <w:rFonts w:hint="eastAsia"/>
          <w:szCs w:val="21"/>
        </w:rPr>
        <w:t>公有成员在派生类中仍然是公有的</w:t>
      </w:r>
    </w:p>
    <w:p w:rsidR="00070B53" w:rsidRPr="00953FA7" w:rsidRDefault="00070B53" w:rsidP="00F4627F">
      <w:pPr>
        <w:rPr>
          <w:color w:val="FF0000"/>
          <w:szCs w:val="21"/>
        </w:rPr>
      </w:pPr>
      <w:r w:rsidRPr="00953FA7">
        <w:rPr>
          <w:rFonts w:hint="eastAsia"/>
          <w:color w:val="FF0000"/>
          <w:szCs w:val="21"/>
        </w:rPr>
        <w:t>12.</w:t>
      </w:r>
      <w:r w:rsidRPr="00953FA7">
        <w:rPr>
          <w:rFonts w:hint="eastAsia"/>
          <w:color w:val="FF0000"/>
          <w:szCs w:val="21"/>
        </w:rPr>
        <w:t>在公有派生类的成员函数不能直接访问基类中的继承来的某个成员，则该成员一定是基类中的（</w:t>
      </w:r>
      <w:r w:rsidR="00857C7A" w:rsidRPr="00953FA7">
        <w:rPr>
          <w:rFonts w:hint="eastAsia"/>
          <w:color w:val="FF0000"/>
          <w:szCs w:val="21"/>
        </w:rPr>
        <w:t>A</w:t>
      </w:r>
      <w:r w:rsidRPr="00953FA7">
        <w:rPr>
          <w:rFonts w:hint="eastAsia"/>
          <w:color w:val="FF0000"/>
          <w:szCs w:val="21"/>
        </w:rPr>
        <w:t>）</w:t>
      </w:r>
    </w:p>
    <w:p w:rsidR="00070B53" w:rsidRPr="00953FA7" w:rsidRDefault="00070B53" w:rsidP="00F4627F">
      <w:pPr>
        <w:rPr>
          <w:szCs w:val="21"/>
        </w:rPr>
      </w:pPr>
      <w:r w:rsidRPr="00953FA7">
        <w:rPr>
          <w:rFonts w:hint="eastAsia"/>
          <w:szCs w:val="21"/>
        </w:rPr>
        <w:t>A.</w:t>
      </w:r>
      <w:r w:rsidRPr="00953FA7">
        <w:rPr>
          <w:rFonts w:hint="eastAsia"/>
          <w:szCs w:val="21"/>
        </w:rPr>
        <w:t>私有成员</w:t>
      </w:r>
    </w:p>
    <w:p w:rsidR="00070B53" w:rsidRPr="00953FA7" w:rsidRDefault="00070B53" w:rsidP="00F4627F">
      <w:pPr>
        <w:rPr>
          <w:szCs w:val="21"/>
        </w:rPr>
      </w:pPr>
      <w:r w:rsidRPr="00953FA7">
        <w:rPr>
          <w:rFonts w:hint="eastAsia"/>
          <w:szCs w:val="21"/>
        </w:rPr>
        <w:t>B.</w:t>
      </w:r>
      <w:r w:rsidRPr="00953FA7">
        <w:rPr>
          <w:rFonts w:hint="eastAsia"/>
          <w:szCs w:val="21"/>
        </w:rPr>
        <w:t>公有成员</w:t>
      </w:r>
    </w:p>
    <w:p w:rsidR="00070B53" w:rsidRPr="00953FA7" w:rsidRDefault="00070B53" w:rsidP="00F4627F">
      <w:pPr>
        <w:rPr>
          <w:szCs w:val="21"/>
        </w:rPr>
      </w:pPr>
      <w:r w:rsidRPr="00953FA7">
        <w:rPr>
          <w:rFonts w:hint="eastAsia"/>
          <w:szCs w:val="21"/>
        </w:rPr>
        <w:t>C.</w:t>
      </w:r>
      <w:r w:rsidRPr="00953FA7">
        <w:rPr>
          <w:rFonts w:hint="eastAsia"/>
          <w:szCs w:val="21"/>
        </w:rPr>
        <w:t>保护成员</w:t>
      </w:r>
    </w:p>
    <w:p w:rsidR="00070B53" w:rsidRPr="00953FA7" w:rsidRDefault="00070B53" w:rsidP="00F4627F">
      <w:pPr>
        <w:rPr>
          <w:szCs w:val="21"/>
        </w:rPr>
      </w:pPr>
      <w:r w:rsidRPr="00953FA7">
        <w:rPr>
          <w:rFonts w:hint="eastAsia"/>
          <w:szCs w:val="21"/>
        </w:rPr>
        <w:t>D.</w:t>
      </w:r>
      <w:r w:rsidRPr="00953FA7">
        <w:rPr>
          <w:rFonts w:hint="eastAsia"/>
          <w:szCs w:val="21"/>
        </w:rPr>
        <w:t>保护成员或私有成员</w:t>
      </w:r>
    </w:p>
    <w:p w:rsidR="00070B53" w:rsidRPr="00953FA7" w:rsidRDefault="00070B53" w:rsidP="00F4627F">
      <w:pPr>
        <w:rPr>
          <w:szCs w:val="21"/>
        </w:rPr>
      </w:pPr>
      <w:r w:rsidRPr="00953FA7">
        <w:rPr>
          <w:rFonts w:hint="eastAsia"/>
          <w:szCs w:val="21"/>
        </w:rPr>
        <w:t>13.</w:t>
      </w:r>
      <w:proofErr w:type="gramStart"/>
      <w:r w:rsidRPr="00953FA7">
        <w:rPr>
          <w:rFonts w:hint="eastAsia"/>
          <w:szCs w:val="21"/>
        </w:rPr>
        <w:t>对基类和</w:t>
      </w:r>
      <w:proofErr w:type="gramEnd"/>
      <w:r w:rsidRPr="00953FA7">
        <w:rPr>
          <w:rFonts w:hint="eastAsia"/>
          <w:szCs w:val="21"/>
        </w:rPr>
        <w:t>派生类的关系描述中，</w:t>
      </w:r>
      <w:r w:rsidRPr="00953FA7">
        <w:rPr>
          <w:rFonts w:hint="eastAsia"/>
          <w:color w:val="FF0000"/>
          <w:szCs w:val="21"/>
        </w:rPr>
        <w:t>错误</w:t>
      </w:r>
      <w:r w:rsidRPr="00953FA7">
        <w:rPr>
          <w:rFonts w:hint="eastAsia"/>
          <w:szCs w:val="21"/>
        </w:rPr>
        <w:t>的是（</w:t>
      </w:r>
      <w:r w:rsidR="00857C7A" w:rsidRPr="00953FA7">
        <w:rPr>
          <w:rFonts w:hint="eastAsia"/>
          <w:szCs w:val="21"/>
        </w:rPr>
        <w:t>B</w:t>
      </w:r>
      <w:r w:rsidRPr="00953FA7">
        <w:rPr>
          <w:rFonts w:hint="eastAsia"/>
          <w:szCs w:val="21"/>
        </w:rPr>
        <w:t>）</w:t>
      </w:r>
    </w:p>
    <w:p w:rsidR="00070B53" w:rsidRPr="00953FA7" w:rsidRDefault="00070B53" w:rsidP="00F4627F">
      <w:pPr>
        <w:rPr>
          <w:szCs w:val="21"/>
        </w:rPr>
      </w:pPr>
      <w:r w:rsidRPr="00953FA7">
        <w:rPr>
          <w:rFonts w:hint="eastAsia"/>
          <w:szCs w:val="21"/>
        </w:rPr>
        <w:t>A.</w:t>
      </w:r>
      <w:r w:rsidRPr="00953FA7">
        <w:rPr>
          <w:rFonts w:hint="eastAsia"/>
          <w:szCs w:val="21"/>
        </w:rPr>
        <w:t>派生类</w:t>
      </w:r>
      <w:proofErr w:type="gramStart"/>
      <w:r w:rsidRPr="00953FA7">
        <w:rPr>
          <w:rFonts w:hint="eastAsia"/>
          <w:szCs w:val="21"/>
        </w:rPr>
        <w:t>是基类的</w:t>
      </w:r>
      <w:proofErr w:type="gramEnd"/>
      <w:r w:rsidRPr="00953FA7">
        <w:rPr>
          <w:rFonts w:hint="eastAsia"/>
          <w:szCs w:val="21"/>
        </w:rPr>
        <w:t>具体化</w:t>
      </w:r>
    </w:p>
    <w:p w:rsidR="00070B53" w:rsidRPr="00953FA7" w:rsidRDefault="00070B53" w:rsidP="00F4627F">
      <w:pPr>
        <w:rPr>
          <w:szCs w:val="21"/>
        </w:rPr>
      </w:pPr>
      <w:r w:rsidRPr="00953FA7">
        <w:rPr>
          <w:rFonts w:hint="eastAsia"/>
          <w:szCs w:val="21"/>
        </w:rPr>
        <w:t>B.</w:t>
      </w:r>
      <w:proofErr w:type="gramStart"/>
      <w:r w:rsidRPr="00953FA7">
        <w:rPr>
          <w:rFonts w:hint="eastAsia"/>
          <w:szCs w:val="21"/>
        </w:rPr>
        <w:t>基类继承</w:t>
      </w:r>
      <w:proofErr w:type="gramEnd"/>
      <w:r w:rsidRPr="00953FA7">
        <w:rPr>
          <w:rFonts w:hint="eastAsia"/>
          <w:szCs w:val="21"/>
        </w:rPr>
        <w:t>了派生类的属性</w:t>
      </w:r>
    </w:p>
    <w:p w:rsidR="00070B53" w:rsidRPr="00953FA7" w:rsidRDefault="00070B53" w:rsidP="00F4627F">
      <w:pPr>
        <w:rPr>
          <w:szCs w:val="21"/>
        </w:rPr>
      </w:pPr>
      <w:r w:rsidRPr="00953FA7">
        <w:rPr>
          <w:rFonts w:hint="eastAsia"/>
          <w:szCs w:val="21"/>
        </w:rPr>
        <w:t>C.</w:t>
      </w:r>
      <w:r w:rsidRPr="00953FA7">
        <w:rPr>
          <w:rFonts w:hint="eastAsia"/>
          <w:szCs w:val="21"/>
        </w:rPr>
        <w:t>派生类是</w:t>
      </w:r>
      <w:proofErr w:type="gramStart"/>
      <w:r w:rsidRPr="00953FA7">
        <w:rPr>
          <w:rFonts w:hint="eastAsia"/>
          <w:szCs w:val="21"/>
        </w:rPr>
        <w:t>基类定义</w:t>
      </w:r>
      <w:proofErr w:type="gramEnd"/>
      <w:r w:rsidRPr="00953FA7">
        <w:rPr>
          <w:rFonts w:hint="eastAsia"/>
          <w:szCs w:val="21"/>
        </w:rPr>
        <w:t>的延续</w:t>
      </w:r>
    </w:p>
    <w:p w:rsidR="00070B53" w:rsidRPr="00953FA7" w:rsidRDefault="00070B53" w:rsidP="00F4627F">
      <w:pPr>
        <w:rPr>
          <w:szCs w:val="21"/>
        </w:rPr>
      </w:pPr>
      <w:r w:rsidRPr="00953FA7">
        <w:rPr>
          <w:rFonts w:hint="eastAsia"/>
          <w:szCs w:val="21"/>
        </w:rPr>
        <w:t>D.</w:t>
      </w:r>
      <w:r w:rsidRPr="00953FA7">
        <w:rPr>
          <w:rFonts w:hint="eastAsia"/>
          <w:szCs w:val="21"/>
        </w:rPr>
        <w:t>派生类</w:t>
      </w:r>
      <w:proofErr w:type="gramStart"/>
      <w:r w:rsidRPr="00953FA7">
        <w:rPr>
          <w:rFonts w:hint="eastAsia"/>
          <w:szCs w:val="21"/>
        </w:rPr>
        <w:t>是基类的</w:t>
      </w:r>
      <w:proofErr w:type="gramEnd"/>
      <w:r w:rsidRPr="00953FA7">
        <w:rPr>
          <w:rFonts w:hint="eastAsia"/>
          <w:szCs w:val="21"/>
        </w:rPr>
        <w:t>特殊化</w:t>
      </w:r>
    </w:p>
    <w:p w:rsidR="00070B53" w:rsidRPr="00953FA7" w:rsidRDefault="00070B53" w:rsidP="00F4627F">
      <w:pPr>
        <w:rPr>
          <w:szCs w:val="21"/>
        </w:rPr>
      </w:pPr>
      <w:r w:rsidRPr="00953FA7">
        <w:rPr>
          <w:rFonts w:hint="eastAsia"/>
          <w:szCs w:val="21"/>
        </w:rPr>
        <w:t>14.</w:t>
      </w:r>
      <w:r w:rsidRPr="00953FA7">
        <w:rPr>
          <w:rFonts w:hint="eastAsia"/>
          <w:szCs w:val="21"/>
        </w:rPr>
        <w:t>关于</w:t>
      </w:r>
      <w:r w:rsidRPr="00953FA7">
        <w:rPr>
          <w:rFonts w:hint="eastAsia"/>
          <w:szCs w:val="21"/>
        </w:rPr>
        <w:t>this</w:t>
      </w:r>
      <w:r w:rsidRPr="00953FA7">
        <w:rPr>
          <w:rFonts w:hint="eastAsia"/>
          <w:szCs w:val="21"/>
        </w:rPr>
        <w:t>指针使用的说法正确的是（</w:t>
      </w:r>
      <w:r w:rsidR="00857C7A" w:rsidRPr="00953FA7">
        <w:rPr>
          <w:rFonts w:hint="eastAsia"/>
          <w:szCs w:val="21"/>
        </w:rPr>
        <w:t>A</w:t>
      </w:r>
      <w:r w:rsidRPr="00953FA7">
        <w:rPr>
          <w:rFonts w:hint="eastAsia"/>
          <w:szCs w:val="21"/>
        </w:rPr>
        <w:t>）</w:t>
      </w:r>
    </w:p>
    <w:p w:rsidR="00070B53" w:rsidRPr="00953FA7" w:rsidRDefault="00070B53" w:rsidP="00F4627F">
      <w:pPr>
        <w:rPr>
          <w:szCs w:val="21"/>
        </w:rPr>
      </w:pPr>
      <w:r w:rsidRPr="00953FA7">
        <w:rPr>
          <w:rFonts w:hint="eastAsia"/>
          <w:szCs w:val="21"/>
        </w:rPr>
        <w:t>A.</w:t>
      </w:r>
      <w:r w:rsidRPr="00953FA7">
        <w:rPr>
          <w:rFonts w:hint="eastAsia"/>
          <w:szCs w:val="21"/>
        </w:rPr>
        <w:t>保证每个对象拥有自己的数据成员，但共享处理这些数据的代码</w:t>
      </w:r>
    </w:p>
    <w:p w:rsidR="00070B53" w:rsidRPr="00953FA7" w:rsidRDefault="00070B53" w:rsidP="00F4627F">
      <w:pPr>
        <w:rPr>
          <w:szCs w:val="21"/>
        </w:rPr>
      </w:pPr>
      <w:r w:rsidRPr="00953FA7">
        <w:rPr>
          <w:rFonts w:hint="eastAsia"/>
          <w:szCs w:val="21"/>
        </w:rPr>
        <w:t>B.</w:t>
      </w:r>
      <w:proofErr w:type="gramStart"/>
      <w:r w:rsidRPr="00953FA7">
        <w:rPr>
          <w:rFonts w:hint="eastAsia"/>
          <w:szCs w:val="21"/>
        </w:rPr>
        <w:t>保证基类私有</w:t>
      </w:r>
      <w:proofErr w:type="gramEnd"/>
      <w:r w:rsidRPr="00953FA7">
        <w:rPr>
          <w:rFonts w:hint="eastAsia"/>
          <w:szCs w:val="21"/>
        </w:rPr>
        <w:t>成员在子类中可以被访问</w:t>
      </w:r>
    </w:p>
    <w:p w:rsidR="00070B53" w:rsidRPr="00953FA7" w:rsidRDefault="00070B53" w:rsidP="00F4627F">
      <w:pPr>
        <w:rPr>
          <w:szCs w:val="21"/>
        </w:rPr>
      </w:pPr>
      <w:r w:rsidRPr="00953FA7">
        <w:rPr>
          <w:rFonts w:hint="eastAsia"/>
          <w:szCs w:val="21"/>
        </w:rPr>
        <w:t>C.</w:t>
      </w:r>
      <w:proofErr w:type="gramStart"/>
      <w:r w:rsidRPr="00953FA7">
        <w:rPr>
          <w:rFonts w:hint="eastAsia"/>
          <w:szCs w:val="21"/>
        </w:rPr>
        <w:t>保证基类保护</w:t>
      </w:r>
      <w:proofErr w:type="gramEnd"/>
      <w:r w:rsidRPr="00953FA7">
        <w:rPr>
          <w:rFonts w:hint="eastAsia"/>
          <w:szCs w:val="21"/>
        </w:rPr>
        <w:t>成员在子类中可以被访问</w:t>
      </w:r>
    </w:p>
    <w:p w:rsidR="00070B53" w:rsidRPr="00953FA7" w:rsidRDefault="00070B53" w:rsidP="00F4627F">
      <w:pPr>
        <w:rPr>
          <w:szCs w:val="21"/>
        </w:rPr>
      </w:pPr>
      <w:r w:rsidRPr="00953FA7">
        <w:rPr>
          <w:rFonts w:hint="eastAsia"/>
          <w:szCs w:val="21"/>
        </w:rPr>
        <w:t>D.</w:t>
      </w:r>
      <w:proofErr w:type="gramStart"/>
      <w:r w:rsidRPr="00953FA7">
        <w:rPr>
          <w:rFonts w:hint="eastAsia"/>
          <w:szCs w:val="21"/>
        </w:rPr>
        <w:t>保证基类公有</w:t>
      </w:r>
      <w:proofErr w:type="gramEnd"/>
      <w:r w:rsidRPr="00953FA7">
        <w:rPr>
          <w:rFonts w:hint="eastAsia"/>
          <w:szCs w:val="21"/>
        </w:rPr>
        <w:t>成员在子类中可以被访问</w:t>
      </w:r>
    </w:p>
    <w:p w:rsidR="00070B53" w:rsidRPr="00953FA7" w:rsidRDefault="00070B53" w:rsidP="00F4627F">
      <w:pPr>
        <w:rPr>
          <w:b/>
          <w:szCs w:val="21"/>
        </w:rPr>
      </w:pPr>
      <w:r w:rsidRPr="00953FA7">
        <w:rPr>
          <w:rFonts w:hint="eastAsia"/>
          <w:b/>
          <w:szCs w:val="21"/>
        </w:rPr>
        <w:t>15.</w:t>
      </w:r>
      <w:r w:rsidRPr="00953FA7">
        <w:rPr>
          <w:rFonts w:hint="eastAsia"/>
          <w:b/>
          <w:szCs w:val="21"/>
        </w:rPr>
        <w:t>一个函数功能不太复杂，但要求被频繁调用，则应把它定义为（</w:t>
      </w:r>
      <w:r w:rsidR="00857C7A" w:rsidRPr="00953FA7">
        <w:rPr>
          <w:rFonts w:hint="eastAsia"/>
          <w:b/>
          <w:szCs w:val="21"/>
        </w:rPr>
        <w:t>A</w:t>
      </w:r>
      <w:r w:rsidRPr="00953FA7">
        <w:rPr>
          <w:rFonts w:hint="eastAsia"/>
          <w:b/>
          <w:szCs w:val="21"/>
        </w:rPr>
        <w:t>）</w:t>
      </w:r>
    </w:p>
    <w:p w:rsidR="00070B53" w:rsidRPr="00953FA7" w:rsidRDefault="00070B53" w:rsidP="00F4627F">
      <w:pPr>
        <w:rPr>
          <w:b/>
          <w:szCs w:val="21"/>
        </w:rPr>
      </w:pPr>
      <w:r w:rsidRPr="00953FA7">
        <w:rPr>
          <w:rFonts w:hint="eastAsia"/>
          <w:b/>
          <w:szCs w:val="21"/>
        </w:rPr>
        <w:t>A.</w:t>
      </w:r>
      <w:r w:rsidRPr="00953FA7">
        <w:rPr>
          <w:rFonts w:hint="eastAsia"/>
          <w:b/>
          <w:szCs w:val="21"/>
        </w:rPr>
        <w:t>内联函数</w:t>
      </w:r>
    </w:p>
    <w:p w:rsidR="00070B53" w:rsidRPr="00953FA7" w:rsidRDefault="00070B53" w:rsidP="00F4627F">
      <w:pPr>
        <w:rPr>
          <w:b/>
          <w:szCs w:val="21"/>
        </w:rPr>
      </w:pPr>
      <w:r w:rsidRPr="00953FA7">
        <w:rPr>
          <w:rFonts w:hint="eastAsia"/>
          <w:b/>
          <w:szCs w:val="21"/>
        </w:rPr>
        <w:t>B.</w:t>
      </w:r>
      <w:r w:rsidRPr="00953FA7">
        <w:rPr>
          <w:rFonts w:hint="eastAsia"/>
          <w:b/>
          <w:szCs w:val="21"/>
        </w:rPr>
        <w:t>重载函数</w:t>
      </w:r>
    </w:p>
    <w:p w:rsidR="00070B53" w:rsidRPr="00953FA7" w:rsidRDefault="00070B53" w:rsidP="00F4627F">
      <w:pPr>
        <w:rPr>
          <w:b/>
          <w:szCs w:val="21"/>
        </w:rPr>
      </w:pPr>
      <w:r w:rsidRPr="00953FA7">
        <w:rPr>
          <w:rFonts w:hint="eastAsia"/>
          <w:b/>
          <w:szCs w:val="21"/>
        </w:rPr>
        <w:t>C.</w:t>
      </w:r>
      <w:r w:rsidRPr="00953FA7">
        <w:rPr>
          <w:rFonts w:hint="eastAsia"/>
          <w:b/>
          <w:szCs w:val="21"/>
        </w:rPr>
        <w:t>递归函数</w:t>
      </w:r>
    </w:p>
    <w:p w:rsidR="00070B53" w:rsidRPr="00953FA7" w:rsidRDefault="00070B53" w:rsidP="00F4627F">
      <w:pPr>
        <w:rPr>
          <w:b/>
          <w:szCs w:val="21"/>
        </w:rPr>
      </w:pPr>
      <w:r w:rsidRPr="00953FA7">
        <w:rPr>
          <w:rFonts w:hint="eastAsia"/>
          <w:b/>
          <w:szCs w:val="21"/>
        </w:rPr>
        <w:t>D.</w:t>
      </w:r>
      <w:r w:rsidRPr="00953FA7">
        <w:rPr>
          <w:rFonts w:hint="eastAsia"/>
          <w:b/>
          <w:szCs w:val="21"/>
        </w:rPr>
        <w:t>嵌套函数</w:t>
      </w:r>
    </w:p>
    <w:p w:rsidR="00070B53" w:rsidRPr="00953FA7" w:rsidRDefault="00070B53" w:rsidP="00F4627F">
      <w:pPr>
        <w:rPr>
          <w:szCs w:val="21"/>
        </w:rPr>
      </w:pPr>
      <w:r w:rsidRPr="00953FA7">
        <w:rPr>
          <w:rFonts w:hint="eastAsia"/>
          <w:szCs w:val="21"/>
        </w:rPr>
        <w:t>16.</w:t>
      </w:r>
      <w:r w:rsidRPr="00953FA7">
        <w:rPr>
          <w:rFonts w:hint="eastAsia"/>
          <w:szCs w:val="21"/>
        </w:rPr>
        <w:t>假设</w:t>
      </w:r>
      <w:r w:rsidRPr="00953FA7">
        <w:rPr>
          <w:rFonts w:hint="eastAsia"/>
          <w:szCs w:val="21"/>
        </w:rPr>
        <w:t xml:space="preserve">class  Y:public  X </w:t>
      </w:r>
      <w:r w:rsidRPr="00953FA7">
        <w:rPr>
          <w:rFonts w:hint="eastAsia"/>
          <w:szCs w:val="21"/>
        </w:rPr>
        <w:t>，</w:t>
      </w:r>
      <w:proofErr w:type="gramStart"/>
      <w:r w:rsidRPr="00953FA7">
        <w:rPr>
          <w:rFonts w:hint="eastAsia"/>
          <w:szCs w:val="21"/>
        </w:rPr>
        <w:t>即类</w:t>
      </w:r>
      <w:proofErr w:type="gramEnd"/>
      <w:r w:rsidRPr="00953FA7">
        <w:rPr>
          <w:rFonts w:hint="eastAsia"/>
          <w:szCs w:val="21"/>
        </w:rPr>
        <w:t>Y</w:t>
      </w:r>
      <w:r w:rsidRPr="00953FA7">
        <w:rPr>
          <w:rFonts w:hint="eastAsia"/>
          <w:szCs w:val="21"/>
        </w:rPr>
        <w:t>是类</w:t>
      </w:r>
      <w:r w:rsidRPr="00953FA7">
        <w:rPr>
          <w:rFonts w:hint="eastAsia"/>
          <w:szCs w:val="21"/>
        </w:rPr>
        <w:t>X</w:t>
      </w:r>
      <w:r w:rsidRPr="00953FA7">
        <w:rPr>
          <w:rFonts w:hint="eastAsia"/>
          <w:szCs w:val="21"/>
        </w:rPr>
        <w:t>的派生类，则定义一个</w:t>
      </w:r>
      <w:r w:rsidRPr="00953FA7">
        <w:rPr>
          <w:rFonts w:hint="eastAsia"/>
          <w:szCs w:val="21"/>
        </w:rPr>
        <w:t>Y</w:t>
      </w:r>
      <w:r w:rsidRPr="00953FA7">
        <w:rPr>
          <w:rFonts w:hint="eastAsia"/>
          <w:szCs w:val="21"/>
        </w:rPr>
        <w:t>类的对象时和删除</w:t>
      </w:r>
      <w:r w:rsidRPr="00953FA7">
        <w:rPr>
          <w:rFonts w:hint="eastAsia"/>
          <w:szCs w:val="21"/>
        </w:rPr>
        <w:t>Y</w:t>
      </w:r>
      <w:proofErr w:type="gramStart"/>
      <w:r w:rsidRPr="00953FA7">
        <w:rPr>
          <w:rFonts w:hint="eastAsia"/>
          <w:szCs w:val="21"/>
        </w:rPr>
        <w:t>类对象</w:t>
      </w:r>
      <w:proofErr w:type="gramEnd"/>
      <w:r w:rsidRPr="00953FA7">
        <w:rPr>
          <w:rFonts w:hint="eastAsia"/>
          <w:szCs w:val="21"/>
        </w:rPr>
        <w:t>时，调用构造函数和</w:t>
      </w:r>
      <w:proofErr w:type="gramStart"/>
      <w:r w:rsidRPr="00953FA7">
        <w:rPr>
          <w:rFonts w:hint="eastAsia"/>
          <w:szCs w:val="21"/>
        </w:rPr>
        <w:t>析构</w:t>
      </w:r>
      <w:proofErr w:type="gramEnd"/>
      <w:r w:rsidRPr="00953FA7">
        <w:rPr>
          <w:rFonts w:hint="eastAsia"/>
          <w:szCs w:val="21"/>
        </w:rPr>
        <w:t>函数的顺序是（</w:t>
      </w:r>
      <w:r w:rsidR="00857C7A" w:rsidRPr="00953FA7">
        <w:rPr>
          <w:rFonts w:hint="eastAsia"/>
          <w:szCs w:val="21"/>
        </w:rPr>
        <w:t>A</w:t>
      </w:r>
      <w:r w:rsidRPr="00953FA7">
        <w:rPr>
          <w:rFonts w:hint="eastAsia"/>
          <w:szCs w:val="21"/>
        </w:rPr>
        <w:t>）</w:t>
      </w:r>
    </w:p>
    <w:p w:rsidR="00070B53" w:rsidRPr="00953FA7" w:rsidRDefault="00070B53" w:rsidP="00F4627F">
      <w:pPr>
        <w:rPr>
          <w:szCs w:val="21"/>
        </w:rPr>
      </w:pPr>
      <w:r w:rsidRPr="00953FA7">
        <w:rPr>
          <w:rFonts w:hint="eastAsia"/>
          <w:szCs w:val="21"/>
        </w:rPr>
        <w:t>A.   X</w:t>
      </w:r>
      <w:proofErr w:type="gramStart"/>
      <w:r w:rsidRPr="00953FA7">
        <w:rPr>
          <w:rFonts w:hint="eastAsia"/>
          <w:szCs w:val="21"/>
        </w:rPr>
        <w:t>,Y</w:t>
      </w:r>
      <w:proofErr w:type="gramEnd"/>
      <w:r w:rsidRPr="00953FA7">
        <w:rPr>
          <w:rFonts w:hint="eastAsia"/>
          <w:szCs w:val="21"/>
        </w:rPr>
        <w:t>;  Y,X</w:t>
      </w:r>
    </w:p>
    <w:p w:rsidR="00070B53" w:rsidRPr="00953FA7" w:rsidRDefault="00070B53" w:rsidP="00F4627F">
      <w:pPr>
        <w:rPr>
          <w:szCs w:val="21"/>
        </w:rPr>
      </w:pPr>
      <w:r w:rsidRPr="00953FA7">
        <w:rPr>
          <w:rFonts w:hint="eastAsia"/>
          <w:szCs w:val="21"/>
        </w:rPr>
        <w:t>B.   X</w:t>
      </w:r>
      <w:proofErr w:type="gramStart"/>
      <w:r w:rsidRPr="00953FA7">
        <w:rPr>
          <w:rFonts w:hint="eastAsia"/>
          <w:szCs w:val="21"/>
        </w:rPr>
        <w:t>,Y</w:t>
      </w:r>
      <w:proofErr w:type="gramEnd"/>
      <w:r w:rsidRPr="00953FA7">
        <w:rPr>
          <w:rFonts w:hint="eastAsia"/>
          <w:szCs w:val="21"/>
        </w:rPr>
        <w:t>;  X,Y</w:t>
      </w:r>
    </w:p>
    <w:p w:rsidR="00070B53" w:rsidRPr="00953FA7" w:rsidRDefault="00070B53" w:rsidP="00F4627F">
      <w:pPr>
        <w:rPr>
          <w:szCs w:val="21"/>
        </w:rPr>
      </w:pPr>
      <w:r w:rsidRPr="00953FA7">
        <w:rPr>
          <w:rFonts w:hint="eastAsia"/>
          <w:szCs w:val="21"/>
        </w:rPr>
        <w:t>C.   Y</w:t>
      </w:r>
      <w:proofErr w:type="gramStart"/>
      <w:r w:rsidRPr="00953FA7">
        <w:rPr>
          <w:rFonts w:hint="eastAsia"/>
          <w:szCs w:val="21"/>
        </w:rPr>
        <w:t>,X</w:t>
      </w:r>
      <w:proofErr w:type="gramEnd"/>
      <w:r w:rsidRPr="00953FA7">
        <w:rPr>
          <w:rFonts w:hint="eastAsia"/>
          <w:szCs w:val="21"/>
        </w:rPr>
        <w:t>;  X,Y</w:t>
      </w:r>
    </w:p>
    <w:p w:rsidR="00070B53" w:rsidRPr="00953FA7" w:rsidRDefault="00070B53" w:rsidP="00F4627F">
      <w:pPr>
        <w:rPr>
          <w:szCs w:val="21"/>
        </w:rPr>
      </w:pPr>
      <w:r w:rsidRPr="00953FA7">
        <w:rPr>
          <w:rFonts w:hint="eastAsia"/>
          <w:szCs w:val="21"/>
        </w:rPr>
        <w:t>D.   Y</w:t>
      </w:r>
      <w:proofErr w:type="gramStart"/>
      <w:r w:rsidRPr="00953FA7">
        <w:rPr>
          <w:rFonts w:hint="eastAsia"/>
          <w:szCs w:val="21"/>
        </w:rPr>
        <w:t>,X</w:t>
      </w:r>
      <w:proofErr w:type="gramEnd"/>
      <w:r w:rsidRPr="00953FA7">
        <w:rPr>
          <w:rFonts w:hint="eastAsia"/>
          <w:szCs w:val="21"/>
        </w:rPr>
        <w:t>;  Y,X</w:t>
      </w:r>
    </w:p>
    <w:p w:rsidR="00070B53" w:rsidRPr="00953FA7" w:rsidRDefault="00070B53" w:rsidP="00F4627F">
      <w:pPr>
        <w:rPr>
          <w:szCs w:val="21"/>
        </w:rPr>
      </w:pPr>
      <w:r w:rsidRPr="00953FA7">
        <w:rPr>
          <w:rFonts w:hint="eastAsia"/>
          <w:szCs w:val="21"/>
        </w:rPr>
        <w:t>17.</w:t>
      </w:r>
      <w:r w:rsidRPr="00953FA7">
        <w:rPr>
          <w:rFonts w:hint="eastAsia"/>
          <w:szCs w:val="21"/>
        </w:rPr>
        <w:t>假定一个类的构造函数</w:t>
      </w:r>
      <w:r w:rsidRPr="00953FA7">
        <w:rPr>
          <w:rFonts w:hint="eastAsia"/>
          <w:szCs w:val="21"/>
        </w:rPr>
        <w:t>A</w:t>
      </w:r>
      <w:r w:rsidRPr="00953FA7">
        <w:rPr>
          <w:rFonts w:hint="eastAsia"/>
          <w:szCs w:val="21"/>
        </w:rPr>
        <w:t>（</w:t>
      </w:r>
      <w:r w:rsidRPr="00953FA7">
        <w:rPr>
          <w:rFonts w:hint="eastAsia"/>
          <w:szCs w:val="21"/>
        </w:rPr>
        <w:t>int aa,int bb</w:t>
      </w:r>
      <w:r w:rsidRPr="00953FA7">
        <w:rPr>
          <w:rFonts w:hint="eastAsia"/>
          <w:szCs w:val="21"/>
        </w:rPr>
        <w:t>）</w:t>
      </w:r>
      <w:r w:rsidRPr="00953FA7">
        <w:rPr>
          <w:rFonts w:hint="eastAsia"/>
          <w:szCs w:val="21"/>
        </w:rPr>
        <w:t>{a=aa</w:t>
      </w:r>
      <w:r w:rsidR="00281066" w:rsidRPr="00953FA7">
        <w:rPr>
          <w:rFonts w:hint="eastAsia"/>
          <w:szCs w:val="21"/>
        </w:rPr>
        <w:t>;b=a*bb;}</w:t>
      </w:r>
      <w:r w:rsidR="00281066" w:rsidRPr="00953FA7">
        <w:rPr>
          <w:rFonts w:hint="eastAsia"/>
          <w:szCs w:val="21"/>
        </w:rPr>
        <w:t>，则执行</w:t>
      </w:r>
      <w:r w:rsidR="00281066" w:rsidRPr="00953FA7">
        <w:rPr>
          <w:rFonts w:hint="eastAsia"/>
          <w:szCs w:val="21"/>
        </w:rPr>
        <w:t>A x(4,5);</w:t>
      </w:r>
      <w:r w:rsidR="00281066" w:rsidRPr="00953FA7">
        <w:rPr>
          <w:rFonts w:hint="eastAsia"/>
          <w:szCs w:val="21"/>
        </w:rPr>
        <w:t>语句后，</w:t>
      </w:r>
      <w:r w:rsidR="00281066" w:rsidRPr="00953FA7">
        <w:rPr>
          <w:rFonts w:hint="eastAsia"/>
          <w:szCs w:val="21"/>
        </w:rPr>
        <w:t>x.a</w:t>
      </w:r>
      <w:r w:rsidR="00281066" w:rsidRPr="00953FA7">
        <w:rPr>
          <w:rFonts w:hint="eastAsia"/>
          <w:szCs w:val="21"/>
        </w:rPr>
        <w:t>和</w:t>
      </w:r>
      <w:r w:rsidR="00281066" w:rsidRPr="00953FA7">
        <w:rPr>
          <w:rFonts w:hint="eastAsia"/>
          <w:szCs w:val="21"/>
        </w:rPr>
        <w:t>x.b</w:t>
      </w:r>
      <w:r w:rsidR="00281066" w:rsidRPr="00953FA7">
        <w:rPr>
          <w:rFonts w:hint="eastAsia"/>
          <w:szCs w:val="21"/>
        </w:rPr>
        <w:t>的值分别为（</w:t>
      </w:r>
      <w:r w:rsidR="00857C7A" w:rsidRPr="00953FA7">
        <w:rPr>
          <w:rFonts w:hint="eastAsia"/>
          <w:szCs w:val="21"/>
        </w:rPr>
        <w:t>C</w:t>
      </w:r>
      <w:r w:rsidR="00281066" w:rsidRPr="00953FA7">
        <w:rPr>
          <w:rFonts w:hint="eastAsia"/>
          <w:szCs w:val="21"/>
        </w:rPr>
        <w:t>）</w:t>
      </w:r>
    </w:p>
    <w:p w:rsidR="00281066" w:rsidRPr="00953FA7" w:rsidRDefault="00281066" w:rsidP="00F4627F">
      <w:pPr>
        <w:rPr>
          <w:szCs w:val="21"/>
        </w:rPr>
      </w:pPr>
      <w:r w:rsidRPr="00953FA7">
        <w:rPr>
          <w:rFonts w:hint="eastAsia"/>
          <w:szCs w:val="21"/>
        </w:rPr>
        <w:t>A.3</w:t>
      </w:r>
      <w:r w:rsidRPr="00953FA7">
        <w:rPr>
          <w:rFonts w:hint="eastAsia"/>
          <w:szCs w:val="21"/>
        </w:rPr>
        <w:t>和</w:t>
      </w:r>
      <w:r w:rsidRPr="00953FA7">
        <w:rPr>
          <w:rFonts w:hint="eastAsia"/>
          <w:szCs w:val="21"/>
        </w:rPr>
        <w:t>5              B.5</w:t>
      </w:r>
      <w:r w:rsidRPr="00953FA7">
        <w:rPr>
          <w:rFonts w:hint="eastAsia"/>
          <w:szCs w:val="21"/>
        </w:rPr>
        <w:t>和</w:t>
      </w:r>
      <w:r w:rsidRPr="00953FA7">
        <w:rPr>
          <w:rFonts w:hint="eastAsia"/>
          <w:szCs w:val="21"/>
        </w:rPr>
        <w:t>4                C.4</w:t>
      </w:r>
      <w:r w:rsidRPr="00953FA7">
        <w:rPr>
          <w:rFonts w:hint="eastAsia"/>
          <w:szCs w:val="21"/>
        </w:rPr>
        <w:t>和</w:t>
      </w:r>
      <w:r w:rsidRPr="00953FA7">
        <w:rPr>
          <w:rFonts w:hint="eastAsia"/>
          <w:szCs w:val="21"/>
        </w:rPr>
        <w:t>20               D.20</w:t>
      </w:r>
      <w:r w:rsidRPr="00953FA7">
        <w:rPr>
          <w:rFonts w:hint="eastAsia"/>
          <w:szCs w:val="21"/>
        </w:rPr>
        <w:t>和</w:t>
      </w:r>
      <w:r w:rsidRPr="00953FA7">
        <w:rPr>
          <w:rFonts w:hint="eastAsia"/>
          <w:szCs w:val="21"/>
        </w:rPr>
        <w:t>5</w:t>
      </w:r>
    </w:p>
    <w:p w:rsidR="00281066" w:rsidRPr="00953FA7" w:rsidRDefault="00281066" w:rsidP="00F4627F">
      <w:pPr>
        <w:rPr>
          <w:color w:val="FF0000"/>
          <w:szCs w:val="21"/>
        </w:rPr>
      </w:pPr>
      <w:r w:rsidRPr="00953FA7">
        <w:rPr>
          <w:rFonts w:hint="eastAsia"/>
          <w:color w:val="FF0000"/>
          <w:szCs w:val="21"/>
        </w:rPr>
        <w:t>18</w:t>
      </w:r>
      <w:r w:rsidRPr="00953FA7">
        <w:rPr>
          <w:rFonts w:hint="eastAsia"/>
          <w:color w:val="FF0000"/>
          <w:szCs w:val="21"/>
        </w:rPr>
        <w:t>．下列不能作为类的成员的是（</w:t>
      </w:r>
      <w:r w:rsidR="00857C7A" w:rsidRPr="00953FA7">
        <w:rPr>
          <w:rFonts w:hint="eastAsia"/>
          <w:color w:val="FF0000"/>
          <w:szCs w:val="21"/>
        </w:rPr>
        <w:t>B</w:t>
      </w:r>
      <w:r w:rsidRPr="00953FA7">
        <w:rPr>
          <w:rFonts w:hint="eastAsia"/>
          <w:color w:val="FF0000"/>
          <w:szCs w:val="21"/>
        </w:rPr>
        <w:t>）</w:t>
      </w:r>
    </w:p>
    <w:p w:rsidR="00281066" w:rsidRPr="00953FA7" w:rsidRDefault="00281066" w:rsidP="00F4627F">
      <w:pPr>
        <w:rPr>
          <w:szCs w:val="21"/>
        </w:rPr>
      </w:pPr>
      <w:r w:rsidRPr="00953FA7">
        <w:rPr>
          <w:rFonts w:hint="eastAsia"/>
          <w:szCs w:val="21"/>
        </w:rPr>
        <w:t>A.</w:t>
      </w:r>
      <w:r w:rsidRPr="00953FA7">
        <w:rPr>
          <w:rFonts w:hint="eastAsia"/>
          <w:szCs w:val="21"/>
        </w:rPr>
        <w:t>自身</w:t>
      </w:r>
      <w:proofErr w:type="gramStart"/>
      <w:r w:rsidRPr="00953FA7">
        <w:rPr>
          <w:rFonts w:hint="eastAsia"/>
          <w:szCs w:val="21"/>
        </w:rPr>
        <w:t>类对象</w:t>
      </w:r>
      <w:proofErr w:type="gramEnd"/>
      <w:r w:rsidRPr="00953FA7">
        <w:rPr>
          <w:rFonts w:hint="eastAsia"/>
          <w:szCs w:val="21"/>
        </w:rPr>
        <w:t>的指针</w:t>
      </w:r>
    </w:p>
    <w:p w:rsidR="00281066" w:rsidRPr="00953FA7" w:rsidRDefault="00281066" w:rsidP="00F4627F">
      <w:pPr>
        <w:rPr>
          <w:szCs w:val="21"/>
        </w:rPr>
      </w:pPr>
      <w:r w:rsidRPr="00953FA7">
        <w:rPr>
          <w:rFonts w:hint="eastAsia"/>
          <w:szCs w:val="21"/>
        </w:rPr>
        <w:t>B.</w:t>
      </w:r>
      <w:r w:rsidRPr="00953FA7">
        <w:rPr>
          <w:rFonts w:hint="eastAsia"/>
          <w:szCs w:val="21"/>
        </w:rPr>
        <w:t>自身类对象</w:t>
      </w:r>
    </w:p>
    <w:p w:rsidR="00281066" w:rsidRPr="00953FA7" w:rsidRDefault="00281066" w:rsidP="00F4627F">
      <w:pPr>
        <w:rPr>
          <w:szCs w:val="21"/>
        </w:rPr>
      </w:pPr>
      <w:r w:rsidRPr="00953FA7">
        <w:rPr>
          <w:rFonts w:hint="eastAsia"/>
          <w:szCs w:val="21"/>
        </w:rPr>
        <w:t>C.</w:t>
      </w:r>
      <w:r w:rsidRPr="00953FA7">
        <w:rPr>
          <w:rFonts w:hint="eastAsia"/>
          <w:szCs w:val="21"/>
        </w:rPr>
        <w:t>自身</w:t>
      </w:r>
      <w:proofErr w:type="gramStart"/>
      <w:r w:rsidRPr="00953FA7">
        <w:rPr>
          <w:rFonts w:hint="eastAsia"/>
          <w:szCs w:val="21"/>
        </w:rPr>
        <w:t>类对象</w:t>
      </w:r>
      <w:proofErr w:type="gramEnd"/>
      <w:r w:rsidRPr="00953FA7">
        <w:rPr>
          <w:rFonts w:hint="eastAsia"/>
          <w:szCs w:val="21"/>
        </w:rPr>
        <w:t>的引用</w:t>
      </w:r>
    </w:p>
    <w:p w:rsidR="00281066" w:rsidRPr="00953FA7" w:rsidRDefault="00281066" w:rsidP="00F4627F">
      <w:pPr>
        <w:rPr>
          <w:szCs w:val="21"/>
        </w:rPr>
      </w:pPr>
      <w:r w:rsidRPr="00953FA7">
        <w:rPr>
          <w:rFonts w:hint="eastAsia"/>
          <w:szCs w:val="21"/>
        </w:rPr>
        <w:t>D.</w:t>
      </w:r>
      <w:r w:rsidRPr="00953FA7">
        <w:rPr>
          <w:rFonts w:hint="eastAsia"/>
          <w:szCs w:val="21"/>
        </w:rPr>
        <w:t>另一个类的对象</w:t>
      </w:r>
    </w:p>
    <w:p w:rsidR="00281066" w:rsidRPr="00953FA7" w:rsidRDefault="00281066" w:rsidP="00F4627F">
      <w:pPr>
        <w:rPr>
          <w:szCs w:val="21"/>
        </w:rPr>
      </w:pPr>
      <w:r w:rsidRPr="00953FA7">
        <w:rPr>
          <w:rFonts w:hint="eastAsia"/>
          <w:szCs w:val="21"/>
        </w:rPr>
        <w:t>19.</w:t>
      </w:r>
      <w:r w:rsidRPr="00953FA7">
        <w:rPr>
          <w:rFonts w:hint="eastAsia"/>
          <w:szCs w:val="21"/>
        </w:rPr>
        <w:t>假定</w:t>
      </w:r>
      <w:r w:rsidRPr="00953FA7">
        <w:rPr>
          <w:rFonts w:hint="eastAsia"/>
          <w:szCs w:val="21"/>
        </w:rPr>
        <w:t>AA</w:t>
      </w:r>
      <w:r w:rsidRPr="00953FA7">
        <w:rPr>
          <w:rFonts w:hint="eastAsia"/>
          <w:szCs w:val="21"/>
        </w:rPr>
        <w:t>为一个类，</w:t>
      </w:r>
      <w:r w:rsidRPr="00953FA7">
        <w:rPr>
          <w:rFonts w:hint="eastAsia"/>
          <w:szCs w:val="21"/>
        </w:rPr>
        <w:t>a()</w:t>
      </w:r>
      <w:r w:rsidRPr="00953FA7">
        <w:rPr>
          <w:rFonts w:hint="eastAsia"/>
          <w:szCs w:val="21"/>
        </w:rPr>
        <w:t>为公有的函数成员，</w:t>
      </w:r>
      <w:r w:rsidRPr="00953FA7">
        <w:rPr>
          <w:rFonts w:hint="eastAsia"/>
          <w:szCs w:val="21"/>
        </w:rPr>
        <w:t>x</w:t>
      </w:r>
      <w:r w:rsidRPr="00953FA7">
        <w:rPr>
          <w:rFonts w:hint="eastAsia"/>
          <w:szCs w:val="21"/>
        </w:rPr>
        <w:t>为该类的一个对象，则访问</w:t>
      </w:r>
      <w:r w:rsidRPr="00953FA7">
        <w:rPr>
          <w:rFonts w:hint="eastAsia"/>
          <w:szCs w:val="21"/>
        </w:rPr>
        <w:t>x</w:t>
      </w:r>
      <w:r w:rsidRPr="00953FA7">
        <w:rPr>
          <w:rFonts w:hint="eastAsia"/>
          <w:szCs w:val="21"/>
        </w:rPr>
        <w:t>对象中函数成员</w:t>
      </w:r>
      <w:r w:rsidRPr="00953FA7">
        <w:rPr>
          <w:rFonts w:hint="eastAsia"/>
          <w:szCs w:val="21"/>
        </w:rPr>
        <w:t>a()</w:t>
      </w:r>
      <w:r w:rsidRPr="00953FA7">
        <w:rPr>
          <w:rFonts w:hint="eastAsia"/>
          <w:szCs w:val="21"/>
        </w:rPr>
        <w:t>的格式为（</w:t>
      </w:r>
      <w:r w:rsidR="00857C7A" w:rsidRPr="00953FA7">
        <w:rPr>
          <w:rFonts w:hint="eastAsia"/>
          <w:szCs w:val="21"/>
        </w:rPr>
        <w:t>B</w:t>
      </w:r>
      <w:r w:rsidRPr="00953FA7">
        <w:rPr>
          <w:rFonts w:hint="eastAsia"/>
          <w:szCs w:val="21"/>
        </w:rPr>
        <w:t>）</w:t>
      </w:r>
    </w:p>
    <w:p w:rsidR="00281066" w:rsidRPr="00953FA7" w:rsidRDefault="00281066" w:rsidP="00F4627F">
      <w:pPr>
        <w:rPr>
          <w:szCs w:val="21"/>
        </w:rPr>
      </w:pPr>
      <w:r w:rsidRPr="00953FA7">
        <w:rPr>
          <w:rFonts w:hint="eastAsia"/>
          <w:szCs w:val="21"/>
        </w:rPr>
        <w:t xml:space="preserve">A.x.a               </w:t>
      </w:r>
      <w:proofErr w:type="gramStart"/>
      <w:r w:rsidRPr="00953FA7">
        <w:rPr>
          <w:rFonts w:hint="eastAsia"/>
          <w:szCs w:val="21"/>
        </w:rPr>
        <w:t>B.x.a(</w:t>
      </w:r>
      <w:proofErr w:type="gramEnd"/>
      <w:r w:rsidRPr="00953FA7">
        <w:rPr>
          <w:rFonts w:hint="eastAsia"/>
          <w:szCs w:val="21"/>
        </w:rPr>
        <w:t>)               C.x-&gt;a               D.(*a).a()</w:t>
      </w:r>
    </w:p>
    <w:p w:rsidR="00281066" w:rsidRPr="00953FA7" w:rsidRDefault="00281066" w:rsidP="00F4627F">
      <w:pPr>
        <w:rPr>
          <w:color w:val="FF0000"/>
          <w:szCs w:val="21"/>
        </w:rPr>
      </w:pPr>
      <w:r w:rsidRPr="00953FA7">
        <w:rPr>
          <w:rFonts w:hint="eastAsia"/>
          <w:color w:val="FF0000"/>
          <w:szCs w:val="21"/>
        </w:rPr>
        <w:t>20.</w:t>
      </w:r>
      <w:r w:rsidRPr="00953FA7">
        <w:rPr>
          <w:rFonts w:hint="eastAsia"/>
          <w:color w:val="FF0000"/>
          <w:szCs w:val="21"/>
        </w:rPr>
        <w:t>关于对象概念的描述中，说法错误的是（</w:t>
      </w:r>
      <w:r w:rsidR="00857C7A" w:rsidRPr="00953FA7">
        <w:rPr>
          <w:rFonts w:hint="eastAsia"/>
          <w:color w:val="FF0000"/>
          <w:szCs w:val="21"/>
        </w:rPr>
        <w:t>A</w:t>
      </w:r>
      <w:r w:rsidRPr="00953FA7">
        <w:rPr>
          <w:rFonts w:hint="eastAsia"/>
          <w:color w:val="FF0000"/>
          <w:szCs w:val="21"/>
        </w:rPr>
        <w:t>）</w:t>
      </w:r>
    </w:p>
    <w:p w:rsidR="00281066" w:rsidRPr="00953FA7" w:rsidRDefault="00281066" w:rsidP="00F4627F">
      <w:pPr>
        <w:rPr>
          <w:szCs w:val="21"/>
        </w:rPr>
      </w:pPr>
      <w:r w:rsidRPr="00953FA7">
        <w:rPr>
          <w:rFonts w:hint="eastAsia"/>
          <w:szCs w:val="21"/>
        </w:rPr>
        <w:t>A.</w:t>
      </w:r>
      <w:r w:rsidRPr="00953FA7">
        <w:rPr>
          <w:rFonts w:hint="eastAsia"/>
          <w:szCs w:val="21"/>
        </w:rPr>
        <w:t>对象就是</w:t>
      </w:r>
      <w:r w:rsidRPr="00953FA7">
        <w:rPr>
          <w:rFonts w:hint="eastAsia"/>
          <w:szCs w:val="21"/>
        </w:rPr>
        <w:t>C</w:t>
      </w:r>
      <w:r w:rsidRPr="00953FA7">
        <w:rPr>
          <w:rFonts w:hint="eastAsia"/>
          <w:szCs w:val="21"/>
        </w:rPr>
        <w:t>语言中的结构变量</w:t>
      </w:r>
    </w:p>
    <w:p w:rsidR="00281066" w:rsidRPr="00953FA7" w:rsidRDefault="00281066" w:rsidP="00F4627F">
      <w:pPr>
        <w:rPr>
          <w:szCs w:val="21"/>
        </w:rPr>
      </w:pPr>
      <w:r w:rsidRPr="00953FA7">
        <w:rPr>
          <w:rFonts w:hint="eastAsia"/>
          <w:szCs w:val="21"/>
        </w:rPr>
        <w:t>B.</w:t>
      </w:r>
      <w:r w:rsidRPr="00953FA7">
        <w:rPr>
          <w:rFonts w:hint="eastAsia"/>
          <w:szCs w:val="21"/>
        </w:rPr>
        <w:t>对象代表着正在创建的系统中的一个实体</w:t>
      </w:r>
    </w:p>
    <w:p w:rsidR="00281066" w:rsidRPr="00953FA7" w:rsidRDefault="00281066" w:rsidP="00F4627F">
      <w:pPr>
        <w:rPr>
          <w:szCs w:val="21"/>
        </w:rPr>
      </w:pPr>
      <w:r w:rsidRPr="00953FA7">
        <w:rPr>
          <w:rFonts w:hint="eastAsia"/>
          <w:szCs w:val="21"/>
        </w:rPr>
        <w:t>C.</w:t>
      </w:r>
      <w:r w:rsidRPr="00953FA7">
        <w:rPr>
          <w:rFonts w:hint="eastAsia"/>
          <w:szCs w:val="21"/>
        </w:rPr>
        <w:t>对象</w:t>
      </w:r>
      <w:r w:rsidR="00857C7A" w:rsidRPr="00953FA7">
        <w:rPr>
          <w:rFonts w:hint="eastAsia"/>
          <w:szCs w:val="21"/>
        </w:rPr>
        <w:t>是</w:t>
      </w:r>
      <w:r w:rsidRPr="00953FA7">
        <w:rPr>
          <w:rFonts w:hint="eastAsia"/>
          <w:szCs w:val="21"/>
        </w:rPr>
        <w:t>类的一个变量</w:t>
      </w:r>
    </w:p>
    <w:p w:rsidR="007C52E4" w:rsidRPr="00953FA7" w:rsidRDefault="00281066" w:rsidP="007C52E4">
      <w:pPr>
        <w:rPr>
          <w:szCs w:val="21"/>
        </w:rPr>
      </w:pPr>
      <w:r w:rsidRPr="00953FA7">
        <w:rPr>
          <w:rFonts w:hint="eastAsia"/>
          <w:szCs w:val="21"/>
        </w:rPr>
        <w:lastRenderedPageBreak/>
        <w:t>D.</w:t>
      </w:r>
      <w:r w:rsidRPr="00953FA7">
        <w:rPr>
          <w:rFonts w:hint="eastAsia"/>
          <w:szCs w:val="21"/>
        </w:rPr>
        <w:t>对象之间的信息传递是通过消息进行的</w:t>
      </w:r>
    </w:p>
    <w:p w:rsidR="007C52E4" w:rsidRPr="00953FA7" w:rsidRDefault="007C52E4" w:rsidP="007C52E4">
      <w:pPr>
        <w:rPr>
          <w:szCs w:val="21"/>
        </w:rPr>
      </w:pPr>
      <w:r w:rsidRPr="00953FA7">
        <w:rPr>
          <w:rFonts w:hint="eastAsia"/>
          <w:szCs w:val="21"/>
        </w:rPr>
        <w:t>21.</w:t>
      </w:r>
      <w:r w:rsidRPr="00953FA7">
        <w:rPr>
          <w:rFonts w:hint="eastAsia"/>
          <w:szCs w:val="21"/>
        </w:rPr>
        <w:t>编写</w:t>
      </w:r>
      <w:r w:rsidRPr="00953FA7">
        <w:rPr>
          <w:rFonts w:hint="eastAsia"/>
          <w:szCs w:val="21"/>
        </w:rPr>
        <w:t>C++</w:t>
      </w:r>
      <w:r w:rsidRPr="00953FA7">
        <w:rPr>
          <w:rFonts w:hint="eastAsia"/>
          <w:szCs w:val="21"/>
        </w:rPr>
        <w:t>程序一般要经过的几个步骤依次是（</w:t>
      </w:r>
      <w:r w:rsidRPr="00953FA7">
        <w:rPr>
          <w:rFonts w:hint="eastAsia"/>
          <w:szCs w:val="21"/>
        </w:rPr>
        <w:t>B</w:t>
      </w:r>
      <w:r w:rsidRPr="00953FA7">
        <w:rPr>
          <w:rFonts w:hint="eastAsia"/>
          <w:szCs w:val="21"/>
        </w:rPr>
        <w:t>）</w:t>
      </w:r>
    </w:p>
    <w:p w:rsidR="007C52E4" w:rsidRPr="00953FA7" w:rsidRDefault="007C52E4" w:rsidP="007C52E4">
      <w:pPr>
        <w:pStyle w:val="a3"/>
        <w:numPr>
          <w:ilvl w:val="0"/>
          <w:numId w:val="3"/>
        </w:numPr>
        <w:ind w:firstLineChars="0"/>
        <w:rPr>
          <w:szCs w:val="21"/>
        </w:rPr>
      </w:pPr>
      <w:r w:rsidRPr="00953FA7">
        <w:rPr>
          <w:rFonts w:hint="eastAsia"/>
          <w:szCs w:val="21"/>
        </w:rPr>
        <w:t>编辑、调试、编译、连接</w:t>
      </w:r>
    </w:p>
    <w:p w:rsidR="007C52E4" w:rsidRPr="00953FA7" w:rsidRDefault="007C52E4" w:rsidP="007C52E4">
      <w:pPr>
        <w:pStyle w:val="a3"/>
        <w:numPr>
          <w:ilvl w:val="0"/>
          <w:numId w:val="3"/>
        </w:numPr>
        <w:ind w:firstLineChars="0"/>
        <w:rPr>
          <w:szCs w:val="21"/>
        </w:rPr>
      </w:pPr>
      <w:r w:rsidRPr="00953FA7">
        <w:rPr>
          <w:rFonts w:hint="eastAsia"/>
          <w:szCs w:val="21"/>
        </w:rPr>
        <w:t>编辑、编译、连接、运行</w:t>
      </w:r>
    </w:p>
    <w:p w:rsidR="007C52E4" w:rsidRPr="00953FA7" w:rsidRDefault="007C52E4" w:rsidP="007C52E4">
      <w:pPr>
        <w:pStyle w:val="a3"/>
        <w:numPr>
          <w:ilvl w:val="0"/>
          <w:numId w:val="3"/>
        </w:numPr>
        <w:ind w:firstLineChars="0"/>
        <w:rPr>
          <w:szCs w:val="21"/>
        </w:rPr>
      </w:pPr>
      <w:r w:rsidRPr="00953FA7">
        <w:rPr>
          <w:rFonts w:hint="eastAsia"/>
          <w:szCs w:val="21"/>
        </w:rPr>
        <w:t>编译、调试、编辑、连接</w:t>
      </w:r>
    </w:p>
    <w:p w:rsidR="007C52E4" w:rsidRPr="00953FA7" w:rsidRDefault="007C52E4" w:rsidP="007C52E4">
      <w:pPr>
        <w:pStyle w:val="a3"/>
        <w:numPr>
          <w:ilvl w:val="0"/>
          <w:numId w:val="3"/>
        </w:numPr>
        <w:ind w:firstLineChars="0"/>
        <w:rPr>
          <w:szCs w:val="21"/>
        </w:rPr>
      </w:pPr>
      <w:r w:rsidRPr="00953FA7">
        <w:rPr>
          <w:rFonts w:hint="eastAsia"/>
          <w:szCs w:val="21"/>
        </w:rPr>
        <w:t>编译、编辑、连接、运行</w:t>
      </w:r>
    </w:p>
    <w:p w:rsidR="007C52E4" w:rsidRPr="00953FA7" w:rsidRDefault="007C52E4" w:rsidP="007C52E4">
      <w:pPr>
        <w:rPr>
          <w:szCs w:val="21"/>
        </w:rPr>
      </w:pPr>
      <w:r w:rsidRPr="00953FA7">
        <w:rPr>
          <w:rFonts w:hint="eastAsia"/>
          <w:szCs w:val="21"/>
        </w:rPr>
        <w:t>22.</w:t>
      </w:r>
      <w:r w:rsidRPr="00953FA7">
        <w:rPr>
          <w:rFonts w:hint="eastAsia"/>
          <w:szCs w:val="21"/>
        </w:rPr>
        <w:t>下面叙述不正确的是（</w:t>
      </w:r>
      <w:r w:rsidRPr="00953FA7">
        <w:rPr>
          <w:rFonts w:hint="eastAsia"/>
          <w:szCs w:val="21"/>
        </w:rPr>
        <w:t>D</w:t>
      </w:r>
      <w:r w:rsidRPr="00953FA7">
        <w:rPr>
          <w:rFonts w:hint="eastAsia"/>
          <w:szCs w:val="21"/>
        </w:rPr>
        <w:t>）</w:t>
      </w:r>
    </w:p>
    <w:p w:rsidR="007C52E4" w:rsidRPr="00953FA7" w:rsidRDefault="007C52E4" w:rsidP="007C52E4">
      <w:pPr>
        <w:pStyle w:val="a3"/>
        <w:numPr>
          <w:ilvl w:val="0"/>
          <w:numId w:val="4"/>
        </w:numPr>
        <w:ind w:firstLineChars="0"/>
        <w:rPr>
          <w:szCs w:val="21"/>
        </w:rPr>
      </w:pPr>
      <w:r w:rsidRPr="00953FA7">
        <w:rPr>
          <w:rFonts w:hint="eastAsia"/>
          <w:szCs w:val="21"/>
        </w:rPr>
        <w:t>派生类一般都是公有派生</w:t>
      </w:r>
    </w:p>
    <w:p w:rsidR="007C52E4" w:rsidRPr="00953FA7" w:rsidRDefault="007C52E4" w:rsidP="007C52E4">
      <w:pPr>
        <w:pStyle w:val="a3"/>
        <w:numPr>
          <w:ilvl w:val="0"/>
          <w:numId w:val="4"/>
        </w:numPr>
        <w:ind w:firstLineChars="0"/>
        <w:rPr>
          <w:szCs w:val="21"/>
        </w:rPr>
      </w:pPr>
      <w:proofErr w:type="gramStart"/>
      <w:r w:rsidRPr="00953FA7">
        <w:rPr>
          <w:rFonts w:hint="eastAsia"/>
          <w:szCs w:val="21"/>
        </w:rPr>
        <w:t>对基类成员</w:t>
      </w:r>
      <w:proofErr w:type="gramEnd"/>
      <w:r w:rsidRPr="00953FA7">
        <w:rPr>
          <w:rFonts w:hint="eastAsia"/>
          <w:szCs w:val="21"/>
        </w:rPr>
        <w:t>的访问必须是无二义性的</w:t>
      </w:r>
    </w:p>
    <w:p w:rsidR="007C52E4" w:rsidRPr="00953FA7" w:rsidRDefault="007C52E4" w:rsidP="007C52E4">
      <w:pPr>
        <w:pStyle w:val="a3"/>
        <w:numPr>
          <w:ilvl w:val="0"/>
          <w:numId w:val="4"/>
        </w:numPr>
        <w:ind w:firstLineChars="0"/>
        <w:rPr>
          <w:szCs w:val="21"/>
        </w:rPr>
      </w:pPr>
      <w:r w:rsidRPr="00953FA7">
        <w:rPr>
          <w:rFonts w:hint="eastAsia"/>
          <w:szCs w:val="21"/>
        </w:rPr>
        <w:t>赋值兼容规则也适用于多重继承的组合</w:t>
      </w:r>
    </w:p>
    <w:p w:rsidR="007C52E4" w:rsidRPr="00953FA7" w:rsidRDefault="007C52E4" w:rsidP="007C52E4">
      <w:pPr>
        <w:pStyle w:val="a3"/>
        <w:numPr>
          <w:ilvl w:val="0"/>
          <w:numId w:val="4"/>
        </w:numPr>
        <w:ind w:firstLineChars="0"/>
        <w:rPr>
          <w:szCs w:val="21"/>
        </w:rPr>
      </w:pPr>
      <w:proofErr w:type="gramStart"/>
      <w:r w:rsidRPr="00953FA7">
        <w:rPr>
          <w:rFonts w:hint="eastAsia"/>
          <w:szCs w:val="21"/>
        </w:rPr>
        <w:t>基类的</w:t>
      </w:r>
      <w:proofErr w:type="gramEnd"/>
      <w:r w:rsidRPr="00953FA7">
        <w:rPr>
          <w:rFonts w:hint="eastAsia"/>
          <w:szCs w:val="21"/>
        </w:rPr>
        <w:t>公有成员在派生类中仍然是公有的</w:t>
      </w:r>
    </w:p>
    <w:p w:rsidR="007C52E4" w:rsidRPr="00953FA7" w:rsidRDefault="007C52E4" w:rsidP="007C52E4">
      <w:pPr>
        <w:rPr>
          <w:szCs w:val="21"/>
        </w:rPr>
      </w:pPr>
      <w:r w:rsidRPr="00953FA7">
        <w:rPr>
          <w:rFonts w:hint="eastAsia"/>
          <w:szCs w:val="21"/>
        </w:rPr>
        <w:t>23.</w:t>
      </w:r>
      <w:r w:rsidRPr="00953FA7">
        <w:rPr>
          <w:rFonts w:hint="eastAsia"/>
          <w:szCs w:val="21"/>
        </w:rPr>
        <w:t>所谓数据封装就是将一组数据和与这组数据有关的操作组装在一起，形成一个实体，这个实体也就是（</w:t>
      </w:r>
      <w:r w:rsidRPr="00953FA7">
        <w:rPr>
          <w:rFonts w:hint="eastAsia"/>
          <w:szCs w:val="21"/>
        </w:rPr>
        <w:t>A</w:t>
      </w:r>
      <w:r w:rsidRPr="00953FA7">
        <w:rPr>
          <w:rFonts w:hint="eastAsia"/>
          <w:szCs w:val="21"/>
        </w:rPr>
        <w:t>）</w:t>
      </w:r>
    </w:p>
    <w:p w:rsidR="007C52E4" w:rsidRPr="00953FA7" w:rsidRDefault="007C52E4" w:rsidP="007C52E4">
      <w:pPr>
        <w:pStyle w:val="a3"/>
        <w:numPr>
          <w:ilvl w:val="0"/>
          <w:numId w:val="5"/>
        </w:numPr>
        <w:ind w:firstLineChars="0"/>
        <w:rPr>
          <w:szCs w:val="21"/>
        </w:rPr>
      </w:pPr>
      <w:r w:rsidRPr="00953FA7">
        <w:rPr>
          <w:rFonts w:hint="eastAsia"/>
          <w:szCs w:val="21"/>
        </w:rPr>
        <w:t>类</w:t>
      </w:r>
    </w:p>
    <w:p w:rsidR="007C52E4" w:rsidRPr="00953FA7" w:rsidRDefault="007C52E4" w:rsidP="007C52E4">
      <w:pPr>
        <w:pStyle w:val="a3"/>
        <w:numPr>
          <w:ilvl w:val="0"/>
          <w:numId w:val="5"/>
        </w:numPr>
        <w:ind w:firstLineChars="0"/>
        <w:rPr>
          <w:szCs w:val="21"/>
        </w:rPr>
      </w:pPr>
      <w:r w:rsidRPr="00953FA7">
        <w:rPr>
          <w:rFonts w:hint="eastAsia"/>
          <w:szCs w:val="21"/>
        </w:rPr>
        <w:t>对象</w:t>
      </w:r>
    </w:p>
    <w:p w:rsidR="007C52E4" w:rsidRPr="00953FA7" w:rsidRDefault="007C52E4" w:rsidP="007C52E4">
      <w:pPr>
        <w:pStyle w:val="a3"/>
        <w:numPr>
          <w:ilvl w:val="0"/>
          <w:numId w:val="5"/>
        </w:numPr>
        <w:ind w:firstLineChars="0"/>
        <w:rPr>
          <w:szCs w:val="21"/>
        </w:rPr>
      </w:pPr>
      <w:r w:rsidRPr="00953FA7">
        <w:rPr>
          <w:rFonts w:hint="eastAsia"/>
          <w:szCs w:val="21"/>
        </w:rPr>
        <w:t>函数体</w:t>
      </w:r>
    </w:p>
    <w:p w:rsidR="007C52E4" w:rsidRPr="00953FA7" w:rsidRDefault="007C52E4" w:rsidP="007C52E4">
      <w:pPr>
        <w:pStyle w:val="a3"/>
        <w:numPr>
          <w:ilvl w:val="0"/>
          <w:numId w:val="5"/>
        </w:numPr>
        <w:ind w:firstLineChars="0"/>
        <w:rPr>
          <w:szCs w:val="21"/>
        </w:rPr>
      </w:pPr>
      <w:r w:rsidRPr="00953FA7">
        <w:rPr>
          <w:rFonts w:hint="eastAsia"/>
          <w:szCs w:val="21"/>
        </w:rPr>
        <w:t>数据块</w:t>
      </w:r>
    </w:p>
    <w:p w:rsidR="007C52E4" w:rsidRPr="00953FA7" w:rsidRDefault="007C52E4" w:rsidP="007C52E4">
      <w:pPr>
        <w:rPr>
          <w:szCs w:val="21"/>
        </w:rPr>
      </w:pPr>
      <w:r w:rsidRPr="00953FA7">
        <w:rPr>
          <w:rFonts w:hint="eastAsia"/>
          <w:szCs w:val="21"/>
        </w:rPr>
        <w:t>24.</w:t>
      </w:r>
      <w:r w:rsidRPr="00953FA7">
        <w:rPr>
          <w:rFonts w:hint="eastAsia"/>
          <w:szCs w:val="21"/>
        </w:rPr>
        <w:t>在公有派生类的成员函数不能直接访问基类中继承下来的某个成员，则该成员一定是基类中（</w:t>
      </w:r>
      <w:r w:rsidRPr="00953FA7">
        <w:rPr>
          <w:rFonts w:hint="eastAsia"/>
          <w:szCs w:val="21"/>
        </w:rPr>
        <w:t>A</w:t>
      </w:r>
      <w:r w:rsidRPr="00953FA7">
        <w:rPr>
          <w:rFonts w:hint="eastAsia"/>
          <w:szCs w:val="21"/>
        </w:rPr>
        <w:t>）</w:t>
      </w:r>
    </w:p>
    <w:p w:rsidR="007C52E4" w:rsidRPr="00953FA7" w:rsidRDefault="007C52E4" w:rsidP="007C52E4">
      <w:pPr>
        <w:rPr>
          <w:szCs w:val="21"/>
        </w:rPr>
      </w:pPr>
      <w:r w:rsidRPr="00953FA7">
        <w:rPr>
          <w:rFonts w:hint="eastAsia"/>
          <w:szCs w:val="21"/>
        </w:rPr>
        <w:t xml:space="preserve">    A</w:t>
      </w:r>
      <w:r w:rsidRPr="00953FA7">
        <w:rPr>
          <w:rFonts w:hint="eastAsia"/>
          <w:szCs w:val="21"/>
        </w:rPr>
        <w:t>．私有成员</w:t>
      </w:r>
    </w:p>
    <w:p w:rsidR="007C52E4" w:rsidRPr="00953FA7" w:rsidRDefault="007C52E4" w:rsidP="007C52E4">
      <w:pPr>
        <w:ind w:firstLine="420"/>
        <w:rPr>
          <w:szCs w:val="21"/>
        </w:rPr>
      </w:pPr>
      <w:r w:rsidRPr="00953FA7">
        <w:rPr>
          <w:rFonts w:hint="eastAsia"/>
          <w:szCs w:val="21"/>
        </w:rPr>
        <w:t>B</w:t>
      </w:r>
      <w:r w:rsidRPr="00953FA7">
        <w:rPr>
          <w:rFonts w:hint="eastAsia"/>
          <w:szCs w:val="21"/>
        </w:rPr>
        <w:t>．公有成员</w:t>
      </w:r>
    </w:p>
    <w:p w:rsidR="007C52E4" w:rsidRPr="00953FA7" w:rsidRDefault="007C52E4" w:rsidP="007C52E4">
      <w:pPr>
        <w:ind w:firstLine="420"/>
        <w:rPr>
          <w:szCs w:val="21"/>
        </w:rPr>
      </w:pPr>
      <w:r w:rsidRPr="00953FA7">
        <w:rPr>
          <w:rFonts w:hint="eastAsia"/>
          <w:szCs w:val="21"/>
        </w:rPr>
        <w:t>C</w:t>
      </w:r>
      <w:r w:rsidRPr="00953FA7">
        <w:rPr>
          <w:rFonts w:hint="eastAsia"/>
          <w:szCs w:val="21"/>
        </w:rPr>
        <w:t>．保护成员</w:t>
      </w:r>
    </w:p>
    <w:p w:rsidR="007C52E4" w:rsidRPr="00953FA7" w:rsidRDefault="007C52E4" w:rsidP="007C52E4">
      <w:pPr>
        <w:ind w:firstLine="420"/>
        <w:rPr>
          <w:szCs w:val="21"/>
        </w:rPr>
      </w:pPr>
      <w:r w:rsidRPr="00953FA7">
        <w:rPr>
          <w:rFonts w:hint="eastAsia"/>
          <w:szCs w:val="21"/>
        </w:rPr>
        <w:t>D</w:t>
      </w:r>
      <w:r w:rsidRPr="00953FA7">
        <w:rPr>
          <w:rFonts w:hint="eastAsia"/>
          <w:szCs w:val="21"/>
        </w:rPr>
        <w:t>．保护成员或私有成员</w:t>
      </w:r>
    </w:p>
    <w:p w:rsidR="007C52E4" w:rsidRPr="00953FA7" w:rsidRDefault="007C52E4" w:rsidP="007C52E4">
      <w:pPr>
        <w:rPr>
          <w:szCs w:val="21"/>
        </w:rPr>
      </w:pPr>
      <w:r w:rsidRPr="00953FA7">
        <w:rPr>
          <w:rFonts w:hint="eastAsia"/>
          <w:szCs w:val="21"/>
        </w:rPr>
        <w:t>25.</w:t>
      </w:r>
      <w:proofErr w:type="gramStart"/>
      <w:r w:rsidRPr="00953FA7">
        <w:rPr>
          <w:rFonts w:hint="eastAsia"/>
          <w:szCs w:val="21"/>
        </w:rPr>
        <w:t>对基类和</w:t>
      </w:r>
      <w:proofErr w:type="gramEnd"/>
      <w:r w:rsidRPr="00953FA7">
        <w:rPr>
          <w:rFonts w:hint="eastAsia"/>
          <w:szCs w:val="21"/>
        </w:rPr>
        <w:t>派生类的关系描述中，错误的是（</w:t>
      </w:r>
      <w:r w:rsidRPr="00953FA7">
        <w:rPr>
          <w:rFonts w:hint="eastAsia"/>
          <w:szCs w:val="21"/>
        </w:rPr>
        <w:t>B</w:t>
      </w:r>
      <w:r w:rsidRPr="00953FA7">
        <w:rPr>
          <w:rFonts w:hint="eastAsia"/>
          <w:szCs w:val="21"/>
        </w:rPr>
        <w:t>）</w:t>
      </w:r>
    </w:p>
    <w:p w:rsidR="007C52E4" w:rsidRPr="00953FA7" w:rsidRDefault="007C52E4" w:rsidP="007C52E4">
      <w:pPr>
        <w:ind w:firstLineChars="200" w:firstLine="420"/>
        <w:rPr>
          <w:szCs w:val="21"/>
        </w:rPr>
      </w:pPr>
      <w:r w:rsidRPr="00953FA7">
        <w:rPr>
          <w:rFonts w:hint="eastAsia"/>
          <w:szCs w:val="21"/>
        </w:rPr>
        <w:t>A</w:t>
      </w:r>
      <w:r w:rsidRPr="00953FA7">
        <w:rPr>
          <w:rFonts w:hint="eastAsia"/>
          <w:szCs w:val="21"/>
        </w:rPr>
        <w:t>．派生类</w:t>
      </w:r>
      <w:proofErr w:type="gramStart"/>
      <w:r w:rsidRPr="00953FA7">
        <w:rPr>
          <w:rFonts w:hint="eastAsia"/>
          <w:szCs w:val="21"/>
        </w:rPr>
        <w:t>是基类的</w:t>
      </w:r>
      <w:proofErr w:type="gramEnd"/>
      <w:r w:rsidRPr="00953FA7">
        <w:rPr>
          <w:rFonts w:hint="eastAsia"/>
          <w:szCs w:val="21"/>
        </w:rPr>
        <w:t>具体化</w:t>
      </w:r>
    </w:p>
    <w:p w:rsidR="007C52E4" w:rsidRPr="00953FA7" w:rsidRDefault="007C52E4" w:rsidP="007C52E4">
      <w:pPr>
        <w:ind w:firstLine="420"/>
        <w:rPr>
          <w:szCs w:val="21"/>
        </w:rPr>
      </w:pPr>
      <w:r w:rsidRPr="00953FA7">
        <w:rPr>
          <w:rFonts w:hint="eastAsia"/>
          <w:szCs w:val="21"/>
        </w:rPr>
        <w:t>B</w:t>
      </w:r>
      <w:r w:rsidRPr="00953FA7">
        <w:rPr>
          <w:rFonts w:hint="eastAsia"/>
          <w:szCs w:val="21"/>
        </w:rPr>
        <w:t>．</w:t>
      </w:r>
      <w:proofErr w:type="gramStart"/>
      <w:r w:rsidRPr="00953FA7">
        <w:rPr>
          <w:rFonts w:hint="eastAsia"/>
          <w:szCs w:val="21"/>
        </w:rPr>
        <w:t>基类继承</w:t>
      </w:r>
      <w:proofErr w:type="gramEnd"/>
      <w:r w:rsidRPr="00953FA7">
        <w:rPr>
          <w:rFonts w:hint="eastAsia"/>
          <w:szCs w:val="21"/>
        </w:rPr>
        <w:t>了派生类的属性</w:t>
      </w:r>
    </w:p>
    <w:p w:rsidR="007C52E4" w:rsidRPr="00953FA7" w:rsidRDefault="007C52E4" w:rsidP="007C52E4">
      <w:pPr>
        <w:ind w:firstLine="420"/>
        <w:rPr>
          <w:szCs w:val="21"/>
        </w:rPr>
      </w:pPr>
      <w:r w:rsidRPr="00953FA7">
        <w:rPr>
          <w:rFonts w:hint="eastAsia"/>
          <w:szCs w:val="21"/>
        </w:rPr>
        <w:t>C</w:t>
      </w:r>
      <w:r w:rsidRPr="00953FA7">
        <w:rPr>
          <w:rFonts w:hint="eastAsia"/>
          <w:szCs w:val="21"/>
        </w:rPr>
        <w:t>．派生类是</w:t>
      </w:r>
      <w:proofErr w:type="gramStart"/>
      <w:r w:rsidRPr="00953FA7">
        <w:rPr>
          <w:rFonts w:hint="eastAsia"/>
          <w:szCs w:val="21"/>
        </w:rPr>
        <w:t>基类定义</w:t>
      </w:r>
      <w:proofErr w:type="gramEnd"/>
      <w:r w:rsidRPr="00953FA7">
        <w:rPr>
          <w:rFonts w:hint="eastAsia"/>
          <w:szCs w:val="21"/>
        </w:rPr>
        <w:t>的延续</w:t>
      </w:r>
    </w:p>
    <w:p w:rsidR="007C52E4" w:rsidRPr="00953FA7" w:rsidRDefault="007C52E4" w:rsidP="007C52E4">
      <w:pPr>
        <w:ind w:firstLine="420"/>
        <w:rPr>
          <w:szCs w:val="21"/>
        </w:rPr>
      </w:pPr>
      <w:r w:rsidRPr="00953FA7">
        <w:rPr>
          <w:rFonts w:hint="eastAsia"/>
          <w:szCs w:val="21"/>
        </w:rPr>
        <w:t>D</w:t>
      </w:r>
      <w:r w:rsidRPr="00953FA7">
        <w:rPr>
          <w:rFonts w:hint="eastAsia"/>
          <w:szCs w:val="21"/>
        </w:rPr>
        <w:t>．派生类</w:t>
      </w:r>
      <w:proofErr w:type="gramStart"/>
      <w:r w:rsidRPr="00953FA7">
        <w:rPr>
          <w:rFonts w:hint="eastAsia"/>
          <w:szCs w:val="21"/>
        </w:rPr>
        <w:t>是基类的</w:t>
      </w:r>
      <w:proofErr w:type="gramEnd"/>
      <w:r w:rsidRPr="00953FA7">
        <w:rPr>
          <w:rFonts w:hint="eastAsia"/>
          <w:szCs w:val="21"/>
        </w:rPr>
        <w:t>特殊化</w:t>
      </w:r>
    </w:p>
    <w:p w:rsidR="007C52E4" w:rsidRPr="00953FA7" w:rsidRDefault="007C52E4" w:rsidP="007C52E4">
      <w:pPr>
        <w:rPr>
          <w:szCs w:val="21"/>
        </w:rPr>
      </w:pPr>
      <w:r w:rsidRPr="00953FA7">
        <w:rPr>
          <w:rFonts w:hint="eastAsia"/>
          <w:szCs w:val="21"/>
        </w:rPr>
        <w:t>26.</w:t>
      </w:r>
      <w:r w:rsidRPr="00953FA7">
        <w:rPr>
          <w:rFonts w:hint="eastAsia"/>
          <w:szCs w:val="21"/>
        </w:rPr>
        <w:t>关于</w:t>
      </w:r>
      <w:r w:rsidRPr="00953FA7">
        <w:rPr>
          <w:rFonts w:hint="eastAsia"/>
          <w:szCs w:val="21"/>
        </w:rPr>
        <w:t>this</w:t>
      </w:r>
      <w:r w:rsidRPr="00953FA7">
        <w:rPr>
          <w:rFonts w:hint="eastAsia"/>
          <w:szCs w:val="21"/>
        </w:rPr>
        <w:t>指针使用说法正确的是（</w:t>
      </w:r>
      <w:r w:rsidRPr="00953FA7">
        <w:rPr>
          <w:rFonts w:hint="eastAsia"/>
          <w:szCs w:val="21"/>
        </w:rPr>
        <w:t>A</w:t>
      </w:r>
      <w:r w:rsidRPr="00953FA7">
        <w:rPr>
          <w:rFonts w:hint="eastAsia"/>
          <w:szCs w:val="21"/>
        </w:rPr>
        <w:t>）</w:t>
      </w:r>
    </w:p>
    <w:p w:rsidR="007C52E4" w:rsidRPr="00953FA7" w:rsidRDefault="007C52E4" w:rsidP="007C52E4">
      <w:pPr>
        <w:pStyle w:val="a4"/>
        <w:ind w:firstLineChars="200" w:firstLine="420"/>
        <w:rPr>
          <w:szCs w:val="21"/>
        </w:rPr>
      </w:pPr>
      <w:r w:rsidRPr="00953FA7">
        <w:rPr>
          <w:rFonts w:hint="eastAsia"/>
          <w:szCs w:val="21"/>
        </w:rPr>
        <w:t>A</w:t>
      </w:r>
      <w:r w:rsidRPr="00953FA7">
        <w:rPr>
          <w:rFonts w:hint="eastAsia"/>
          <w:szCs w:val="21"/>
        </w:rPr>
        <w:t>．保证每个对象拥有自己的数据成员，但共享处理这些数据的代码</w:t>
      </w:r>
    </w:p>
    <w:p w:rsidR="007C52E4" w:rsidRPr="00953FA7" w:rsidRDefault="007C52E4" w:rsidP="007C52E4">
      <w:pPr>
        <w:ind w:firstLine="420"/>
        <w:rPr>
          <w:szCs w:val="21"/>
        </w:rPr>
      </w:pPr>
      <w:r w:rsidRPr="00953FA7">
        <w:rPr>
          <w:rFonts w:hint="eastAsia"/>
          <w:szCs w:val="21"/>
        </w:rPr>
        <w:t>B</w:t>
      </w:r>
      <w:r w:rsidRPr="00953FA7">
        <w:rPr>
          <w:rFonts w:hint="eastAsia"/>
          <w:szCs w:val="21"/>
        </w:rPr>
        <w:t>．</w:t>
      </w:r>
      <w:proofErr w:type="gramStart"/>
      <w:r w:rsidRPr="00953FA7">
        <w:rPr>
          <w:rFonts w:hint="eastAsia"/>
          <w:szCs w:val="21"/>
        </w:rPr>
        <w:t>保证基类私有</w:t>
      </w:r>
      <w:proofErr w:type="gramEnd"/>
      <w:r w:rsidRPr="00953FA7">
        <w:rPr>
          <w:rFonts w:hint="eastAsia"/>
          <w:szCs w:val="21"/>
        </w:rPr>
        <w:t>数据成员在子类中可以被访问</w:t>
      </w:r>
    </w:p>
    <w:p w:rsidR="007C52E4" w:rsidRPr="00953FA7" w:rsidRDefault="007C52E4" w:rsidP="007C52E4">
      <w:pPr>
        <w:ind w:firstLine="420"/>
        <w:rPr>
          <w:szCs w:val="21"/>
        </w:rPr>
      </w:pPr>
      <w:r w:rsidRPr="00953FA7">
        <w:rPr>
          <w:rFonts w:hint="eastAsia"/>
          <w:szCs w:val="21"/>
        </w:rPr>
        <w:t>C</w:t>
      </w:r>
      <w:r w:rsidRPr="00953FA7">
        <w:rPr>
          <w:rFonts w:hint="eastAsia"/>
          <w:szCs w:val="21"/>
        </w:rPr>
        <w:t>．</w:t>
      </w:r>
      <w:proofErr w:type="gramStart"/>
      <w:r w:rsidRPr="00953FA7">
        <w:rPr>
          <w:rFonts w:hint="eastAsia"/>
          <w:szCs w:val="21"/>
        </w:rPr>
        <w:t>保证基类保护</w:t>
      </w:r>
      <w:proofErr w:type="gramEnd"/>
      <w:r w:rsidRPr="00953FA7">
        <w:rPr>
          <w:rFonts w:hint="eastAsia"/>
          <w:szCs w:val="21"/>
        </w:rPr>
        <w:t>数据成员在子类中可以被访问</w:t>
      </w:r>
    </w:p>
    <w:p w:rsidR="007C52E4" w:rsidRPr="00953FA7" w:rsidRDefault="007C52E4" w:rsidP="007C52E4">
      <w:pPr>
        <w:ind w:firstLine="420"/>
        <w:rPr>
          <w:szCs w:val="21"/>
        </w:rPr>
      </w:pPr>
      <w:r w:rsidRPr="00953FA7">
        <w:rPr>
          <w:rFonts w:hint="eastAsia"/>
          <w:szCs w:val="21"/>
        </w:rPr>
        <w:t>D</w:t>
      </w:r>
      <w:r w:rsidRPr="00953FA7">
        <w:rPr>
          <w:rFonts w:hint="eastAsia"/>
          <w:szCs w:val="21"/>
        </w:rPr>
        <w:t>．</w:t>
      </w:r>
      <w:proofErr w:type="gramStart"/>
      <w:r w:rsidRPr="00953FA7">
        <w:rPr>
          <w:rFonts w:hint="eastAsia"/>
          <w:szCs w:val="21"/>
        </w:rPr>
        <w:t>保证基类公有</w:t>
      </w:r>
      <w:proofErr w:type="gramEnd"/>
      <w:r w:rsidRPr="00953FA7">
        <w:rPr>
          <w:rFonts w:hint="eastAsia"/>
          <w:szCs w:val="21"/>
        </w:rPr>
        <w:t>数据成员在子类中可以被访问</w:t>
      </w:r>
    </w:p>
    <w:p w:rsidR="007C52E4" w:rsidRPr="00953FA7" w:rsidRDefault="007C52E4" w:rsidP="007C52E4">
      <w:pPr>
        <w:rPr>
          <w:szCs w:val="21"/>
        </w:rPr>
      </w:pPr>
      <w:r w:rsidRPr="00953FA7">
        <w:rPr>
          <w:rFonts w:hint="eastAsia"/>
          <w:szCs w:val="21"/>
        </w:rPr>
        <w:t>27.</w:t>
      </w:r>
      <w:r w:rsidRPr="00953FA7">
        <w:rPr>
          <w:rFonts w:hint="eastAsia"/>
          <w:szCs w:val="21"/>
        </w:rPr>
        <w:t>所谓多态是指（</w:t>
      </w:r>
      <w:r w:rsidRPr="00953FA7">
        <w:rPr>
          <w:rFonts w:hint="eastAsia"/>
          <w:szCs w:val="21"/>
        </w:rPr>
        <w:t>B</w:t>
      </w:r>
      <w:r w:rsidRPr="00953FA7">
        <w:rPr>
          <w:rFonts w:hint="eastAsia"/>
          <w:szCs w:val="21"/>
        </w:rPr>
        <w:t>）</w:t>
      </w:r>
    </w:p>
    <w:p w:rsidR="007C52E4" w:rsidRPr="00953FA7" w:rsidRDefault="007C52E4" w:rsidP="007C52E4">
      <w:pPr>
        <w:pStyle w:val="a4"/>
        <w:ind w:firstLineChars="200" w:firstLine="420"/>
        <w:rPr>
          <w:szCs w:val="21"/>
        </w:rPr>
      </w:pPr>
      <w:r w:rsidRPr="00953FA7">
        <w:rPr>
          <w:rFonts w:hint="eastAsia"/>
          <w:szCs w:val="21"/>
        </w:rPr>
        <w:t>A</w:t>
      </w:r>
      <w:r w:rsidRPr="00953FA7">
        <w:rPr>
          <w:rFonts w:hint="eastAsia"/>
          <w:szCs w:val="21"/>
        </w:rPr>
        <w:t>．不同的对象调用不同名称的函数</w:t>
      </w:r>
    </w:p>
    <w:p w:rsidR="007C52E4" w:rsidRPr="00953FA7" w:rsidRDefault="007C52E4" w:rsidP="007C52E4">
      <w:pPr>
        <w:ind w:firstLine="420"/>
        <w:rPr>
          <w:szCs w:val="21"/>
        </w:rPr>
      </w:pPr>
      <w:r w:rsidRPr="00953FA7">
        <w:rPr>
          <w:rFonts w:hint="eastAsia"/>
          <w:szCs w:val="21"/>
        </w:rPr>
        <w:t>B</w:t>
      </w:r>
      <w:r w:rsidRPr="00953FA7">
        <w:rPr>
          <w:rFonts w:hint="eastAsia"/>
          <w:szCs w:val="21"/>
        </w:rPr>
        <w:t>．不同的对象调用相同名称的函数</w:t>
      </w:r>
    </w:p>
    <w:p w:rsidR="007C52E4" w:rsidRPr="00953FA7" w:rsidRDefault="007C52E4" w:rsidP="007C52E4">
      <w:pPr>
        <w:ind w:firstLine="420"/>
        <w:rPr>
          <w:szCs w:val="21"/>
        </w:rPr>
      </w:pPr>
      <w:r w:rsidRPr="00953FA7">
        <w:rPr>
          <w:rFonts w:hint="eastAsia"/>
          <w:szCs w:val="21"/>
        </w:rPr>
        <w:t>C</w:t>
      </w:r>
      <w:r w:rsidRPr="00953FA7">
        <w:rPr>
          <w:rFonts w:hint="eastAsia"/>
          <w:szCs w:val="21"/>
        </w:rPr>
        <w:t>．一个对象调用不同名称的函数</w:t>
      </w:r>
    </w:p>
    <w:p w:rsidR="007C52E4" w:rsidRPr="00953FA7" w:rsidRDefault="007C52E4" w:rsidP="007C52E4">
      <w:pPr>
        <w:ind w:firstLine="420"/>
        <w:rPr>
          <w:szCs w:val="21"/>
        </w:rPr>
      </w:pPr>
      <w:r w:rsidRPr="00953FA7">
        <w:rPr>
          <w:rFonts w:hint="eastAsia"/>
          <w:szCs w:val="21"/>
        </w:rPr>
        <w:t>D</w:t>
      </w:r>
      <w:r w:rsidRPr="00953FA7">
        <w:rPr>
          <w:rFonts w:hint="eastAsia"/>
          <w:szCs w:val="21"/>
        </w:rPr>
        <w:t>．一个对象调用不同名称的对象</w:t>
      </w:r>
    </w:p>
    <w:p w:rsidR="007C52E4" w:rsidRPr="00953FA7" w:rsidRDefault="007C52E4" w:rsidP="007C52E4">
      <w:pPr>
        <w:rPr>
          <w:szCs w:val="21"/>
        </w:rPr>
      </w:pPr>
      <w:r w:rsidRPr="00953FA7">
        <w:rPr>
          <w:rFonts w:hint="eastAsia"/>
          <w:szCs w:val="21"/>
        </w:rPr>
        <w:t>28.</w:t>
      </w:r>
      <w:r w:rsidRPr="00953FA7">
        <w:rPr>
          <w:rFonts w:hint="eastAsia"/>
          <w:szCs w:val="21"/>
        </w:rPr>
        <w:t>一个函数功能不太复杂，但要求被频繁调用，则应把它定义为（</w:t>
      </w:r>
      <w:r w:rsidRPr="00953FA7">
        <w:rPr>
          <w:rFonts w:hint="eastAsia"/>
          <w:szCs w:val="21"/>
        </w:rPr>
        <w:t>A</w:t>
      </w:r>
      <w:r w:rsidRPr="00953FA7">
        <w:rPr>
          <w:rFonts w:hint="eastAsia"/>
          <w:szCs w:val="21"/>
        </w:rPr>
        <w:t>）</w:t>
      </w:r>
    </w:p>
    <w:p w:rsidR="007C52E4" w:rsidRPr="00953FA7" w:rsidRDefault="007C52E4" w:rsidP="007C52E4">
      <w:pPr>
        <w:pStyle w:val="a4"/>
        <w:ind w:firstLineChars="200" w:firstLine="420"/>
        <w:rPr>
          <w:szCs w:val="21"/>
        </w:rPr>
      </w:pPr>
      <w:r w:rsidRPr="00953FA7">
        <w:rPr>
          <w:rFonts w:hint="eastAsia"/>
          <w:szCs w:val="21"/>
        </w:rPr>
        <w:t>A</w:t>
      </w:r>
      <w:r w:rsidRPr="00953FA7">
        <w:rPr>
          <w:rFonts w:hint="eastAsia"/>
          <w:szCs w:val="21"/>
        </w:rPr>
        <w:t>．内联函数</w:t>
      </w:r>
    </w:p>
    <w:p w:rsidR="007C52E4" w:rsidRPr="00953FA7" w:rsidRDefault="007C52E4" w:rsidP="007C52E4">
      <w:pPr>
        <w:ind w:firstLine="420"/>
        <w:rPr>
          <w:szCs w:val="21"/>
        </w:rPr>
      </w:pPr>
      <w:r w:rsidRPr="00953FA7">
        <w:rPr>
          <w:rFonts w:hint="eastAsia"/>
          <w:szCs w:val="21"/>
        </w:rPr>
        <w:t>B</w:t>
      </w:r>
      <w:r w:rsidRPr="00953FA7">
        <w:rPr>
          <w:rFonts w:hint="eastAsia"/>
          <w:szCs w:val="21"/>
        </w:rPr>
        <w:t>．重载函数</w:t>
      </w:r>
    </w:p>
    <w:p w:rsidR="007C52E4" w:rsidRPr="00953FA7" w:rsidRDefault="007C52E4" w:rsidP="007C52E4">
      <w:pPr>
        <w:ind w:firstLine="420"/>
        <w:rPr>
          <w:szCs w:val="21"/>
        </w:rPr>
      </w:pPr>
      <w:r w:rsidRPr="00953FA7">
        <w:rPr>
          <w:rFonts w:hint="eastAsia"/>
          <w:szCs w:val="21"/>
        </w:rPr>
        <w:t>C</w:t>
      </w:r>
      <w:r w:rsidRPr="00953FA7">
        <w:rPr>
          <w:rFonts w:hint="eastAsia"/>
          <w:szCs w:val="21"/>
        </w:rPr>
        <w:t>．递归函数</w:t>
      </w:r>
    </w:p>
    <w:p w:rsidR="007C52E4" w:rsidRPr="00953FA7" w:rsidRDefault="007C52E4" w:rsidP="007C52E4">
      <w:pPr>
        <w:ind w:firstLine="420"/>
        <w:rPr>
          <w:szCs w:val="21"/>
        </w:rPr>
      </w:pPr>
      <w:r w:rsidRPr="00953FA7">
        <w:rPr>
          <w:rFonts w:hint="eastAsia"/>
          <w:szCs w:val="21"/>
        </w:rPr>
        <w:t>D</w:t>
      </w:r>
      <w:r w:rsidRPr="00953FA7">
        <w:rPr>
          <w:rFonts w:hint="eastAsia"/>
          <w:szCs w:val="21"/>
        </w:rPr>
        <w:t>．嵌套函数</w:t>
      </w:r>
    </w:p>
    <w:p w:rsidR="007C52E4" w:rsidRPr="00953FA7" w:rsidRDefault="007C52E4" w:rsidP="007C52E4">
      <w:pPr>
        <w:rPr>
          <w:szCs w:val="21"/>
        </w:rPr>
      </w:pPr>
      <w:r w:rsidRPr="00953FA7">
        <w:rPr>
          <w:rFonts w:hint="eastAsia"/>
          <w:szCs w:val="21"/>
        </w:rPr>
        <w:t>29.</w:t>
      </w:r>
      <w:r w:rsidRPr="00953FA7">
        <w:rPr>
          <w:rFonts w:hint="eastAsia"/>
          <w:szCs w:val="21"/>
        </w:rPr>
        <w:t>在类中说明的成员可以使用关键字的是（</w:t>
      </w:r>
      <w:r w:rsidRPr="00953FA7">
        <w:rPr>
          <w:rFonts w:hint="eastAsia"/>
          <w:szCs w:val="21"/>
        </w:rPr>
        <w:t>A</w:t>
      </w:r>
      <w:r w:rsidRPr="00953FA7">
        <w:rPr>
          <w:rFonts w:hint="eastAsia"/>
          <w:szCs w:val="21"/>
        </w:rPr>
        <w:t>）</w:t>
      </w:r>
    </w:p>
    <w:p w:rsidR="007C52E4" w:rsidRPr="00953FA7" w:rsidRDefault="007C52E4" w:rsidP="007C52E4">
      <w:pPr>
        <w:pStyle w:val="a4"/>
        <w:ind w:firstLineChars="200" w:firstLine="420"/>
        <w:rPr>
          <w:szCs w:val="21"/>
        </w:rPr>
      </w:pPr>
      <w:r w:rsidRPr="00953FA7">
        <w:rPr>
          <w:rFonts w:hint="eastAsia"/>
          <w:szCs w:val="21"/>
        </w:rPr>
        <w:lastRenderedPageBreak/>
        <w:t>A</w:t>
      </w:r>
      <w:r w:rsidRPr="00953FA7">
        <w:rPr>
          <w:rFonts w:hint="eastAsia"/>
          <w:szCs w:val="21"/>
        </w:rPr>
        <w:t>．</w:t>
      </w:r>
      <w:proofErr w:type="gramStart"/>
      <w:r w:rsidRPr="00953FA7">
        <w:rPr>
          <w:rFonts w:hint="eastAsia"/>
          <w:szCs w:val="21"/>
        </w:rPr>
        <w:t>public</w:t>
      </w:r>
      <w:proofErr w:type="gramEnd"/>
    </w:p>
    <w:p w:rsidR="007C52E4" w:rsidRPr="00953FA7" w:rsidRDefault="007C52E4" w:rsidP="007C52E4">
      <w:pPr>
        <w:ind w:firstLine="420"/>
        <w:rPr>
          <w:szCs w:val="21"/>
        </w:rPr>
      </w:pPr>
      <w:r w:rsidRPr="00953FA7">
        <w:rPr>
          <w:rFonts w:hint="eastAsia"/>
          <w:szCs w:val="21"/>
        </w:rPr>
        <w:t>B</w:t>
      </w:r>
      <w:r w:rsidRPr="00953FA7">
        <w:rPr>
          <w:rFonts w:hint="eastAsia"/>
          <w:szCs w:val="21"/>
        </w:rPr>
        <w:t>．</w:t>
      </w:r>
      <w:proofErr w:type="gramStart"/>
      <w:r w:rsidRPr="00953FA7">
        <w:rPr>
          <w:rFonts w:hint="eastAsia"/>
          <w:szCs w:val="21"/>
        </w:rPr>
        <w:t>extern</w:t>
      </w:r>
      <w:proofErr w:type="gramEnd"/>
    </w:p>
    <w:p w:rsidR="007C52E4" w:rsidRPr="00953FA7" w:rsidRDefault="007C52E4" w:rsidP="007C52E4">
      <w:pPr>
        <w:ind w:firstLine="420"/>
        <w:rPr>
          <w:szCs w:val="21"/>
        </w:rPr>
      </w:pPr>
      <w:r w:rsidRPr="00953FA7">
        <w:rPr>
          <w:rFonts w:hint="eastAsia"/>
          <w:szCs w:val="21"/>
        </w:rPr>
        <w:t>C</w:t>
      </w:r>
      <w:r w:rsidRPr="00953FA7">
        <w:rPr>
          <w:rFonts w:hint="eastAsia"/>
          <w:szCs w:val="21"/>
        </w:rPr>
        <w:t>．</w:t>
      </w:r>
      <w:proofErr w:type="gramStart"/>
      <w:r w:rsidRPr="00953FA7">
        <w:rPr>
          <w:rFonts w:hint="eastAsia"/>
          <w:szCs w:val="21"/>
        </w:rPr>
        <w:t>cpu</w:t>
      </w:r>
      <w:proofErr w:type="gramEnd"/>
    </w:p>
    <w:p w:rsidR="007C52E4" w:rsidRPr="00953FA7" w:rsidRDefault="007C52E4" w:rsidP="007C52E4">
      <w:pPr>
        <w:ind w:firstLine="420"/>
        <w:rPr>
          <w:szCs w:val="21"/>
        </w:rPr>
      </w:pPr>
      <w:r w:rsidRPr="00953FA7">
        <w:rPr>
          <w:rFonts w:hint="eastAsia"/>
          <w:szCs w:val="21"/>
        </w:rPr>
        <w:t>D</w:t>
      </w:r>
      <w:r w:rsidRPr="00953FA7">
        <w:rPr>
          <w:rFonts w:hint="eastAsia"/>
          <w:szCs w:val="21"/>
        </w:rPr>
        <w:t>．</w:t>
      </w:r>
      <w:proofErr w:type="gramStart"/>
      <w:r w:rsidRPr="00953FA7">
        <w:rPr>
          <w:rFonts w:hint="eastAsia"/>
          <w:szCs w:val="21"/>
        </w:rPr>
        <w:t>register</w:t>
      </w:r>
      <w:proofErr w:type="gramEnd"/>
    </w:p>
    <w:p w:rsidR="007C52E4" w:rsidRPr="00953FA7" w:rsidRDefault="007C52E4" w:rsidP="007C52E4">
      <w:pPr>
        <w:rPr>
          <w:szCs w:val="21"/>
        </w:rPr>
      </w:pPr>
      <w:r w:rsidRPr="00953FA7">
        <w:rPr>
          <w:rFonts w:hint="eastAsia"/>
          <w:szCs w:val="21"/>
        </w:rPr>
        <w:t>30.</w:t>
      </w:r>
      <w:r w:rsidRPr="00953FA7">
        <w:rPr>
          <w:rFonts w:hint="eastAsia"/>
          <w:szCs w:val="21"/>
        </w:rPr>
        <w:t>下列不能作为类的成员的是（</w:t>
      </w:r>
      <w:r w:rsidRPr="00953FA7">
        <w:rPr>
          <w:rFonts w:hint="eastAsia"/>
          <w:szCs w:val="21"/>
        </w:rPr>
        <w:t>B</w:t>
      </w:r>
      <w:r w:rsidRPr="00953FA7">
        <w:rPr>
          <w:rFonts w:hint="eastAsia"/>
          <w:szCs w:val="21"/>
        </w:rPr>
        <w:t>）</w:t>
      </w:r>
    </w:p>
    <w:p w:rsidR="007C52E4" w:rsidRPr="00953FA7" w:rsidRDefault="007C52E4" w:rsidP="007C52E4">
      <w:pPr>
        <w:pStyle w:val="a4"/>
        <w:ind w:firstLineChars="200" w:firstLine="420"/>
        <w:rPr>
          <w:szCs w:val="21"/>
        </w:rPr>
      </w:pPr>
      <w:r w:rsidRPr="00953FA7">
        <w:rPr>
          <w:rFonts w:hint="eastAsia"/>
          <w:szCs w:val="21"/>
        </w:rPr>
        <w:t>A</w:t>
      </w:r>
      <w:r w:rsidRPr="00953FA7">
        <w:rPr>
          <w:rFonts w:hint="eastAsia"/>
          <w:szCs w:val="21"/>
        </w:rPr>
        <w:t>．自身</w:t>
      </w:r>
      <w:proofErr w:type="gramStart"/>
      <w:r w:rsidRPr="00953FA7">
        <w:rPr>
          <w:rFonts w:hint="eastAsia"/>
          <w:szCs w:val="21"/>
        </w:rPr>
        <w:t>类对象</w:t>
      </w:r>
      <w:proofErr w:type="gramEnd"/>
      <w:r w:rsidRPr="00953FA7">
        <w:rPr>
          <w:rFonts w:hint="eastAsia"/>
          <w:szCs w:val="21"/>
        </w:rPr>
        <w:t>的指针</w:t>
      </w:r>
    </w:p>
    <w:p w:rsidR="007C52E4" w:rsidRPr="00953FA7" w:rsidRDefault="007C52E4" w:rsidP="007C52E4">
      <w:pPr>
        <w:ind w:firstLine="420"/>
        <w:rPr>
          <w:szCs w:val="21"/>
        </w:rPr>
      </w:pPr>
      <w:r w:rsidRPr="00953FA7">
        <w:rPr>
          <w:rFonts w:hint="eastAsia"/>
          <w:szCs w:val="21"/>
        </w:rPr>
        <w:t>B</w:t>
      </w:r>
      <w:r w:rsidRPr="00953FA7">
        <w:rPr>
          <w:rFonts w:hint="eastAsia"/>
          <w:szCs w:val="21"/>
        </w:rPr>
        <w:t>．自身类对象</w:t>
      </w:r>
    </w:p>
    <w:p w:rsidR="007C52E4" w:rsidRPr="00953FA7" w:rsidRDefault="007C52E4" w:rsidP="007C52E4">
      <w:pPr>
        <w:ind w:firstLine="420"/>
        <w:rPr>
          <w:szCs w:val="21"/>
        </w:rPr>
      </w:pPr>
      <w:r w:rsidRPr="00953FA7">
        <w:rPr>
          <w:rFonts w:hint="eastAsia"/>
          <w:szCs w:val="21"/>
        </w:rPr>
        <w:t>C</w:t>
      </w:r>
      <w:r w:rsidRPr="00953FA7">
        <w:rPr>
          <w:rFonts w:hint="eastAsia"/>
          <w:szCs w:val="21"/>
        </w:rPr>
        <w:t>．自身</w:t>
      </w:r>
      <w:proofErr w:type="gramStart"/>
      <w:r w:rsidRPr="00953FA7">
        <w:rPr>
          <w:rFonts w:hint="eastAsia"/>
          <w:szCs w:val="21"/>
        </w:rPr>
        <w:t>类对象</w:t>
      </w:r>
      <w:proofErr w:type="gramEnd"/>
      <w:r w:rsidRPr="00953FA7">
        <w:rPr>
          <w:rFonts w:hint="eastAsia"/>
          <w:szCs w:val="21"/>
        </w:rPr>
        <w:t>的引用</w:t>
      </w:r>
    </w:p>
    <w:p w:rsidR="007C52E4" w:rsidRPr="00953FA7" w:rsidRDefault="007C52E4" w:rsidP="007C52E4">
      <w:pPr>
        <w:ind w:firstLine="420"/>
        <w:rPr>
          <w:szCs w:val="21"/>
        </w:rPr>
      </w:pPr>
      <w:r w:rsidRPr="00953FA7">
        <w:rPr>
          <w:rFonts w:hint="eastAsia"/>
          <w:szCs w:val="21"/>
        </w:rPr>
        <w:t>D</w:t>
      </w:r>
      <w:r w:rsidRPr="00953FA7">
        <w:rPr>
          <w:rFonts w:hint="eastAsia"/>
          <w:szCs w:val="21"/>
        </w:rPr>
        <w:t>．另一个类的对象</w:t>
      </w:r>
    </w:p>
    <w:p w:rsidR="007C52E4" w:rsidRPr="00953FA7" w:rsidRDefault="007C52E4" w:rsidP="007C52E4">
      <w:pPr>
        <w:rPr>
          <w:szCs w:val="21"/>
        </w:rPr>
      </w:pPr>
      <w:r w:rsidRPr="00953FA7">
        <w:rPr>
          <w:rFonts w:hint="eastAsia"/>
          <w:szCs w:val="21"/>
        </w:rPr>
        <w:t>31.</w:t>
      </w:r>
      <w:r w:rsidRPr="00953FA7">
        <w:rPr>
          <w:rFonts w:hint="eastAsia"/>
          <w:szCs w:val="21"/>
        </w:rPr>
        <w:t>使用地址作为实参传给形参下列说法正确的是（</w:t>
      </w:r>
      <w:r w:rsidRPr="00953FA7">
        <w:rPr>
          <w:rFonts w:hint="eastAsia"/>
          <w:szCs w:val="21"/>
        </w:rPr>
        <w:t>D</w:t>
      </w:r>
      <w:r w:rsidRPr="00953FA7">
        <w:rPr>
          <w:rFonts w:hint="eastAsia"/>
          <w:szCs w:val="21"/>
        </w:rPr>
        <w:t>）</w:t>
      </w:r>
    </w:p>
    <w:p w:rsidR="007C52E4" w:rsidRPr="00953FA7" w:rsidRDefault="007C52E4" w:rsidP="007C52E4">
      <w:pPr>
        <w:pStyle w:val="a4"/>
        <w:ind w:firstLineChars="200" w:firstLine="420"/>
        <w:rPr>
          <w:szCs w:val="21"/>
        </w:rPr>
      </w:pPr>
      <w:r w:rsidRPr="00953FA7">
        <w:rPr>
          <w:rFonts w:hint="eastAsia"/>
          <w:szCs w:val="21"/>
        </w:rPr>
        <w:t>A</w:t>
      </w:r>
      <w:r w:rsidRPr="00953FA7">
        <w:rPr>
          <w:rFonts w:hint="eastAsia"/>
          <w:szCs w:val="21"/>
        </w:rPr>
        <w:t>．实参是形参的备份</w:t>
      </w:r>
    </w:p>
    <w:p w:rsidR="007C52E4" w:rsidRPr="00953FA7" w:rsidRDefault="007C52E4" w:rsidP="007C52E4">
      <w:pPr>
        <w:ind w:firstLine="420"/>
        <w:rPr>
          <w:szCs w:val="21"/>
        </w:rPr>
      </w:pPr>
      <w:r w:rsidRPr="00953FA7">
        <w:rPr>
          <w:rFonts w:hint="eastAsia"/>
          <w:szCs w:val="21"/>
        </w:rPr>
        <w:t>B</w:t>
      </w:r>
      <w:r w:rsidRPr="00953FA7">
        <w:rPr>
          <w:rFonts w:hint="eastAsia"/>
          <w:szCs w:val="21"/>
        </w:rPr>
        <w:t>．实参与形参无联系</w:t>
      </w:r>
    </w:p>
    <w:p w:rsidR="007C52E4" w:rsidRPr="00953FA7" w:rsidRDefault="007C52E4" w:rsidP="007C52E4">
      <w:pPr>
        <w:ind w:firstLine="420"/>
        <w:rPr>
          <w:szCs w:val="21"/>
        </w:rPr>
      </w:pPr>
      <w:r w:rsidRPr="00953FA7">
        <w:rPr>
          <w:rFonts w:hint="eastAsia"/>
          <w:szCs w:val="21"/>
        </w:rPr>
        <w:t>C</w:t>
      </w:r>
      <w:r w:rsidRPr="00953FA7">
        <w:rPr>
          <w:rFonts w:hint="eastAsia"/>
          <w:szCs w:val="21"/>
        </w:rPr>
        <w:t>．形参是实参的备份</w:t>
      </w:r>
    </w:p>
    <w:p w:rsidR="007C52E4" w:rsidRPr="00953FA7" w:rsidRDefault="007C52E4" w:rsidP="007C52E4">
      <w:pPr>
        <w:ind w:firstLine="420"/>
        <w:rPr>
          <w:szCs w:val="21"/>
        </w:rPr>
      </w:pPr>
      <w:r w:rsidRPr="00953FA7">
        <w:rPr>
          <w:rFonts w:hint="eastAsia"/>
          <w:szCs w:val="21"/>
        </w:rPr>
        <w:t>D</w:t>
      </w:r>
      <w:r w:rsidRPr="00953FA7">
        <w:rPr>
          <w:rFonts w:hint="eastAsia"/>
          <w:szCs w:val="21"/>
        </w:rPr>
        <w:t>．实参与形参是同一对象</w:t>
      </w:r>
    </w:p>
    <w:p w:rsidR="007C52E4" w:rsidRPr="00953FA7" w:rsidRDefault="007C52E4" w:rsidP="007C52E4">
      <w:pPr>
        <w:rPr>
          <w:szCs w:val="21"/>
        </w:rPr>
      </w:pPr>
      <w:r w:rsidRPr="00953FA7">
        <w:rPr>
          <w:rFonts w:hint="eastAsia"/>
          <w:szCs w:val="21"/>
        </w:rPr>
        <w:t>32.</w:t>
      </w:r>
      <w:r w:rsidRPr="00953FA7">
        <w:rPr>
          <w:rFonts w:hint="eastAsia"/>
          <w:szCs w:val="21"/>
        </w:rPr>
        <w:t>所谓多态是指（</w:t>
      </w:r>
      <w:r w:rsidRPr="00953FA7">
        <w:rPr>
          <w:rFonts w:hint="eastAsia"/>
          <w:szCs w:val="21"/>
        </w:rPr>
        <w:t>B</w:t>
      </w:r>
      <w:r w:rsidRPr="00953FA7">
        <w:rPr>
          <w:rFonts w:hint="eastAsia"/>
          <w:szCs w:val="21"/>
        </w:rPr>
        <w:t>）</w:t>
      </w:r>
    </w:p>
    <w:p w:rsidR="007C52E4" w:rsidRPr="00953FA7" w:rsidRDefault="007C52E4" w:rsidP="007C52E4">
      <w:pPr>
        <w:pStyle w:val="a4"/>
        <w:ind w:firstLineChars="200" w:firstLine="420"/>
        <w:rPr>
          <w:szCs w:val="21"/>
        </w:rPr>
      </w:pPr>
      <w:r w:rsidRPr="00953FA7">
        <w:rPr>
          <w:rFonts w:hint="eastAsia"/>
          <w:szCs w:val="21"/>
        </w:rPr>
        <w:t>A</w:t>
      </w:r>
      <w:r w:rsidRPr="00953FA7">
        <w:rPr>
          <w:rFonts w:hint="eastAsia"/>
          <w:szCs w:val="21"/>
        </w:rPr>
        <w:t>．不同的对象调用不同名称的函数</w:t>
      </w:r>
    </w:p>
    <w:p w:rsidR="007C52E4" w:rsidRPr="00953FA7" w:rsidRDefault="007C52E4" w:rsidP="007C52E4">
      <w:pPr>
        <w:ind w:firstLine="420"/>
        <w:rPr>
          <w:szCs w:val="21"/>
        </w:rPr>
      </w:pPr>
      <w:r w:rsidRPr="00953FA7">
        <w:rPr>
          <w:rFonts w:hint="eastAsia"/>
          <w:szCs w:val="21"/>
        </w:rPr>
        <w:t>B</w:t>
      </w:r>
      <w:r w:rsidRPr="00953FA7">
        <w:rPr>
          <w:rFonts w:hint="eastAsia"/>
          <w:szCs w:val="21"/>
        </w:rPr>
        <w:t>．不同的对象调用相同名称的函数</w:t>
      </w:r>
    </w:p>
    <w:p w:rsidR="007C52E4" w:rsidRPr="00953FA7" w:rsidRDefault="007C52E4" w:rsidP="007C52E4">
      <w:pPr>
        <w:ind w:firstLine="420"/>
        <w:rPr>
          <w:szCs w:val="21"/>
        </w:rPr>
      </w:pPr>
      <w:r w:rsidRPr="00953FA7">
        <w:rPr>
          <w:rFonts w:hint="eastAsia"/>
          <w:szCs w:val="21"/>
        </w:rPr>
        <w:t>C</w:t>
      </w:r>
      <w:r w:rsidRPr="00953FA7">
        <w:rPr>
          <w:rFonts w:hint="eastAsia"/>
          <w:szCs w:val="21"/>
        </w:rPr>
        <w:t>．一个对象调用不同名称的函数</w:t>
      </w:r>
    </w:p>
    <w:p w:rsidR="007C52E4" w:rsidRPr="00953FA7" w:rsidRDefault="007C52E4" w:rsidP="007C52E4">
      <w:pPr>
        <w:ind w:firstLine="420"/>
        <w:rPr>
          <w:szCs w:val="21"/>
        </w:rPr>
      </w:pPr>
      <w:r w:rsidRPr="00953FA7">
        <w:rPr>
          <w:rFonts w:hint="eastAsia"/>
          <w:szCs w:val="21"/>
        </w:rPr>
        <w:t>D</w:t>
      </w:r>
      <w:r w:rsidRPr="00953FA7">
        <w:rPr>
          <w:rFonts w:hint="eastAsia"/>
          <w:szCs w:val="21"/>
        </w:rPr>
        <w:t>．一个对象调用不同名称的对象</w:t>
      </w:r>
    </w:p>
    <w:p w:rsidR="007C52E4" w:rsidRPr="00953FA7" w:rsidRDefault="007C52E4" w:rsidP="007C52E4">
      <w:pPr>
        <w:rPr>
          <w:szCs w:val="21"/>
        </w:rPr>
      </w:pPr>
      <w:r w:rsidRPr="00953FA7">
        <w:rPr>
          <w:rFonts w:hint="eastAsia"/>
          <w:szCs w:val="21"/>
        </w:rPr>
        <w:t>33.</w:t>
      </w:r>
      <w:r w:rsidRPr="00953FA7">
        <w:rPr>
          <w:rFonts w:hint="eastAsia"/>
          <w:szCs w:val="21"/>
        </w:rPr>
        <w:t>在</w:t>
      </w:r>
      <w:r w:rsidRPr="00953FA7">
        <w:rPr>
          <w:rFonts w:hint="eastAsia"/>
          <w:szCs w:val="21"/>
        </w:rPr>
        <w:t>C++</w:t>
      </w:r>
      <w:r w:rsidRPr="00953FA7">
        <w:rPr>
          <w:rFonts w:hint="eastAsia"/>
          <w:szCs w:val="21"/>
        </w:rPr>
        <w:t>中，使用流进行输入输出，其中用于屏幕输入的是（</w:t>
      </w:r>
      <w:r w:rsidRPr="00953FA7">
        <w:rPr>
          <w:rFonts w:hint="eastAsia"/>
          <w:szCs w:val="21"/>
        </w:rPr>
        <w:t>A</w:t>
      </w:r>
      <w:r w:rsidRPr="00953FA7">
        <w:rPr>
          <w:rFonts w:hint="eastAsia"/>
          <w:szCs w:val="21"/>
        </w:rPr>
        <w:t>）</w:t>
      </w:r>
    </w:p>
    <w:p w:rsidR="007C52E4" w:rsidRPr="00953FA7" w:rsidRDefault="007C52E4" w:rsidP="007C52E4">
      <w:pPr>
        <w:pStyle w:val="a4"/>
        <w:ind w:firstLineChars="200" w:firstLine="420"/>
        <w:rPr>
          <w:szCs w:val="21"/>
        </w:rPr>
      </w:pPr>
      <w:r w:rsidRPr="00953FA7">
        <w:rPr>
          <w:rFonts w:hint="eastAsia"/>
          <w:szCs w:val="21"/>
        </w:rPr>
        <w:t>A</w:t>
      </w:r>
      <w:r w:rsidRPr="00953FA7">
        <w:rPr>
          <w:rFonts w:hint="eastAsia"/>
          <w:szCs w:val="21"/>
        </w:rPr>
        <w:t>．</w:t>
      </w:r>
      <w:proofErr w:type="gramStart"/>
      <w:r w:rsidRPr="00953FA7">
        <w:rPr>
          <w:rFonts w:hint="eastAsia"/>
          <w:szCs w:val="21"/>
        </w:rPr>
        <w:t>cin</w:t>
      </w:r>
      <w:proofErr w:type="gramEnd"/>
    </w:p>
    <w:p w:rsidR="007C52E4" w:rsidRPr="00953FA7" w:rsidRDefault="007C52E4" w:rsidP="007C52E4">
      <w:pPr>
        <w:ind w:firstLine="420"/>
        <w:rPr>
          <w:szCs w:val="21"/>
        </w:rPr>
      </w:pPr>
      <w:r w:rsidRPr="00953FA7">
        <w:rPr>
          <w:rFonts w:hint="eastAsia"/>
          <w:szCs w:val="21"/>
        </w:rPr>
        <w:t>B</w:t>
      </w:r>
      <w:r w:rsidRPr="00953FA7">
        <w:rPr>
          <w:rFonts w:hint="eastAsia"/>
          <w:szCs w:val="21"/>
        </w:rPr>
        <w:t>．</w:t>
      </w:r>
      <w:proofErr w:type="gramStart"/>
      <w:r w:rsidRPr="00953FA7">
        <w:rPr>
          <w:rFonts w:hint="eastAsia"/>
          <w:szCs w:val="21"/>
        </w:rPr>
        <w:t>cerr</w:t>
      </w:r>
      <w:proofErr w:type="gramEnd"/>
    </w:p>
    <w:p w:rsidR="007C52E4" w:rsidRPr="00953FA7" w:rsidRDefault="007C52E4" w:rsidP="007C52E4">
      <w:pPr>
        <w:ind w:firstLine="420"/>
        <w:rPr>
          <w:szCs w:val="21"/>
        </w:rPr>
      </w:pPr>
      <w:r w:rsidRPr="00953FA7">
        <w:rPr>
          <w:rFonts w:hint="eastAsia"/>
          <w:szCs w:val="21"/>
        </w:rPr>
        <w:t>C</w:t>
      </w:r>
      <w:r w:rsidRPr="00953FA7">
        <w:rPr>
          <w:rFonts w:hint="eastAsia"/>
          <w:szCs w:val="21"/>
        </w:rPr>
        <w:t>．</w:t>
      </w:r>
      <w:proofErr w:type="gramStart"/>
      <w:r w:rsidRPr="00953FA7">
        <w:rPr>
          <w:rFonts w:hint="eastAsia"/>
          <w:szCs w:val="21"/>
        </w:rPr>
        <w:t>cout</w:t>
      </w:r>
      <w:proofErr w:type="gramEnd"/>
    </w:p>
    <w:p w:rsidR="007C52E4" w:rsidRPr="00953FA7" w:rsidRDefault="007C52E4" w:rsidP="007C52E4">
      <w:pPr>
        <w:ind w:firstLine="420"/>
        <w:rPr>
          <w:szCs w:val="21"/>
        </w:rPr>
      </w:pPr>
      <w:r w:rsidRPr="00953FA7">
        <w:rPr>
          <w:rFonts w:hint="eastAsia"/>
          <w:szCs w:val="21"/>
        </w:rPr>
        <w:t>D</w:t>
      </w:r>
      <w:r w:rsidRPr="00953FA7">
        <w:rPr>
          <w:rFonts w:hint="eastAsia"/>
          <w:szCs w:val="21"/>
        </w:rPr>
        <w:t>．</w:t>
      </w:r>
      <w:proofErr w:type="gramStart"/>
      <w:r w:rsidRPr="00953FA7">
        <w:rPr>
          <w:rFonts w:hint="eastAsia"/>
          <w:szCs w:val="21"/>
        </w:rPr>
        <w:t>clog</w:t>
      </w:r>
      <w:proofErr w:type="gramEnd"/>
    </w:p>
    <w:p w:rsidR="007C52E4" w:rsidRPr="00953FA7" w:rsidRDefault="007C52E4" w:rsidP="007C52E4">
      <w:pPr>
        <w:rPr>
          <w:szCs w:val="21"/>
        </w:rPr>
      </w:pPr>
      <w:r w:rsidRPr="00953FA7">
        <w:rPr>
          <w:rFonts w:hint="eastAsia"/>
          <w:szCs w:val="21"/>
        </w:rPr>
        <w:t>34.</w:t>
      </w:r>
      <w:r w:rsidRPr="00953FA7">
        <w:rPr>
          <w:rFonts w:hint="eastAsia"/>
          <w:szCs w:val="21"/>
        </w:rPr>
        <w:t>假定</w:t>
      </w:r>
      <w:r w:rsidRPr="00953FA7">
        <w:rPr>
          <w:rFonts w:hint="eastAsia"/>
          <w:szCs w:val="21"/>
        </w:rPr>
        <w:t>AA</w:t>
      </w:r>
      <w:r w:rsidRPr="00953FA7">
        <w:rPr>
          <w:rFonts w:hint="eastAsia"/>
          <w:szCs w:val="21"/>
        </w:rPr>
        <w:t>为一个类</w:t>
      </w:r>
      <w:r w:rsidRPr="00953FA7">
        <w:rPr>
          <w:rFonts w:hint="eastAsia"/>
          <w:szCs w:val="21"/>
        </w:rPr>
        <w:t>.a()</w:t>
      </w:r>
      <w:r w:rsidRPr="00953FA7">
        <w:rPr>
          <w:rFonts w:hint="eastAsia"/>
          <w:szCs w:val="21"/>
        </w:rPr>
        <w:t>为该类公有的函数成员，</w:t>
      </w:r>
      <w:r w:rsidRPr="00953FA7">
        <w:rPr>
          <w:rFonts w:hint="eastAsia"/>
          <w:szCs w:val="21"/>
        </w:rPr>
        <w:t>x</w:t>
      </w:r>
      <w:r w:rsidRPr="00953FA7">
        <w:rPr>
          <w:rFonts w:hint="eastAsia"/>
          <w:szCs w:val="21"/>
        </w:rPr>
        <w:t>为该类的一个对象，则访问</w:t>
      </w:r>
      <w:r w:rsidRPr="00953FA7">
        <w:rPr>
          <w:rFonts w:hint="eastAsia"/>
          <w:szCs w:val="21"/>
        </w:rPr>
        <w:t>x</w:t>
      </w:r>
      <w:r w:rsidRPr="00953FA7">
        <w:rPr>
          <w:rFonts w:hint="eastAsia"/>
          <w:szCs w:val="21"/>
        </w:rPr>
        <w:t>对象中函数成员</w:t>
      </w:r>
      <w:r w:rsidRPr="00953FA7">
        <w:rPr>
          <w:rFonts w:hint="eastAsia"/>
          <w:szCs w:val="21"/>
        </w:rPr>
        <w:t>a()</w:t>
      </w:r>
      <w:r w:rsidRPr="00953FA7">
        <w:rPr>
          <w:rFonts w:hint="eastAsia"/>
          <w:szCs w:val="21"/>
        </w:rPr>
        <w:t>的格式为（</w:t>
      </w:r>
      <w:r w:rsidRPr="00953FA7">
        <w:rPr>
          <w:rFonts w:hint="eastAsia"/>
          <w:szCs w:val="21"/>
        </w:rPr>
        <w:t>B</w:t>
      </w:r>
      <w:r w:rsidRPr="00953FA7">
        <w:rPr>
          <w:rFonts w:hint="eastAsia"/>
          <w:szCs w:val="21"/>
        </w:rPr>
        <w:t>）</w:t>
      </w:r>
    </w:p>
    <w:p w:rsidR="007C52E4" w:rsidRPr="00953FA7" w:rsidRDefault="007C52E4" w:rsidP="007C52E4">
      <w:pPr>
        <w:pStyle w:val="a4"/>
        <w:ind w:firstLineChars="200" w:firstLine="420"/>
        <w:rPr>
          <w:szCs w:val="21"/>
        </w:rPr>
      </w:pPr>
      <w:r w:rsidRPr="00953FA7">
        <w:rPr>
          <w:rFonts w:hint="eastAsia"/>
          <w:szCs w:val="21"/>
        </w:rPr>
        <w:t>A</w:t>
      </w:r>
      <w:r w:rsidRPr="00953FA7">
        <w:rPr>
          <w:rFonts w:hint="eastAsia"/>
          <w:szCs w:val="21"/>
        </w:rPr>
        <w:t>．</w:t>
      </w:r>
      <w:r w:rsidRPr="00953FA7">
        <w:rPr>
          <w:rFonts w:hint="eastAsia"/>
          <w:szCs w:val="21"/>
        </w:rPr>
        <w:t>x.a</w:t>
      </w:r>
    </w:p>
    <w:p w:rsidR="007C52E4" w:rsidRPr="00953FA7" w:rsidRDefault="007C52E4" w:rsidP="007C52E4">
      <w:pPr>
        <w:ind w:firstLine="420"/>
        <w:rPr>
          <w:szCs w:val="21"/>
        </w:rPr>
      </w:pPr>
      <w:r w:rsidRPr="00953FA7">
        <w:rPr>
          <w:rFonts w:hint="eastAsia"/>
          <w:szCs w:val="21"/>
        </w:rPr>
        <w:t>B</w:t>
      </w:r>
      <w:r w:rsidRPr="00953FA7">
        <w:rPr>
          <w:rFonts w:hint="eastAsia"/>
          <w:szCs w:val="21"/>
        </w:rPr>
        <w:t>．</w:t>
      </w:r>
      <w:proofErr w:type="gramStart"/>
      <w:r w:rsidRPr="00953FA7">
        <w:rPr>
          <w:rFonts w:hint="eastAsia"/>
          <w:szCs w:val="21"/>
        </w:rPr>
        <w:t>x.a()</w:t>
      </w:r>
      <w:proofErr w:type="gramEnd"/>
    </w:p>
    <w:p w:rsidR="007C52E4" w:rsidRPr="00953FA7" w:rsidRDefault="007C52E4" w:rsidP="007C52E4">
      <w:pPr>
        <w:ind w:firstLine="420"/>
        <w:rPr>
          <w:szCs w:val="21"/>
        </w:rPr>
      </w:pPr>
      <w:r w:rsidRPr="00953FA7">
        <w:rPr>
          <w:rFonts w:hint="eastAsia"/>
          <w:szCs w:val="21"/>
        </w:rPr>
        <w:t>C</w:t>
      </w:r>
      <w:r w:rsidRPr="00953FA7">
        <w:rPr>
          <w:rFonts w:hint="eastAsia"/>
          <w:szCs w:val="21"/>
        </w:rPr>
        <w:t>．</w:t>
      </w:r>
      <w:proofErr w:type="gramStart"/>
      <w:r w:rsidRPr="00953FA7">
        <w:rPr>
          <w:rFonts w:hint="eastAsia"/>
          <w:szCs w:val="21"/>
        </w:rPr>
        <w:t>x</w:t>
      </w:r>
      <w:proofErr w:type="gramEnd"/>
      <w:r w:rsidRPr="00953FA7">
        <w:rPr>
          <w:rFonts w:hint="eastAsia"/>
          <w:szCs w:val="21"/>
        </w:rPr>
        <w:t>-&gt;a</w:t>
      </w:r>
    </w:p>
    <w:p w:rsidR="007C52E4" w:rsidRPr="00953FA7" w:rsidRDefault="007C52E4" w:rsidP="007C52E4">
      <w:pPr>
        <w:ind w:firstLine="420"/>
        <w:rPr>
          <w:szCs w:val="21"/>
        </w:rPr>
      </w:pPr>
      <w:r w:rsidRPr="00953FA7">
        <w:rPr>
          <w:rFonts w:hint="eastAsia"/>
          <w:szCs w:val="21"/>
        </w:rPr>
        <w:t>D</w:t>
      </w:r>
      <w:r w:rsidRPr="00953FA7">
        <w:rPr>
          <w:rFonts w:hint="eastAsia"/>
          <w:szCs w:val="21"/>
        </w:rPr>
        <w:t>．</w:t>
      </w:r>
      <w:r w:rsidRPr="00953FA7">
        <w:rPr>
          <w:rFonts w:hint="eastAsia"/>
          <w:szCs w:val="21"/>
        </w:rPr>
        <w:t>(*x).</w:t>
      </w:r>
      <w:proofErr w:type="gramStart"/>
      <w:r w:rsidRPr="00953FA7">
        <w:rPr>
          <w:rFonts w:hint="eastAsia"/>
          <w:szCs w:val="21"/>
        </w:rPr>
        <w:t>a()</w:t>
      </w:r>
      <w:proofErr w:type="gramEnd"/>
    </w:p>
    <w:p w:rsidR="007C52E4" w:rsidRPr="00953FA7" w:rsidRDefault="007C52E4" w:rsidP="007C52E4">
      <w:pPr>
        <w:rPr>
          <w:szCs w:val="21"/>
        </w:rPr>
      </w:pPr>
      <w:r w:rsidRPr="00953FA7">
        <w:rPr>
          <w:rFonts w:hint="eastAsia"/>
          <w:szCs w:val="21"/>
        </w:rPr>
        <w:t>35.</w:t>
      </w:r>
      <w:r w:rsidRPr="00953FA7">
        <w:rPr>
          <w:rFonts w:hint="eastAsia"/>
          <w:szCs w:val="21"/>
        </w:rPr>
        <w:t>关于对象概念的描述中，说法错误的是（</w:t>
      </w:r>
      <w:r w:rsidRPr="00953FA7">
        <w:rPr>
          <w:rFonts w:hint="eastAsia"/>
          <w:szCs w:val="21"/>
        </w:rPr>
        <w:t>A</w:t>
      </w:r>
      <w:r w:rsidRPr="00953FA7">
        <w:rPr>
          <w:rFonts w:hint="eastAsia"/>
          <w:szCs w:val="21"/>
        </w:rPr>
        <w:t>）</w:t>
      </w:r>
    </w:p>
    <w:p w:rsidR="007C52E4" w:rsidRPr="00953FA7" w:rsidRDefault="007C52E4" w:rsidP="007C52E4">
      <w:pPr>
        <w:pStyle w:val="a4"/>
        <w:ind w:firstLineChars="200" w:firstLine="420"/>
        <w:rPr>
          <w:szCs w:val="21"/>
        </w:rPr>
      </w:pPr>
      <w:r w:rsidRPr="00953FA7">
        <w:rPr>
          <w:rFonts w:hint="eastAsia"/>
          <w:szCs w:val="21"/>
        </w:rPr>
        <w:t>A</w:t>
      </w:r>
      <w:r w:rsidRPr="00953FA7">
        <w:rPr>
          <w:rFonts w:hint="eastAsia"/>
          <w:szCs w:val="21"/>
        </w:rPr>
        <w:t>．对象是</w:t>
      </w:r>
      <w:r w:rsidRPr="00953FA7">
        <w:rPr>
          <w:rFonts w:hint="eastAsia"/>
          <w:szCs w:val="21"/>
        </w:rPr>
        <w:t>C</w:t>
      </w:r>
      <w:r w:rsidRPr="00953FA7">
        <w:rPr>
          <w:rFonts w:hint="eastAsia"/>
          <w:szCs w:val="21"/>
        </w:rPr>
        <w:t>语言中的结构变量</w:t>
      </w:r>
    </w:p>
    <w:p w:rsidR="007C52E4" w:rsidRPr="00953FA7" w:rsidRDefault="007C52E4" w:rsidP="009D0680">
      <w:pPr>
        <w:pStyle w:val="a4"/>
        <w:ind w:firstLineChars="200" w:firstLine="420"/>
        <w:rPr>
          <w:szCs w:val="21"/>
        </w:rPr>
      </w:pPr>
      <w:r w:rsidRPr="00953FA7">
        <w:rPr>
          <w:rFonts w:hint="eastAsia"/>
          <w:szCs w:val="21"/>
        </w:rPr>
        <w:t>B</w:t>
      </w:r>
      <w:r w:rsidRPr="00953FA7">
        <w:rPr>
          <w:rFonts w:hint="eastAsia"/>
          <w:szCs w:val="21"/>
        </w:rPr>
        <w:t>．对象代表着正在创建的系统中的一个实体</w:t>
      </w:r>
    </w:p>
    <w:p w:rsidR="007C52E4" w:rsidRPr="00953FA7" w:rsidRDefault="009D0680" w:rsidP="009D0680">
      <w:pPr>
        <w:pStyle w:val="a4"/>
        <w:ind w:firstLineChars="200" w:firstLine="420"/>
        <w:rPr>
          <w:szCs w:val="21"/>
        </w:rPr>
      </w:pPr>
      <w:r w:rsidRPr="00953FA7">
        <w:rPr>
          <w:rFonts w:hint="eastAsia"/>
          <w:szCs w:val="21"/>
        </w:rPr>
        <w:t xml:space="preserve">C. </w:t>
      </w:r>
      <w:r w:rsidR="007C52E4" w:rsidRPr="00953FA7">
        <w:rPr>
          <w:rFonts w:hint="eastAsia"/>
          <w:szCs w:val="21"/>
        </w:rPr>
        <w:t>对象是类的一个变量</w:t>
      </w:r>
    </w:p>
    <w:p w:rsidR="007C52E4" w:rsidRPr="00953FA7" w:rsidRDefault="009D0680" w:rsidP="009D0680">
      <w:pPr>
        <w:pStyle w:val="a4"/>
        <w:ind w:firstLineChars="200" w:firstLine="420"/>
        <w:rPr>
          <w:szCs w:val="21"/>
        </w:rPr>
      </w:pPr>
      <w:r w:rsidRPr="00953FA7">
        <w:rPr>
          <w:rFonts w:hint="eastAsia"/>
          <w:szCs w:val="21"/>
        </w:rPr>
        <w:t xml:space="preserve">D. </w:t>
      </w:r>
      <w:r w:rsidR="007C52E4" w:rsidRPr="00953FA7">
        <w:rPr>
          <w:rFonts w:hint="eastAsia"/>
          <w:szCs w:val="21"/>
        </w:rPr>
        <w:t>对象之间的信息传递是通过消息进行的</w:t>
      </w:r>
    </w:p>
    <w:p w:rsidR="009D0680" w:rsidRPr="00953FA7" w:rsidRDefault="009D0680" w:rsidP="009D0680">
      <w:pPr>
        <w:rPr>
          <w:szCs w:val="21"/>
        </w:rPr>
      </w:pPr>
      <w:r w:rsidRPr="00953FA7">
        <w:rPr>
          <w:rFonts w:hint="eastAsia"/>
          <w:szCs w:val="21"/>
        </w:rPr>
        <w:t>36.</w:t>
      </w:r>
      <w:r w:rsidRPr="00953FA7">
        <w:rPr>
          <w:rFonts w:hint="eastAsia"/>
          <w:szCs w:val="21"/>
        </w:rPr>
        <w:t>静态成员函数没有（</w:t>
      </w:r>
      <w:r w:rsidRPr="00953FA7">
        <w:rPr>
          <w:rFonts w:hint="eastAsia"/>
          <w:szCs w:val="21"/>
        </w:rPr>
        <w:t>B</w:t>
      </w:r>
      <w:r w:rsidRPr="00953FA7">
        <w:rPr>
          <w:rFonts w:hint="eastAsia"/>
          <w:szCs w:val="21"/>
        </w:rPr>
        <w:t>）</w:t>
      </w:r>
    </w:p>
    <w:p w:rsidR="009D0680" w:rsidRPr="00953FA7" w:rsidRDefault="009D0680" w:rsidP="009D0680">
      <w:pPr>
        <w:ind w:firstLineChars="200" w:firstLine="420"/>
        <w:rPr>
          <w:szCs w:val="21"/>
        </w:rPr>
      </w:pPr>
      <w:r w:rsidRPr="00953FA7">
        <w:rPr>
          <w:rFonts w:hint="eastAsia"/>
          <w:szCs w:val="21"/>
        </w:rPr>
        <w:t xml:space="preserve">A. </w:t>
      </w:r>
      <w:r w:rsidRPr="00953FA7">
        <w:rPr>
          <w:rFonts w:hint="eastAsia"/>
          <w:szCs w:val="21"/>
        </w:rPr>
        <w:t>返回值</w:t>
      </w:r>
    </w:p>
    <w:p w:rsidR="009D0680" w:rsidRPr="00953FA7" w:rsidRDefault="009D0680" w:rsidP="009D0680">
      <w:pPr>
        <w:ind w:firstLineChars="200" w:firstLine="420"/>
        <w:rPr>
          <w:szCs w:val="21"/>
        </w:rPr>
      </w:pPr>
      <w:r w:rsidRPr="00953FA7">
        <w:rPr>
          <w:rFonts w:hint="eastAsia"/>
          <w:szCs w:val="21"/>
        </w:rPr>
        <w:t>B. this</w:t>
      </w:r>
      <w:r w:rsidRPr="00953FA7">
        <w:rPr>
          <w:rFonts w:hint="eastAsia"/>
          <w:szCs w:val="21"/>
        </w:rPr>
        <w:t>指针</w:t>
      </w:r>
    </w:p>
    <w:p w:rsidR="009D0680" w:rsidRPr="00953FA7" w:rsidRDefault="009D0680" w:rsidP="009D0680">
      <w:pPr>
        <w:ind w:firstLineChars="200" w:firstLine="420"/>
        <w:rPr>
          <w:szCs w:val="21"/>
        </w:rPr>
      </w:pPr>
      <w:r w:rsidRPr="00953FA7">
        <w:rPr>
          <w:rFonts w:hint="eastAsia"/>
          <w:szCs w:val="21"/>
        </w:rPr>
        <w:t xml:space="preserve">C. </w:t>
      </w:r>
      <w:r w:rsidRPr="00953FA7">
        <w:rPr>
          <w:rFonts w:hint="eastAsia"/>
          <w:szCs w:val="21"/>
        </w:rPr>
        <w:t>指针参数</w:t>
      </w:r>
    </w:p>
    <w:p w:rsidR="009D0680" w:rsidRPr="00953FA7" w:rsidRDefault="009D0680" w:rsidP="009D0680">
      <w:pPr>
        <w:ind w:firstLineChars="200" w:firstLine="420"/>
        <w:rPr>
          <w:szCs w:val="21"/>
        </w:rPr>
      </w:pPr>
      <w:r w:rsidRPr="00953FA7">
        <w:rPr>
          <w:rFonts w:hint="eastAsia"/>
          <w:szCs w:val="21"/>
        </w:rPr>
        <w:t xml:space="preserve">D. </w:t>
      </w:r>
      <w:r w:rsidRPr="00953FA7">
        <w:rPr>
          <w:rFonts w:hint="eastAsia"/>
          <w:szCs w:val="21"/>
        </w:rPr>
        <w:t>返回类型</w:t>
      </w:r>
    </w:p>
    <w:p w:rsidR="009D0680" w:rsidRPr="00953FA7" w:rsidRDefault="009D0680" w:rsidP="009D0680">
      <w:pPr>
        <w:pStyle w:val="a3"/>
        <w:ind w:firstLineChars="0" w:firstLine="0"/>
        <w:jc w:val="left"/>
        <w:rPr>
          <w:szCs w:val="21"/>
        </w:rPr>
      </w:pPr>
      <w:r w:rsidRPr="00953FA7">
        <w:rPr>
          <w:rFonts w:hint="eastAsia"/>
          <w:szCs w:val="21"/>
        </w:rPr>
        <w:t>37.</w:t>
      </w:r>
      <w:r w:rsidRPr="00953FA7">
        <w:rPr>
          <w:rFonts w:hint="eastAsia"/>
          <w:szCs w:val="21"/>
        </w:rPr>
        <w:t>假定</w:t>
      </w:r>
      <w:r w:rsidRPr="00953FA7">
        <w:rPr>
          <w:rFonts w:hint="eastAsia"/>
          <w:szCs w:val="21"/>
        </w:rPr>
        <w:t>AB</w:t>
      </w:r>
      <w:r w:rsidRPr="00953FA7">
        <w:rPr>
          <w:rFonts w:hint="eastAsia"/>
          <w:szCs w:val="21"/>
        </w:rPr>
        <w:t>为一个类，则执行“</w:t>
      </w:r>
      <w:r w:rsidRPr="00953FA7">
        <w:rPr>
          <w:rFonts w:hint="eastAsia"/>
          <w:szCs w:val="21"/>
        </w:rPr>
        <w:t>AB  a(2),b[3],*p[4];</w:t>
      </w:r>
      <w:r w:rsidRPr="00953FA7">
        <w:rPr>
          <w:rFonts w:hint="eastAsia"/>
          <w:szCs w:val="21"/>
        </w:rPr>
        <w:t>”语句时调用构造函数的次数为（</w:t>
      </w:r>
      <w:r w:rsidRPr="00953FA7">
        <w:rPr>
          <w:rFonts w:hint="eastAsia"/>
          <w:szCs w:val="21"/>
        </w:rPr>
        <w:t>B</w:t>
      </w:r>
      <w:r w:rsidRPr="00953FA7">
        <w:rPr>
          <w:rFonts w:hint="eastAsia"/>
          <w:szCs w:val="21"/>
        </w:rPr>
        <w:t>）</w:t>
      </w:r>
    </w:p>
    <w:p w:rsidR="009D0680" w:rsidRPr="00953FA7" w:rsidRDefault="009D0680" w:rsidP="009D0680">
      <w:pPr>
        <w:ind w:left="284"/>
        <w:jc w:val="left"/>
        <w:rPr>
          <w:szCs w:val="21"/>
        </w:rPr>
      </w:pPr>
      <w:r w:rsidRPr="00953FA7">
        <w:rPr>
          <w:rFonts w:hint="eastAsia"/>
          <w:szCs w:val="21"/>
        </w:rPr>
        <w:t>A</w:t>
      </w:r>
      <w:r w:rsidRPr="00953FA7">
        <w:rPr>
          <w:rFonts w:hint="eastAsia"/>
          <w:szCs w:val="21"/>
        </w:rPr>
        <w:t>．</w:t>
      </w:r>
      <w:r w:rsidRPr="00953FA7">
        <w:rPr>
          <w:rFonts w:hint="eastAsia"/>
          <w:szCs w:val="21"/>
        </w:rPr>
        <w:t>3</w:t>
      </w:r>
    </w:p>
    <w:p w:rsidR="009D0680" w:rsidRPr="00953FA7" w:rsidRDefault="009D0680" w:rsidP="009D0680">
      <w:pPr>
        <w:ind w:left="284"/>
        <w:rPr>
          <w:szCs w:val="21"/>
        </w:rPr>
      </w:pPr>
      <w:r w:rsidRPr="00953FA7">
        <w:rPr>
          <w:rFonts w:hint="eastAsia"/>
          <w:szCs w:val="21"/>
        </w:rPr>
        <w:t>B</w:t>
      </w:r>
      <w:r w:rsidRPr="00953FA7">
        <w:rPr>
          <w:rFonts w:hint="eastAsia"/>
          <w:szCs w:val="21"/>
        </w:rPr>
        <w:t>．</w:t>
      </w:r>
      <w:r w:rsidRPr="00953FA7">
        <w:rPr>
          <w:rFonts w:hint="eastAsia"/>
          <w:szCs w:val="21"/>
        </w:rPr>
        <w:t>4</w:t>
      </w:r>
    </w:p>
    <w:p w:rsidR="009D0680" w:rsidRPr="00953FA7" w:rsidRDefault="009D0680" w:rsidP="009D0680">
      <w:pPr>
        <w:ind w:left="284"/>
        <w:rPr>
          <w:szCs w:val="21"/>
        </w:rPr>
      </w:pPr>
      <w:r w:rsidRPr="00953FA7">
        <w:rPr>
          <w:rFonts w:hint="eastAsia"/>
          <w:szCs w:val="21"/>
        </w:rPr>
        <w:t>C</w:t>
      </w:r>
      <w:r w:rsidRPr="00953FA7">
        <w:rPr>
          <w:rFonts w:hint="eastAsia"/>
          <w:szCs w:val="21"/>
        </w:rPr>
        <w:t>．</w:t>
      </w:r>
      <w:r w:rsidRPr="00953FA7">
        <w:rPr>
          <w:rFonts w:hint="eastAsia"/>
          <w:szCs w:val="21"/>
        </w:rPr>
        <w:t>5</w:t>
      </w:r>
    </w:p>
    <w:p w:rsidR="009D0680" w:rsidRPr="00953FA7" w:rsidRDefault="009D0680" w:rsidP="009D0680">
      <w:pPr>
        <w:ind w:left="284"/>
        <w:rPr>
          <w:szCs w:val="21"/>
        </w:rPr>
      </w:pPr>
      <w:r w:rsidRPr="00953FA7">
        <w:rPr>
          <w:rFonts w:hint="eastAsia"/>
          <w:szCs w:val="21"/>
        </w:rPr>
        <w:lastRenderedPageBreak/>
        <w:t>D</w:t>
      </w:r>
      <w:r w:rsidRPr="00953FA7">
        <w:rPr>
          <w:rFonts w:hint="eastAsia"/>
          <w:szCs w:val="21"/>
        </w:rPr>
        <w:t>．</w:t>
      </w:r>
      <w:r w:rsidRPr="00953FA7">
        <w:rPr>
          <w:rFonts w:hint="eastAsia"/>
          <w:szCs w:val="21"/>
        </w:rPr>
        <w:t>9</w:t>
      </w:r>
    </w:p>
    <w:p w:rsidR="009D0680" w:rsidRPr="00953FA7" w:rsidRDefault="009D0680" w:rsidP="009D0680">
      <w:pPr>
        <w:rPr>
          <w:rFonts w:ascii="新宋体" w:hAnsi="新宋体" w:cs="新宋体"/>
          <w:b/>
          <w:kern w:val="0"/>
          <w:szCs w:val="21"/>
        </w:rPr>
      </w:pPr>
      <w:r w:rsidRPr="00953FA7">
        <w:rPr>
          <w:rFonts w:ascii="新宋体" w:hAnsi="新宋体" w:cs="新宋体" w:hint="eastAsia"/>
          <w:b/>
          <w:kern w:val="0"/>
          <w:szCs w:val="21"/>
        </w:rPr>
        <w:t>38.</w:t>
      </w:r>
      <w:r w:rsidRPr="00953FA7">
        <w:rPr>
          <w:rFonts w:ascii="新宋体" w:hAnsi="新宋体" w:cs="新宋体" w:hint="eastAsia"/>
          <w:b/>
          <w:kern w:val="0"/>
          <w:szCs w:val="21"/>
        </w:rPr>
        <w:t>有关多态性说法不正确的是（</w:t>
      </w:r>
      <w:r w:rsidRPr="00953FA7">
        <w:rPr>
          <w:rFonts w:ascii="新宋体" w:hAnsi="新宋体" w:cs="新宋体" w:hint="eastAsia"/>
          <w:b/>
          <w:kern w:val="0"/>
          <w:szCs w:val="21"/>
        </w:rPr>
        <w:t>C</w:t>
      </w:r>
      <w:r w:rsidRPr="00953FA7">
        <w:rPr>
          <w:rFonts w:ascii="新宋体" w:hAnsi="新宋体" w:cs="新宋体" w:hint="eastAsia"/>
          <w:b/>
          <w:kern w:val="0"/>
          <w:szCs w:val="21"/>
        </w:rPr>
        <w:t>）</w:t>
      </w:r>
    </w:p>
    <w:p w:rsidR="009D0680" w:rsidRPr="00953FA7" w:rsidRDefault="009D0680" w:rsidP="009D0680">
      <w:pPr>
        <w:rPr>
          <w:rFonts w:ascii="新宋体" w:hAnsi="新宋体" w:cs="新宋体"/>
          <w:b/>
          <w:kern w:val="0"/>
          <w:szCs w:val="21"/>
        </w:rPr>
      </w:pPr>
      <w:r w:rsidRPr="00953FA7">
        <w:rPr>
          <w:rFonts w:ascii="新宋体" w:hAnsi="新宋体" w:cs="新宋体" w:hint="eastAsia"/>
          <w:b/>
          <w:kern w:val="0"/>
          <w:szCs w:val="21"/>
        </w:rPr>
        <w:t>A.C++</w:t>
      </w:r>
      <w:r w:rsidRPr="00953FA7">
        <w:rPr>
          <w:rFonts w:ascii="新宋体" w:hAnsi="新宋体" w:cs="新宋体" w:hint="eastAsia"/>
          <w:b/>
          <w:kern w:val="0"/>
          <w:szCs w:val="21"/>
        </w:rPr>
        <w:t>语言的多态性分为编译时的多态性和运行时的多态性</w:t>
      </w:r>
    </w:p>
    <w:p w:rsidR="009D0680" w:rsidRPr="00953FA7" w:rsidRDefault="009D0680" w:rsidP="009D0680">
      <w:pPr>
        <w:rPr>
          <w:rFonts w:ascii="新宋体" w:hAnsi="新宋体" w:cs="新宋体"/>
          <w:b/>
          <w:kern w:val="0"/>
          <w:szCs w:val="21"/>
        </w:rPr>
      </w:pPr>
      <w:r w:rsidRPr="00953FA7">
        <w:rPr>
          <w:rFonts w:ascii="新宋体" w:hAnsi="新宋体" w:cs="新宋体" w:hint="eastAsia"/>
          <w:b/>
          <w:kern w:val="0"/>
          <w:szCs w:val="21"/>
        </w:rPr>
        <w:t>B.</w:t>
      </w:r>
      <w:r w:rsidRPr="00953FA7">
        <w:rPr>
          <w:rFonts w:ascii="新宋体" w:hAnsi="新宋体" w:cs="新宋体" w:hint="eastAsia"/>
          <w:b/>
          <w:kern w:val="0"/>
          <w:szCs w:val="21"/>
        </w:rPr>
        <w:t>编译时的多态性可以通过函数重载实现</w:t>
      </w:r>
    </w:p>
    <w:p w:rsidR="009D0680" w:rsidRPr="00953FA7" w:rsidRDefault="009D0680" w:rsidP="009D0680">
      <w:pPr>
        <w:rPr>
          <w:rFonts w:ascii="新宋体" w:hAnsi="新宋体" w:cs="新宋体"/>
          <w:b/>
          <w:color w:val="A31515"/>
          <w:kern w:val="0"/>
          <w:szCs w:val="21"/>
        </w:rPr>
      </w:pPr>
      <w:r w:rsidRPr="00953FA7">
        <w:rPr>
          <w:rFonts w:ascii="新宋体" w:hAnsi="新宋体" w:cs="新宋体" w:hint="eastAsia"/>
          <w:b/>
          <w:kern w:val="0"/>
          <w:szCs w:val="21"/>
        </w:rPr>
        <w:t>C.</w:t>
      </w:r>
      <w:r w:rsidRPr="00953FA7">
        <w:rPr>
          <w:rFonts w:ascii="新宋体" w:hAnsi="新宋体" w:cs="新宋体" w:hint="eastAsia"/>
          <w:b/>
          <w:kern w:val="0"/>
          <w:szCs w:val="21"/>
        </w:rPr>
        <w:t>运行时的多态性可以通过模板和虚函数实现</w:t>
      </w:r>
      <w:r w:rsidRPr="00953FA7">
        <w:rPr>
          <w:rFonts w:ascii="新宋体" w:hAnsi="新宋体" w:cs="新宋体" w:hint="eastAsia"/>
          <w:b/>
          <w:color w:val="FF0000"/>
          <w:kern w:val="0"/>
          <w:szCs w:val="21"/>
        </w:rPr>
        <w:t>（</w:t>
      </w:r>
      <w:proofErr w:type="gramStart"/>
      <w:r w:rsidRPr="00953FA7">
        <w:rPr>
          <w:rFonts w:ascii="新宋体" w:hAnsi="新宋体" w:cs="新宋体" w:hint="eastAsia"/>
          <w:b/>
          <w:color w:val="FF0000"/>
          <w:kern w:val="0"/>
          <w:szCs w:val="21"/>
        </w:rPr>
        <w:t>基类指针</w:t>
      </w:r>
      <w:proofErr w:type="gramEnd"/>
      <w:r w:rsidRPr="00953FA7">
        <w:rPr>
          <w:rFonts w:ascii="新宋体" w:hAnsi="新宋体" w:cs="新宋体" w:hint="eastAsia"/>
          <w:b/>
          <w:color w:val="FF0000"/>
          <w:kern w:val="0"/>
          <w:szCs w:val="21"/>
        </w:rPr>
        <w:t>或</w:t>
      </w:r>
      <w:proofErr w:type="gramStart"/>
      <w:r w:rsidRPr="00953FA7">
        <w:rPr>
          <w:rFonts w:ascii="新宋体" w:hAnsi="新宋体" w:cs="新宋体" w:hint="eastAsia"/>
          <w:b/>
          <w:color w:val="FF0000"/>
          <w:kern w:val="0"/>
          <w:szCs w:val="21"/>
        </w:rPr>
        <w:t>基类引用</w:t>
      </w:r>
      <w:proofErr w:type="gramEnd"/>
      <w:r w:rsidRPr="00953FA7">
        <w:rPr>
          <w:rFonts w:ascii="新宋体" w:hAnsi="新宋体" w:cs="新宋体" w:hint="eastAsia"/>
          <w:b/>
          <w:color w:val="FF0000"/>
          <w:kern w:val="0"/>
          <w:szCs w:val="21"/>
        </w:rPr>
        <w:t>和虚函数实现）</w:t>
      </w:r>
    </w:p>
    <w:p w:rsidR="009D0680" w:rsidRPr="00953FA7" w:rsidRDefault="009D0680" w:rsidP="009D0680">
      <w:pPr>
        <w:rPr>
          <w:rFonts w:ascii="新宋体" w:hAnsi="新宋体" w:cs="新宋体"/>
          <w:b/>
          <w:kern w:val="0"/>
          <w:szCs w:val="21"/>
        </w:rPr>
      </w:pPr>
      <w:r w:rsidRPr="00953FA7">
        <w:rPr>
          <w:rFonts w:ascii="新宋体" w:hAnsi="新宋体" w:cs="新宋体" w:hint="eastAsia"/>
          <w:b/>
          <w:kern w:val="0"/>
          <w:szCs w:val="21"/>
        </w:rPr>
        <w:t>D.</w:t>
      </w:r>
      <w:r w:rsidRPr="00953FA7">
        <w:rPr>
          <w:rFonts w:ascii="新宋体" w:hAnsi="新宋体" w:cs="新宋体" w:hint="eastAsia"/>
          <w:b/>
          <w:kern w:val="0"/>
          <w:szCs w:val="21"/>
        </w:rPr>
        <w:t>实现运行时的多态性的机制称为动态多态性</w:t>
      </w:r>
    </w:p>
    <w:p w:rsidR="009D0680" w:rsidRPr="00953FA7" w:rsidRDefault="009D0680" w:rsidP="009D0680">
      <w:pPr>
        <w:rPr>
          <w:rFonts w:ascii="新宋体" w:hAnsi="新宋体" w:cs="新宋体"/>
          <w:kern w:val="0"/>
          <w:szCs w:val="21"/>
        </w:rPr>
      </w:pPr>
      <w:r w:rsidRPr="00953FA7">
        <w:rPr>
          <w:rFonts w:ascii="新宋体" w:hAnsi="新宋体" w:cs="新宋体" w:hint="eastAsia"/>
          <w:kern w:val="0"/>
          <w:szCs w:val="21"/>
        </w:rPr>
        <w:t>39.</w:t>
      </w:r>
      <w:r w:rsidRPr="00953FA7">
        <w:rPr>
          <w:rFonts w:ascii="新宋体" w:hAnsi="新宋体" w:cs="新宋体" w:hint="eastAsia"/>
          <w:kern w:val="0"/>
          <w:szCs w:val="21"/>
        </w:rPr>
        <w:t>假定一个类的构造函数为“</w:t>
      </w:r>
      <w:r w:rsidRPr="00953FA7">
        <w:rPr>
          <w:rFonts w:ascii="新宋体" w:hAnsi="新宋体" w:cs="新宋体" w:hint="eastAsia"/>
          <w:kern w:val="0"/>
          <w:szCs w:val="21"/>
        </w:rPr>
        <w:t>A(int i=4,int j=0){a=</w:t>
      </w:r>
      <w:r w:rsidRPr="00953FA7">
        <w:rPr>
          <w:rFonts w:ascii="新宋体" w:hAnsi="新宋体" w:cs="新宋体"/>
          <w:kern w:val="0"/>
          <w:szCs w:val="21"/>
        </w:rPr>
        <w:t>i,b=j;</w:t>
      </w:r>
      <w:r w:rsidRPr="00953FA7">
        <w:rPr>
          <w:rFonts w:ascii="新宋体" w:hAnsi="新宋体" w:cs="新宋体" w:hint="eastAsia"/>
          <w:kern w:val="0"/>
          <w:szCs w:val="21"/>
        </w:rPr>
        <w:t>}</w:t>
      </w:r>
      <w:r w:rsidRPr="00953FA7">
        <w:rPr>
          <w:rFonts w:ascii="新宋体" w:hAnsi="新宋体" w:cs="新宋体" w:hint="eastAsia"/>
          <w:kern w:val="0"/>
          <w:szCs w:val="21"/>
        </w:rPr>
        <w:t>”，则执行“</w:t>
      </w:r>
      <w:r w:rsidRPr="00953FA7">
        <w:rPr>
          <w:rFonts w:ascii="新宋体" w:hAnsi="新宋体" w:cs="新宋体" w:hint="eastAsia"/>
          <w:kern w:val="0"/>
          <w:szCs w:val="21"/>
        </w:rPr>
        <w:t>A x(1);</w:t>
      </w:r>
      <w:r w:rsidRPr="00953FA7">
        <w:rPr>
          <w:rFonts w:ascii="新宋体" w:hAnsi="新宋体" w:cs="新宋体" w:hint="eastAsia"/>
          <w:kern w:val="0"/>
          <w:szCs w:val="21"/>
        </w:rPr>
        <w:t>”语句后，</w:t>
      </w:r>
      <w:r w:rsidRPr="00953FA7">
        <w:rPr>
          <w:rFonts w:ascii="新宋体" w:hAnsi="新宋体" w:cs="新宋体" w:hint="eastAsia"/>
          <w:kern w:val="0"/>
          <w:szCs w:val="21"/>
        </w:rPr>
        <w:t>x.a</w:t>
      </w:r>
      <w:r w:rsidRPr="00953FA7">
        <w:rPr>
          <w:rFonts w:ascii="新宋体" w:hAnsi="新宋体" w:cs="新宋体" w:hint="eastAsia"/>
          <w:kern w:val="0"/>
          <w:szCs w:val="21"/>
        </w:rPr>
        <w:t>和</w:t>
      </w:r>
      <w:r w:rsidRPr="00953FA7">
        <w:rPr>
          <w:rFonts w:ascii="新宋体" w:hAnsi="新宋体" w:cs="新宋体" w:hint="eastAsia"/>
          <w:kern w:val="0"/>
          <w:szCs w:val="21"/>
        </w:rPr>
        <w:t>x.b</w:t>
      </w:r>
      <w:r w:rsidRPr="00953FA7">
        <w:rPr>
          <w:rFonts w:ascii="新宋体" w:hAnsi="新宋体" w:cs="新宋体" w:hint="eastAsia"/>
          <w:kern w:val="0"/>
          <w:szCs w:val="21"/>
        </w:rPr>
        <w:t>的值分别为（</w:t>
      </w:r>
      <w:r w:rsidRPr="00953FA7">
        <w:rPr>
          <w:rFonts w:ascii="新宋体" w:hAnsi="新宋体" w:cs="新宋体" w:hint="eastAsia"/>
          <w:kern w:val="0"/>
          <w:szCs w:val="21"/>
        </w:rPr>
        <w:t>A</w:t>
      </w:r>
      <w:r w:rsidRPr="00953FA7">
        <w:rPr>
          <w:rFonts w:ascii="新宋体" w:hAnsi="新宋体" w:cs="新宋体" w:hint="eastAsia"/>
          <w:kern w:val="0"/>
          <w:szCs w:val="21"/>
        </w:rPr>
        <w:t>）</w:t>
      </w:r>
    </w:p>
    <w:p w:rsidR="009D0680" w:rsidRPr="00953FA7" w:rsidRDefault="009D0680" w:rsidP="009D0680">
      <w:pPr>
        <w:rPr>
          <w:rFonts w:ascii="新宋体" w:hAnsi="新宋体" w:cs="新宋体"/>
          <w:kern w:val="0"/>
          <w:szCs w:val="21"/>
        </w:rPr>
      </w:pPr>
      <w:r w:rsidRPr="00953FA7">
        <w:rPr>
          <w:rFonts w:ascii="新宋体" w:hAnsi="新宋体" w:cs="新宋体" w:hint="eastAsia"/>
          <w:kern w:val="0"/>
          <w:szCs w:val="21"/>
        </w:rPr>
        <w:t>A.1</w:t>
      </w:r>
      <w:r w:rsidRPr="00953FA7">
        <w:rPr>
          <w:rFonts w:ascii="新宋体" w:hAnsi="新宋体" w:cs="新宋体" w:hint="eastAsia"/>
          <w:kern w:val="0"/>
          <w:szCs w:val="21"/>
        </w:rPr>
        <w:t>和</w:t>
      </w:r>
      <w:r w:rsidRPr="00953FA7">
        <w:rPr>
          <w:rFonts w:ascii="新宋体" w:hAnsi="新宋体" w:cs="新宋体" w:hint="eastAsia"/>
          <w:kern w:val="0"/>
          <w:szCs w:val="21"/>
        </w:rPr>
        <w:t>0</w:t>
      </w:r>
    </w:p>
    <w:p w:rsidR="009D0680" w:rsidRPr="00953FA7" w:rsidRDefault="009D0680" w:rsidP="009D0680">
      <w:pPr>
        <w:rPr>
          <w:rFonts w:ascii="新宋体" w:hAnsi="新宋体" w:cs="新宋体"/>
          <w:kern w:val="0"/>
          <w:szCs w:val="21"/>
        </w:rPr>
      </w:pPr>
      <w:r w:rsidRPr="00953FA7">
        <w:rPr>
          <w:rFonts w:ascii="新宋体" w:hAnsi="新宋体" w:cs="新宋体" w:hint="eastAsia"/>
          <w:kern w:val="0"/>
          <w:szCs w:val="21"/>
        </w:rPr>
        <w:t>B.1</w:t>
      </w:r>
      <w:r w:rsidRPr="00953FA7">
        <w:rPr>
          <w:rFonts w:ascii="新宋体" w:hAnsi="新宋体" w:cs="新宋体" w:hint="eastAsia"/>
          <w:kern w:val="0"/>
          <w:szCs w:val="21"/>
        </w:rPr>
        <w:t>和</w:t>
      </w:r>
      <w:r w:rsidRPr="00953FA7">
        <w:rPr>
          <w:rFonts w:ascii="新宋体" w:hAnsi="新宋体" w:cs="新宋体" w:hint="eastAsia"/>
          <w:kern w:val="0"/>
          <w:szCs w:val="21"/>
        </w:rPr>
        <w:t>4</w:t>
      </w:r>
    </w:p>
    <w:p w:rsidR="009D0680" w:rsidRPr="00953FA7" w:rsidRDefault="009D0680" w:rsidP="009D0680">
      <w:pPr>
        <w:rPr>
          <w:rFonts w:ascii="新宋体" w:hAnsi="新宋体" w:cs="新宋体"/>
          <w:kern w:val="0"/>
          <w:szCs w:val="21"/>
        </w:rPr>
      </w:pPr>
      <w:r w:rsidRPr="00953FA7">
        <w:rPr>
          <w:rFonts w:ascii="新宋体" w:hAnsi="新宋体" w:cs="新宋体" w:hint="eastAsia"/>
          <w:kern w:val="0"/>
          <w:szCs w:val="21"/>
        </w:rPr>
        <w:t>C.4</w:t>
      </w:r>
      <w:r w:rsidRPr="00953FA7">
        <w:rPr>
          <w:rFonts w:ascii="新宋体" w:hAnsi="新宋体" w:cs="新宋体" w:hint="eastAsia"/>
          <w:kern w:val="0"/>
          <w:szCs w:val="21"/>
        </w:rPr>
        <w:t>和</w:t>
      </w:r>
      <w:r w:rsidRPr="00953FA7">
        <w:rPr>
          <w:rFonts w:ascii="新宋体" w:hAnsi="新宋体" w:cs="新宋体" w:hint="eastAsia"/>
          <w:kern w:val="0"/>
          <w:szCs w:val="21"/>
        </w:rPr>
        <w:t>0</w:t>
      </w:r>
    </w:p>
    <w:p w:rsidR="009D0680" w:rsidRPr="00953FA7" w:rsidRDefault="009D0680" w:rsidP="009D0680">
      <w:pPr>
        <w:rPr>
          <w:rFonts w:ascii="新宋体" w:hAnsi="新宋体" w:cs="新宋体"/>
          <w:kern w:val="0"/>
          <w:szCs w:val="21"/>
        </w:rPr>
      </w:pPr>
      <w:r w:rsidRPr="00953FA7">
        <w:rPr>
          <w:rFonts w:ascii="新宋体" w:hAnsi="新宋体" w:cs="新宋体" w:hint="eastAsia"/>
          <w:kern w:val="0"/>
          <w:szCs w:val="21"/>
        </w:rPr>
        <w:t>D.4</w:t>
      </w:r>
      <w:r w:rsidRPr="00953FA7">
        <w:rPr>
          <w:rFonts w:ascii="新宋体" w:hAnsi="新宋体" w:cs="新宋体" w:hint="eastAsia"/>
          <w:kern w:val="0"/>
          <w:szCs w:val="21"/>
        </w:rPr>
        <w:t>和</w:t>
      </w:r>
      <w:r w:rsidRPr="00953FA7">
        <w:rPr>
          <w:rFonts w:ascii="新宋体" w:hAnsi="新宋体" w:cs="新宋体" w:hint="eastAsia"/>
          <w:kern w:val="0"/>
          <w:szCs w:val="21"/>
        </w:rPr>
        <w:t>1</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40.</w:t>
      </w:r>
      <w:r w:rsidRPr="00953FA7">
        <w:rPr>
          <w:rFonts w:ascii="新宋体" w:hAnsi="新宋体" w:cs="新宋体" w:hint="eastAsia"/>
          <w:kern w:val="0"/>
          <w:szCs w:val="21"/>
        </w:rPr>
        <w:t>类</w:t>
      </w:r>
      <w:r w:rsidRPr="00953FA7">
        <w:rPr>
          <w:rFonts w:ascii="新宋体" w:hAnsi="新宋体" w:cs="新宋体" w:hint="eastAsia"/>
          <w:kern w:val="0"/>
          <w:szCs w:val="21"/>
        </w:rPr>
        <w:t>MyA</w:t>
      </w:r>
      <w:r w:rsidRPr="00953FA7">
        <w:rPr>
          <w:rFonts w:ascii="新宋体" w:hAnsi="新宋体" w:cs="新宋体" w:hint="eastAsia"/>
          <w:kern w:val="0"/>
          <w:szCs w:val="21"/>
        </w:rPr>
        <w:t>的拷贝初始化构造函数是（</w:t>
      </w:r>
      <w:r w:rsidRPr="00953FA7">
        <w:rPr>
          <w:rFonts w:ascii="新宋体" w:hAnsi="新宋体" w:cs="新宋体" w:hint="eastAsia"/>
          <w:kern w:val="0"/>
          <w:szCs w:val="21"/>
        </w:rPr>
        <w:t>C</w:t>
      </w:r>
      <w:r w:rsidRPr="00953FA7">
        <w:rPr>
          <w:rFonts w:ascii="新宋体" w:hAnsi="新宋体" w:cs="新宋体" w:hint="eastAsia"/>
          <w:kern w:val="0"/>
          <w:szCs w:val="21"/>
        </w:rPr>
        <w:t>）</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A. MyA</w:t>
      </w:r>
      <w:r w:rsidRPr="00953FA7">
        <w:rPr>
          <w:rFonts w:ascii="新宋体" w:hAnsi="新宋体" w:cs="新宋体" w:hint="eastAsia"/>
          <w:kern w:val="0"/>
          <w:szCs w:val="21"/>
        </w:rPr>
        <w:t>（）</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B.MyA</w:t>
      </w:r>
      <w:r w:rsidRPr="00953FA7">
        <w:rPr>
          <w:rFonts w:ascii="新宋体" w:hAnsi="新宋体" w:cs="新宋体" w:hint="eastAsia"/>
          <w:kern w:val="0"/>
          <w:szCs w:val="21"/>
        </w:rPr>
        <w:t>（</w:t>
      </w:r>
      <w:r w:rsidRPr="00953FA7">
        <w:rPr>
          <w:rFonts w:ascii="新宋体" w:hAnsi="新宋体" w:cs="新宋体" w:hint="eastAsia"/>
          <w:kern w:val="0"/>
          <w:szCs w:val="21"/>
        </w:rPr>
        <w:t>MyA*</w:t>
      </w:r>
      <w:r w:rsidRPr="00953FA7">
        <w:rPr>
          <w:rFonts w:ascii="新宋体" w:hAnsi="新宋体" w:cs="新宋体" w:hint="eastAsia"/>
          <w:kern w:val="0"/>
          <w:szCs w:val="21"/>
        </w:rPr>
        <w:t>）</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C.MyA</w:t>
      </w:r>
      <w:r w:rsidRPr="00953FA7">
        <w:rPr>
          <w:rFonts w:ascii="新宋体" w:hAnsi="新宋体" w:cs="新宋体" w:hint="eastAsia"/>
          <w:kern w:val="0"/>
          <w:szCs w:val="21"/>
        </w:rPr>
        <w:t>（</w:t>
      </w:r>
      <w:r w:rsidRPr="00953FA7">
        <w:rPr>
          <w:rFonts w:ascii="新宋体" w:hAnsi="新宋体" w:cs="新宋体" w:hint="eastAsia"/>
          <w:kern w:val="0"/>
          <w:szCs w:val="21"/>
        </w:rPr>
        <w:t>MyA&amp;</w:t>
      </w:r>
      <w:r w:rsidRPr="00953FA7">
        <w:rPr>
          <w:rFonts w:ascii="新宋体" w:hAnsi="新宋体" w:cs="新宋体" w:hint="eastAsia"/>
          <w:kern w:val="0"/>
          <w:szCs w:val="21"/>
        </w:rPr>
        <w:t>）</w:t>
      </w:r>
    </w:p>
    <w:p w:rsidR="009D0680" w:rsidRPr="00953FA7" w:rsidRDefault="009D0680" w:rsidP="009D0680">
      <w:pPr>
        <w:jc w:val="left"/>
        <w:rPr>
          <w:rFonts w:ascii="新宋体" w:hAnsi="新宋体" w:cs="新宋体"/>
          <w:kern w:val="0"/>
          <w:szCs w:val="21"/>
        </w:rPr>
      </w:pPr>
      <w:proofErr w:type="gramStart"/>
      <w:r w:rsidRPr="00953FA7">
        <w:rPr>
          <w:rFonts w:ascii="新宋体" w:hAnsi="新宋体" w:cs="新宋体" w:hint="eastAsia"/>
          <w:kern w:val="0"/>
          <w:szCs w:val="21"/>
        </w:rPr>
        <w:t>D.MyA(</w:t>
      </w:r>
      <w:proofErr w:type="gramEnd"/>
      <w:r w:rsidRPr="00953FA7">
        <w:rPr>
          <w:rFonts w:ascii="新宋体" w:hAnsi="新宋体" w:cs="新宋体" w:hint="eastAsia"/>
          <w:kern w:val="0"/>
          <w:szCs w:val="21"/>
        </w:rPr>
        <w:t>MyA)</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41.C++</w:t>
      </w:r>
      <w:r w:rsidRPr="00953FA7">
        <w:rPr>
          <w:rFonts w:ascii="新宋体" w:hAnsi="新宋体" w:cs="新宋体" w:hint="eastAsia"/>
          <w:kern w:val="0"/>
          <w:szCs w:val="21"/>
        </w:rPr>
        <w:t>中函数原型不能标识（</w:t>
      </w:r>
      <w:r w:rsidRPr="00953FA7">
        <w:rPr>
          <w:rFonts w:ascii="新宋体" w:hAnsi="新宋体" w:cs="新宋体" w:hint="eastAsia"/>
          <w:kern w:val="0"/>
          <w:szCs w:val="21"/>
        </w:rPr>
        <w:t>D</w:t>
      </w:r>
      <w:r w:rsidRPr="00953FA7">
        <w:rPr>
          <w:rFonts w:ascii="新宋体" w:hAnsi="新宋体" w:cs="新宋体" w:hint="eastAsia"/>
          <w:kern w:val="0"/>
          <w:szCs w:val="21"/>
        </w:rPr>
        <w:t>）</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A.</w:t>
      </w:r>
      <w:r w:rsidRPr="00953FA7">
        <w:rPr>
          <w:rFonts w:ascii="新宋体" w:hAnsi="新宋体" w:cs="新宋体" w:hint="eastAsia"/>
          <w:kern w:val="0"/>
          <w:szCs w:val="21"/>
        </w:rPr>
        <w:t>函数的返回类型</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B.</w:t>
      </w:r>
      <w:r w:rsidRPr="00953FA7">
        <w:rPr>
          <w:rFonts w:ascii="新宋体" w:hAnsi="新宋体" w:cs="新宋体" w:hint="eastAsia"/>
          <w:kern w:val="0"/>
          <w:szCs w:val="21"/>
        </w:rPr>
        <w:t>函数参数的个数</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C.</w:t>
      </w:r>
      <w:r w:rsidRPr="00953FA7">
        <w:rPr>
          <w:rFonts w:ascii="新宋体" w:hAnsi="新宋体" w:cs="新宋体" w:hint="eastAsia"/>
          <w:kern w:val="0"/>
          <w:szCs w:val="21"/>
        </w:rPr>
        <w:t>函数参数类型</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D.</w:t>
      </w:r>
      <w:r w:rsidRPr="00953FA7">
        <w:rPr>
          <w:rFonts w:ascii="新宋体" w:hAnsi="新宋体" w:cs="新宋体" w:hint="eastAsia"/>
          <w:kern w:val="0"/>
          <w:szCs w:val="21"/>
        </w:rPr>
        <w:t>函数的功能</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42.</w:t>
      </w:r>
      <w:r w:rsidRPr="00953FA7">
        <w:rPr>
          <w:rFonts w:ascii="新宋体" w:hAnsi="新宋体" w:cs="新宋体" w:hint="eastAsia"/>
          <w:kern w:val="0"/>
          <w:szCs w:val="21"/>
        </w:rPr>
        <w:t>友</w:t>
      </w:r>
      <w:proofErr w:type="gramStart"/>
      <w:r w:rsidRPr="00953FA7">
        <w:rPr>
          <w:rFonts w:ascii="新宋体" w:hAnsi="新宋体" w:cs="新宋体" w:hint="eastAsia"/>
          <w:kern w:val="0"/>
          <w:szCs w:val="21"/>
        </w:rPr>
        <w:t>元关系</w:t>
      </w:r>
      <w:proofErr w:type="gramEnd"/>
      <w:r w:rsidRPr="00953FA7">
        <w:rPr>
          <w:rFonts w:ascii="新宋体" w:hAnsi="新宋体" w:cs="新宋体" w:hint="eastAsia"/>
          <w:kern w:val="0"/>
          <w:szCs w:val="21"/>
        </w:rPr>
        <w:t>不能是（</w:t>
      </w:r>
      <w:r w:rsidRPr="00953FA7">
        <w:rPr>
          <w:rFonts w:ascii="新宋体" w:hAnsi="新宋体" w:cs="新宋体" w:hint="eastAsia"/>
          <w:kern w:val="0"/>
          <w:szCs w:val="21"/>
        </w:rPr>
        <w:t>D</w:t>
      </w:r>
      <w:r w:rsidRPr="00953FA7">
        <w:rPr>
          <w:rFonts w:ascii="新宋体" w:hAnsi="新宋体" w:cs="新宋体" w:hint="eastAsia"/>
          <w:kern w:val="0"/>
          <w:szCs w:val="21"/>
        </w:rPr>
        <w:t>）</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A.</w:t>
      </w:r>
      <w:r w:rsidRPr="00953FA7">
        <w:rPr>
          <w:rFonts w:ascii="新宋体" w:hAnsi="新宋体" w:cs="新宋体" w:hint="eastAsia"/>
          <w:kern w:val="0"/>
          <w:szCs w:val="21"/>
        </w:rPr>
        <w:t>提高程序的运行效率</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B.</w:t>
      </w:r>
      <w:r w:rsidRPr="00953FA7">
        <w:rPr>
          <w:rFonts w:ascii="新宋体" w:hAnsi="新宋体" w:cs="新宋体" w:hint="eastAsia"/>
          <w:kern w:val="0"/>
          <w:szCs w:val="21"/>
        </w:rPr>
        <w:t>是类与类的关系</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C.</w:t>
      </w:r>
      <w:r w:rsidRPr="00953FA7">
        <w:rPr>
          <w:rFonts w:ascii="新宋体" w:hAnsi="新宋体" w:cs="新宋体" w:hint="eastAsia"/>
          <w:kern w:val="0"/>
          <w:szCs w:val="21"/>
        </w:rPr>
        <w:t>是一个类的成员函数与另一个类的关系</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D.</w:t>
      </w:r>
      <w:r w:rsidRPr="00953FA7">
        <w:rPr>
          <w:rFonts w:ascii="新宋体" w:hAnsi="新宋体" w:cs="新宋体" w:hint="eastAsia"/>
          <w:kern w:val="0"/>
          <w:szCs w:val="21"/>
        </w:rPr>
        <w:t>继承</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43.</w:t>
      </w:r>
      <w:r w:rsidRPr="00953FA7">
        <w:rPr>
          <w:rFonts w:ascii="新宋体" w:hAnsi="新宋体" w:cs="新宋体" w:hint="eastAsia"/>
          <w:kern w:val="0"/>
          <w:szCs w:val="21"/>
        </w:rPr>
        <w:t>实现两个相同类型数加法的函数模板的声明是（</w:t>
      </w:r>
      <w:r w:rsidRPr="00953FA7">
        <w:rPr>
          <w:rFonts w:ascii="新宋体" w:hAnsi="新宋体" w:cs="新宋体" w:hint="eastAsia"/>
          <w:kern w:val="0"/>
          <w:szCs w:val="21"/>
        </w:rPr>
        <w:t>D</w:t>
      </w:r>
      <w:r w:rsidRPr="00953FA7">
        <w:rPr>
          <w:rFonts w:ascii="新宋体" w:hAnsi="新宋体" w:cs="新宋体" w:hint="eastAsia"/>
          <w:kern w:val="0"/>
          <w:szCs w:val="21"/>
        </w:rPr>
        <w:t>）</w:t>
      </w:r>
    </w:p>
    <w:p w:rsidR="009D0680" w:rsidRPr="00953FA7" w:rsidRDefault="009D0680" w:rsidP="009D0680">
      <w:pPr>
        <w:jc w:val="left"/>
        <w:rPr>
          <w:rFonts w:ascii="新宋体" w:hAnsi="新宋体" w:cs="新宋体"/>
          <w:kern w:val="0"/>
          <w:szCs w:val="21"/>
        </w:rPr>
      </w:pPr>
      <w:proofErr w:type="gramStart"/>
      <w:r w:rsidRPr="00953FA7">
        <w:rPr>
          <w:rFonts w:ascii="新宋体" w:hAnsi="新宋体" w:cs="新宋体" w:hint="eastAsia"/>
          <w:kern w:val="0"/>
          <w:szCs w:val="21"/>
        </w:rPr>
        <w:t>A.add(</w:t>
      </w:r>
      <w:proofErr w:type="gramEnd"/>
      <w:r w:rsidRPr="00953FA7">
        <w:rPr>
          <w:rFonts w:ascii="新宋体" w:hAnsi="新宋体" w:cs="新宋体" w:hint="eastAsia"/>
          <w:kern w:val="0"/>
          <w:szCs w:val="21"/>
        </w:rPr>
        <w:t>T x,T y)</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B.T add(x</w:t>
      </w:r>
      <w:proofErr w:type="gramStart"/>
      <w:r w:rsidRPr="00953FA7">
        <w:rPr>
          <w:rFonts w:ascii="新宋体" w:hAnsi="新宋体" w:cs="新宋体" w:hint="eastAsia"/>
          <w:kern w:val="0"/>
          <w:szCs w:val="21"/>
        </w:rPr>
        <w:t>,y</w:t>
      </w:r>
      <w:proofErr w:type="gramEnd"/>
      <w:r w:rsidRPr="00953FA7">
        <w:rPr>
          <w:rFonts w:ascii="新宋体" w:hAnsi="新宋体" w:cs="新宋体" w:hint="eastAsia"/>
          <w:kern w:val="0"/>
          <w:szCs w:val="21"/>
        </w:rPr>
        <w:t>)</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 xml:space="preserve">C.T </w:t>
      </w:r>
      <w:proofErr w:type="gramStart"/>
      <w:r w:rsidRPr="00953FA7">
        <w:rPr>
          <w:rFonts w:ascii="新宋体" w:hAnsi="新宋体" w:cs="新宋体" w:hint="eastAsia"/>
          <w:kern w:val="0"/>
          <w:szCs w:val="21"/>
        </w:rPr>
        <w:t>add(</w:t>
      </w:r>
      <w:proofErr w:type="gramEnd"/>
      <w:r w:rsidRPr="00953FA7">
        <w:rPr>
          <w:rFonts w:ascii="新宋体" w:hAnsi="新宋体" w:cs="新宋体" w:hint="eastAsia"/>
          <w:kern w:val="0"/>
          <w:szCs w:val="21"/>
        </w:rPr>
        <w:t>T x,y)</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 xml:space="preserve">D.T </w:t>
      </w:r>
      <w:proofErr w:type="gramStart"/>
      <w:r w:rsidRPr="00953FA7">
        <w:rPr>
          <w:rFonts w:ascii="新宋体" w:hAnsi="新宋体" w:cs="新宋体" w:hint="eastAsia"/>
          <w:kern w:val="0"/>
          <w:szCs w:val="21"/>
        </w:rPr>
        <w:t>add(</w:t>
      </w:r>
      <w:proofErr w:type="gramEnd"/>
      <w:r w:rsidRPr="00953FA7">
        <w:rPr>
          <w:rFonts w:ascii="新宋体" w:hAnsi="新宋体" w:cs="新宋体" w:hint="eastAsia"/>
          <w:kern w:val="0"/>
          <w:szCs w:val="21"/>
        </w:rPr>
        <w:t>T x,T y)</w:t>
      </w:r>
    </w:p>
    <w:p w:rsidR="009D0680" w:rsidRPr="00953FA7" w:rsidRDefault="009D0680" w:rsidP="009D0680">
      <w:pPr>
        <w:jc w:val="left"/>
        <w:rPr>
          <w:rFonts w:ascii="新宋体" w:hAnsi="新宋体" w:cs="新宋体"/>
          <w:b/>
          <w:kern w:val="0"/>
          <w:szCs w:val="21"/>
        </w:rPr>
      </w:pPr>
      <w:r w:rsidRPr="00953FA7">
        <w:rPr>
          <w:rFonts w:ascii="新宋体" w:hAnsi="新宋体" w:cs="新宋体" w:hint="eastAsia"/>
          <w:b/>
          <w:kern w:val="0"/>
          <w:szCs w:val="21"/>
        </w:rPr>
        <w:t>44.</w:t>
      </w:r>
      <w:r w:rsidRPr="00953FA7">
        <w:rPr>
          <w:rFonts w:ascii="新宋体" w:hAnsi="新宋体" w:cs="新宋体" w:hint="eastAsia"/>
          <w:b/>
          <w:kern w:val="0"/>
          <w:szCs w:val="21"/>
        </w:rPr>
        <w:t>下列不是描述类的成员函数的是（</w:t>
      </w:r>
      <w:r w:rsidRPr="00953FA7">
        <w:rPr>
          <w:rFonts w:ascii="新宋体" w:hAnsi="新宋体" w:cs="新宋体" w:hint="eastAsia"/>
          <w:b/>
          <w:kern w:val="0"/>
          <w:szCs w:val="21"/>
        </w:rPr>
        <w:t>C</w:t>
      </w:r>
      <w:r w:rsidRPr="00953FA7">
        <w:rPr>
          <w:rFonts w:ascii="新宋体" w:hAnsi="新宋体" w:cs="新宋体" w:hint="eastAsia"/>
          <w:b/>
          <w:kern w:val="0"/>
          <w:szCs w:val="21"/>
        </w:rPr>
        <w:t>）</w:t>
      </w:r>
    </w:p>
    <w:p w:rsidR="009D0680" w:rsidRPr="00953FA7" w:rsidRDefault="009D0680" w:rsidP="009D0680">
      <w:pPr>
        <w:jc w:val="left"/>
        <w:rPr>
          <w:rFonts w:ascii="新宋体" w:hAnsi="新宋体" w:cs="新宋体"/>
          <w:b/>
          <w:kern w:val="0"/>
          <w:szCs w:val="21"/>
        </w:rPr>
      </w:pPr>
      <w:r w:rsidRPr="00953FA7">
        <w:rPr>
          <w:rFonts w:ascii="新宋体" w:hAnsi="新宋体" w:cs="新宋体" w:hint="eastAsia"/>
          <w:b/>
          <w:kern w:val="0"/>
          <w:szCs w:val="21"/>
        </w:rPr>
        <w:t>A.</w:t>
      </w:r>
      <w:r w:rsidRPr="00953FA7">
        <w:rPr>
          <w:rFonts w:ascii="新宋体" w:hAnsi="新宋体" w:cs="新宋体" w:hint="eastAsia"/>
          <w:b/>
          <w:kern w:val="0"/>
          <w:szCs w:val="21"/>
        </w:rPr>
        <w:t>构造函数</w:t>
      </w:r>
    </w:p>
    <w:p w:rsidR="009D0680" w:rsidRPr="00953FA7" w:rsidRDefault="009D0680" w:rsidP="009D0680">
      <w:pPr>
        <w:jc w:val="left"/>
        <w:rPr>
          <w:rFonts w:ascii="新宋体" w:hAnsi="新宋体" w:cs="新宋体"/>
          <w:b/>
          <w:kern w:val="0"/>
          <w:szCs w:val="21"/>
        </w:rPr>
      </w:pPr>
      <w:r w:rsidRPr="00953FA7">
        <w:rPr>
          <w:rFonts w:ascii="新宋体" w:hAnsi="新宋体" w:cs="新宋体" w:hint="eastAsia"/>
          <w:b/>
          <w:kern w:val="0"/>
          <w:szCs w:val="21"/>
        </w:rPr>
        <w:t>B.</w:t>
      </w:r>
      <w:proofErr w:type="gramStart"/>
      <w:r w:rsidRPr="00953FA7">
        <w:rPr>
          <w:rFonts w:ascii="新宋体" w:hAnsi="新宋体" w:cs="新宋体" w:hint="eastAsia"/>
          <w:b/>
          <w:kern w:val="0"/>
          <w:szCs w:val="21"/>
        </w:rPr>
        <w:t>析构函数</w:t>
      </w:r>
      <w:proofErr w:type="gramEnd"/>
    </w:p>
    <w:p w:rsidR="009D0680" w:rsidRPr="00953FA7" w:rsidRDefault="009D0680" w:rsidP="009D0680">
      <w:pPr>
        <w:jc w:val="left"/>
        <w:rPr>
          <w:rFonts w:ascii="新宋体" w:hAnsi="新宋体" w:cs="新宋体"/>
          <w:b/>
          <w:kern w:val="0"/>
          <w:szCs w:val="21"/>
        </w:rPr>
      </w:pPr>
      <w:r w:rsidRPr="00953FA7">
        <w:rPr>
          <w:rFonts w:ascii="新宋体" w:hAnsi="新宋体" w:cs="新宋体" w:hint="eastAsia"/>
          <w:b/>
          <w:kern w:val="0"/>
          <w:szCs w:val="21"/>
        </w:rPr>
        <w:t>C.</w:t>
      </w:r>
      <w:r w:rsidRPr="00953FA7">
        <w:rPr>
          <w:rFonts w:ascii="新宋体" w:hAnsi="新宋体" w:cs="新宋体" w:hint="eastAsia"/>
          <w:b/>
          <w:kern w:val="0"/>
          <w:szCs w:val="21"/>
        </w:rPr>
        <w:t>友元函数</w:t>
      </w:r>
    </w:p>
    <w:p w:rsidR="009D0680" w:rsidRPr="00953FA7" w:rsidRDefault="009D0680" w:rsidP="009D0680">
      <w:pPr>
        <w:jc w:val="left"/>
        <w:rPr>
          <w:rFonts w:ascii="新宋体" w:hAnsi="新宋体" w:cs="新宋体"/>
          <w:b/>
          <w:kern w:val="0"/>
          <w:szCs w:val="21"/>
        </w:rPr>
      </w:pPr>
      <w:r w:rsidRPr="00953FA7">
        <w:rPr>
          <w:rFonts w:ascii="新宋体" w:hAnsi="新宋体" w:cs="新宋体" w:hint="eastAsia"/>
          <w:b/>
          <w:kern w:val="0"/>
          <w:szCs w:val="21"/>
        </w:rPr>
        <w:t>D.</w:t>
      </w:r>
      <w:r w:rsidRPr="00953FA7">
        <w:rPr>
          <w:rFonts w:ascii="新宋体" w:hAnsi="新宋体" w:cs="新宋体" w:hint="eastAsia"/>
          <w:b/>
          <w:kern w:val="0"/>
          <w:szCs w:val="21"/>
        </w:rPr>
        <w:t>拷贝构造函数</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45.</w:t>
      </w:r>
      <w:r w:rsidRPr="00953FA7">
        <w:rPr>
          <w:rFonts w:ascii="新宋体" w:hAnsi="新宋体" w:cs="新宋体" w:hint="eastAsia"/>
          <w:kern w:val="0"/>
          <w:szCs w:val="21"/>
        </w:rPr>
        <w:t>下面有关类的说法不正确的是（</w:t>
      </w:r>
      <w:r w:rsidRPr="00953FA7">
        <w:rPr>
          <w:rFonts w:ascii="新宋体" w:hAnsi="新宋体" w:cs="新宋体" w:hint="eastAsia"/>
          <w:kern w:val="0"/>
          <w:szCs w:val="21"/>
        </w:rPr>
        <w:t>C</w:t>
      </w:r>
      <w:r w:rsidRPr="00953FA7">
        <w:rPr>
          <w:rFonts w:ascii="新宋体" w:hAnsi="新宋体" w:cs="新宋体" w:hint="eastAsia"/>
          <w:kern w:val="0"/>
          <w:szCs w:val="21"/>
        </w:rPr>
        <w:t>）</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A.</w:t>
      </w:r>
      <w:r w:rsidRPr="00953FA7">
        <w:rPr>
          <w:rFonts w:ascii="新宋体" w:hAnsi="新宋体" w:cs="新宋体" w:hint="eastAsia"/>
          <w:kern w:val="0"/>
          <w:szCs w:val="21"/>
        </w:rPr>
        <w:t>一个类可以有多个构造函数</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B.</w:t>
      </w:r>
      <w:r w:rsidRPr="00953FA7">
        <w:rPr>
          <w:rFonts w:ascii="新宋体" w:hAnsi="新宋体" w:cs="新宋体" w:hint="eastAsia"/>
          <w:kern w:val="0"/>
          <w:szCs w:val="21"/>
        </w:rPr>
        <w:t>一个</w:t>
      </w:r>
      <w:proofErr w:type="gramStart"/>
      <w:r w:rsidRPr="00953FA7">
        <w:rPr>
          <w:rFonts w:ascii="新宋体" w:hAnsi="新宋体" w:cs="新宋体" w:hint="eastAsia"/>
          <w:kern w:val="0"/>
          <w:szCs w:val="21"/>
        </w:rPr>
        <w:t>类只有一个析构</w:t>
      </w:r>
      <w:proofErr w:type="gramEnd"/>
      <w:r w:rsidRPr="00953FA7">
        <w:rPr>
          <w:rFonts w:ascii="新宋体" w:hAnsi="新宋体" w:cs="新宋体" w:hint="eastAsia"/>
          <w:kern w:val="0"/>
          <w:szCs w:val="21"/>
        </w:rPr>
        <w:t>函数</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C.</w:t>
      </w:r>
      <w:proofErr w:type="gramStart"/>
      <w:r w:rsidRPr="00953FA7">
        <w:rPr>
          <w:rFonts w:ascii="新宋体" w:hAnsi="新宋体" w:cs="新宋体" w:hint="eastAsia"/>
          <w:kern w:val="0"/>
          <w:szCs w:val="21"/>
        </w:rPr>
        <w:t>析构函数</w:t>
      </w:r>
      <w:proofErr w:type="gramEnd"/>
      <w:r w:rsidRPr="00953FA7">
        <w:rPr>
          <w:rFonts w:ascii="新宋体" w:hAnsi="新宋体" w:cs="新宋体" w:hint="eastAsia"/>
          <w:kern w:val="0"/>
          <w:szCs w:val="21"/>
        </w:rPr>
        <w:t>需要指定参数</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D.</w:t>
      </w:r>
      <w:r w:rsidRPr="00953FA7">
        <w:rPr>
          <w:rFonts w:ascii="新宋体" w:hAnsi="新宋体" w:cs="新宋体" w:hint="eastAsia"/>
          <w:kern w:val="0"/>
          <w:szCs w:val="21"/>
        </w:rPr>
        <w:t>在一个类中可以说明具有</w:t>
      </w:r>
      <w:proofErr w:type="gramStart"/>
      <w:r w:rsidRPr="00953FA7">
        <w:rPr>
          <w:rFonts w:ascii="新宋体" w:hAnsi="新宋体" w:cs="新宋体" w:hint="eastAsia"/>
          <w:kern w:val="0"/>
          <w:szCs w:val="21"/>
        </w:rPr>
        <w:t>类类型</w:t>
      </w:r>
      <w:proofErr w:type="gramEnd"/>
      <w:r w:rsidRPr="00953FA7">
        <w:rPr>
          <w:rFonts w:ascii="新宋体" w:hAnsi="新宋体" w:cs="新宋体" w:hint="eastAsia"/>
          <w:kern w:val="0"/>
          <w:szCs w:val="21"/>
        </w:rPr>
        <w:t>的数据成员</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46.</w:t>
      </w:r>
      <w:r w:rsidRPr="00953FA7">
        <w:rPr>
          <w:rFonts w:ascii="新宋体" w:hAnsi="新宋体" w:cs="新宋体" w:hint="eastAsia"/>
          <w:kern w:val="0"/>
          <w:szCs w:val="21"/>
        </w:rPr>
        <w:t>下列有关重载函数的说法中正确的是（</w:t>
      </w:r>
      <w:r w:rsidRPr="00953FA7">
        <w:rPr>
          <w:rFonts w:ascii="新宋体" w:hAnsi="新宋体" w:cs="新宋体" w:hint="eastAsia"/>
          <w:kern w:val="0"/>
          <w:szCs w:val="21"/>
        </w:rPr>
        <w:t>C</w:t>
      </w:r>
      <w:r w:rsidRPr="00953FA7">
        <w:rPr>
          <w:rFonts w:ascii="新宋体" w:hAnsi="新宋体" w:cs="新宋体" w:hint="eastAsia"/>
          <w:kern w:val="0"/>
          <w:szCs w:val="21"/>
        </w:rPr>
        <w:t>）</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A.</w:t>
      </w:r>
      <w:r w:rsidRPr="00953FA7">
        <w:rPr>
          <w:rFonts w:ascii="新宋体" w:hAnsi="新宋体" w:cs="新宋体" w:hint="eastAsia"/>
          <w:kern w:val="0"/>
          <w:szCs w:val="21"/>
        </w:rPr>
        <w:t>重载函数必须具有不同的返回值类型</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lastRenderedPageBreak/>
        <w:t>B.</w:t>
      </w:r>
      <w:r w:rsidRPr="00953FA7">
        <w:rPr>
          <w:rFonts w:ascii="新宋体" w:hAnsi="新宋体" w:cs="新宋体" w:hint="eastAsia"/>
          <w:kern w:val="0"/>
          <w:szCs w:val="21"/>
        </w:rPr>
        <w:t>重载函数参数个数必须相同</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C.</w:t>
      </w:r>
      <w:r w:rsidRPr="00953FA7">
        <w:rPr>
          <w:rFonts w:ascii="新宋体" w:hAnsi="新宋体" w:cs="新宋体" w:hint="eastAsia"/>
          <w:kern w:val="0"/>
          <w:szCs w:val="21"/>
        </w:rPr>
        <w:t>重载函数必须有不同的形参列表</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D.</w:t>
      </w:r>
      <w:r w:rsidRPr="00953FA7">
        <w:rPr>
          <w:rFonts w:ascii="新宋体" w:hAnsi="新宋体" w:cs="新宋体" w:hint="eastAsia"/>
          <w:kern w:val="0"/>
          <w:szCs w:val="21"/>
        </w:rPr>
        <w:t>重载函数名可以不同</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47.this</w:t>
      </w:r>
      <w:r w:rsidRPr="00953FA7">
        <w:rPr>
          <w:rFonts w:ascii="新宋体" w:hAnsi="新宋体" w:cs="新宋体" w:hint="eastAsia"/>
          <w:kern w:val="0"/>
          <w:szCs w:val="21"/>
        </w:rPr>
        <w:t>指针存在的目的是（</w:t>
      </w:r>
      <w:r w:rsidRPr="00953FA7">
        <w:rPr>
          <w:rFonts w:ascii="新宋体" w:hAnsi="新宋体" w:cs="新宋体" w:hint="eastAsia"/>
          <w:kern w:val="0"/>
          <w:szCs w:val="21"/>
        </w:rPr>
        <w:t>C</w:t>
      </w:r>
      <w:r w:rsidRPr="00953FA7">
        <w:rPr>
          <w:rFonts w:ascii="新宋体" w:hAnsi="新宋体" w:cs="新宋体" w:hint="eastAsia"/>
          <w:kern w:val="0"/>
          <w:szCs w:val="21"/>
        </w:rPr>
        <w:t>）</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A.</w:t>
      </w:r>
      <w:proofErr w:type="gramStart"/>
      <w:r w:rsidRPr="00953FA7">
        <w:rPr>
          <w:rFonts w:ascii="新宋体" w:hAnsi="新宋体" w:cs="新宋体" w:hint="eastAsia"/>
          <w:kern w:val="0"/>
          <w:szCs w:val="21"/>
        </w:rPr>
        <w:t>保证基类私有</w:t>
      </w:r>
      <w:proofErr w:type="gramEnd"/>
      <w:r w:rsidRPr="00953FA7">
        <w:rPr>
          <w:rFonts w:ascii="新宋体" w:hAnsi="新宋体" w:cs="新宋体" w:hint="eastAsia"/>
          <w:kern w:val="0"/>
          <w:szCs w:val="21"/>
        </w:rPr>
        <w:t>成员在子类中可以被访问</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B.</w:t>
      </w:r>
      <w:proofErr w:type="gramStart"/>
      <w:r w:rsidRPr="00953FA7">
        <w:rPr>
          <w:rFonts w:ascii="新宋体" w:hAnsi="新宋体" w:cs="新宋体" w:hint="eastAsia"/>
          <w:kern w:val="0"/>
          <w:szCs w:val="21"/>
        </w:rPr>
        <w:t>保证基类保护</w:t>
      </w:r>
      <w:proofErr w:type="gramEnd"/>
      <w:r w:rsidRPr="00953FA7">
        <w:rPr>
          <w:rFonts w:ascii="新宋体" w:hAnsi="新宋体" w:cs="新宋体" w:hint="eastAsia"/>
          <w:kern w:val="0"/>
          <w:szCs w:val="21"/>
        </w:rPr>
        <w:t>成员在子类中可以被访问</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C.</w:t>
      </w:r>
      <w:r w:rsidRPr="00953FA7">
        <w:rPr>
          <w:rFonts w:ascii="新宋体" w:hAnsi="新宋体" w:cs="新宋体" w:hint="eastAsia"/>
          <w:kern w:val="0"/>
          <w:szCs w:val="21"/>
        </w:rPr>
        <w:t>保证每个对象拥有自己的数据成员，但共享处理这些数据成员的代码</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D.</w:t>
      </w:r>
      <w:proofErr w:type="gramStart"/>
      <w:r w:rsidRPr="00953FA7">
        <w:rPr>
          <w:rFonts w:ascii="新宋体" w:hAnsi="新宋体" w:cs="新宋体" w:hint="eastAsia"/>
          <w:kern w:val="0"/>
          <w:szCs w:val="21"/>
        </w:rPr>
        <w:t>保证基类公有</w:t>
      </w:r>
      <w:proofErr w:type="gramEnd"/>
      <w:r w:rsidRPr="00953FA7">
        <w:rPr>
          <w:rFonts w:ascii="新宋体" w:hAnsi="新宋体" w:cs="新宋体" w:hint="eastAsia"/>
          <w:kern w:val="0"/>
          <w:szCs w:val="21"/>
        </w:rPr>
        <w:t>成员在子类中可以被访问</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13.</w:t>
      </w:r>
      <w:r w:rsidRPr="00953FA7">
        <w:rPr>
          <w:rFonts w:ascii="新宋体" w:hAnsi="新宋体" w:cs="新宋体" w:hint="eastAsia"/>
          <w:kern w:val="0"/>
          <w:szCs w:val="21"/>
        </w:rPr>
        <w:t>关于</w:t>
      </w:r>
      <w:r w:rsidRPr="00953FA7">
        <w:rPr>
          <w:rFonts w:ascii="新宋体" w:hAnsi="新宋体" w:cs="新宋体" w:hint="eastAsia"/>
          <w:kern w:val="0"/>
          <w:szCs w:val="21"/>
        </w:rPr>
        <w:t>new</w:t>
      </w:r>
      <w:r w:rsidRPr="00953FA7">
        <w:rPr>
          <w:rFonts w:ascii="新宋体" w:hAnsi="新宋体" w:cs="新宋体" w:hint="eastAsia"/>
          <w:kern w:val="0"/>
          <w:szCs w:val="21"/>
        </w:rPr>
        <w:t>运算符的下列描述中，错误的是（</w:t>
      </w:r>
      <w:r w:rsidRPr="00953FA7">
        <w:rPr>
          <w:rFonts w:ascii="新宋体" w:hAnsi="新宋体" w:cs="新宋体" w:hint="eastAsia"/>
          <w:kern w:val="0"/>
          <w:szCs w:val="21"/>
        </w:rPr>
        <w:t>D</w:t>
      </w:r>
      <w:r w:rsidRPr="00953FA7">
        <w:rPr>
          <w:rFonts w:ascii="新宋体" w:hAnsi="新宋体" w:cs="新宋体" w:hint="eastAsia"/>
          <w:kern w:val="0"/>
          <w:szCs w:val="21"/>
        </w:rPr>
        <w:t>）</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A.</w:t>
      </w:r>
      <w:r w:rsidRPr="00953FA7">
        <w:rPr>
          <w:rFonts w:ascii="新宋体" w:hAnsi="新宋体" w:cs="新宋体" w:hint="eastAsia"/>
          <w:kern w:val="0"/>
          <w:szCs w:val="21"/>
        </w:rPr>
        <w:t>它可以用来动态创建对象和对象数组</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B.</w:t>
      </w:r>
      <w:r w:rsidRPr="00953FA7">
        <w:rPr>
          <w:rFonts w:ascii="新宋体" w:hAnsi="新宋体" w:cs="新宋体" w:hint="eastAsia"/>
          <w:kern w:val="0"/>
          <w:szCs w:val="21"/>
        </w:rPr>
        <w:t>使用它创建的对象或对象数组可以使用运算符</w:t>
      </w:r>
      <w:r w:rsidRPr="00953FA7">
        <w:rPr>
          <w:rFonts w:ascii="新宋体" w:hAnsi="新宋体" w:cs="新宋体" w:hint="eastAsia"/>
          <w:kern w:val="0"/>
          <w:szCs w:val="21"/>
        </w:rPr>
        <w:t>delete</w:t>
      </w:r>
      <w:r w:rsidRPr="00953FA7">
        <w:rPr>
          <w:rFonts w:ascii="新宋体" w:hAnsi="新宋体" w:cs="新宋体" w:hint="eastAsia"/>
          <w:kern w:val="0"/>
          <w:szCs w:val="21"/>
        </w:rPr>
        <w:t>删除</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C.</w:t>
      </w:r>
      <w:r w:rsidRPr="00953FA7">
        <w:rPr>
          <w:rFonts w:ascii="新宋体" w:hAnsi="新宋体" w:cs="新宋体" w:hint="eastAsia"/>
          <w:kern w:val="0"/>
          <w:szCs w:val="21"/>
        </w:rPr>
        <w:t>使用</w:t>
      </w:r>
      <w:proofErr w:type="gramStart"/>
      <w:r w:rsidRPr="00953FA7">
        <w:rPr>
          <w:rFonts w:ascii="新宋体" w:hAnsi="新宋体" w:cs="新宋体" w:hint="eastAsia"/>
          <w:kern w:val="0"/>
          <w:szCs w:val="21"/>
        </w:rPr>
        <w:t>它创键对象</w:t>
      </w:r>
      <w:proofErr w:type="gramEnd"/>
      <w:r w:rsidRPr="00953FA7">
        <w:rPr>
          <w:rFonts w:ascii="新宋体" w:hAnsi="新宋体" w:cs="新宋体" w:hint="eastAsia"/>
          <w:kern w:val="0"/>
          <w:szCs w:val="21"/>
        </w:rPr>
        <w:t>时要调用构造函数</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D.</w:t>
      </w:r>
      <w:r w:rsidRPr="00953FA7">
        <w:rPr>
          <w:rFonts w:ascii="新宋体" w:hAnsi="新宋体" w:cs="新宋体" w:hint="eastAsia"/>
          <w:kern w:val="0"/>
          <w:szCs w:val="21"/>
        </w:rPr>
        <w:t>使用</w:t>
      </w:r>
      <w:proofErr w:type="gramStart"/>
      <w:r w:rsidRPr="00953FA7">
        <w:rPr>
          <w:rFonts w:ascii="新宋体" w:hAnsi="新宋体" w:cs="新宋体" w:hint="eastAsia"/>
          <w:kern w:val="0"/>
          <w:szCs w:val="21"/>
        </w:rPr>
        <w:t>它创键对象</w:t>
      </w:r>
      <w:proofErr w:type="gramEnd"/>
      <w:r w:rsidRPr="00953FA7">
        <w:rPr>
          <w:rFonts w:ascii="新宋体" w:hAnsi="新宋体" w:cs="新宋体" w:hint="eastAsia"/>
          <w:kern w:val="0"/>
          <w:szCs w:val="21"/>
        </w:rPr>
        <w:t>数组时必须指定初始值</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48</w:t>
      </w:r>
      <w:r w:rsidRPr="00953FA7">
        <w:rPr>
          <w:rFonts w:ascii="新宋体" w:hAnsi="新宋体" w:cs="新宋体" w:hint="eastAsia"/>
          <w:kern w:val="0"/>
          <w:szCs w:val="21"/>
        </w:rPr>
        <w:t>．已知：</w:t>
      </w:r>
      <w:r w:rsidRPr="00953FA7">
        <w:rPr>
          <w:rFonts w:ascii="新宋体" w:hAnsi="新宋体" w:cs="新宋体" w:hint="eastAsia"/>
          <w:kern w:val="0"/>
          <w:szCs w:val="21"/>
        </w:rPr>
        <w:t>p</w:t>
      </w:r>
      <w:r w:rsidRPr="00953FA7">
        <w:rPr>
          <w:rFonts w:ascii="新宋体" w:hAnsi="新宋体" w:cs="新宋体" w:hint="eastAsia"/>
          <w:kern w:val="0"/>
          <w:szCs w:val="21"/>
        </w:rPr>
        <w:t>是一个指向类</w:t>
      </w:r>
      <w:r w:rsidRPr="00953FA7">
        <w:rPr>
          <w:rFonts w:ascii="新宋体" w:hAnsi="新宋体" w:cs="新宋体" w:hint="eastAsia"/>
          <w:kern w:val="0"/>
          <w:szCs w:val="21"/>
        </w:rPr>
        <w:t>A</w:t>
      </w:r>
      <w:r w:rsidRPr="00953FA7">
        <w:rPr>
          <w:rFonts w:ascii="新宋体" w:hAnsi="新宋体" w:cs="新宋体" w:hint="eastAsia"/>
          <w:kern w:val="0"/>
          <w:szCs w:val="21"/>
        </w:rPr>
        <w:t>数据成员</w:t>
      </w:r>
      <w:r w:rsidRPr="00953FA7">
        <w:rPr>
          <w:rFonts w:ascii="新宋体" w:hAnsi="新宋体" w:cs="新宋体" w:hint="eastAsia"/>
          <w:kern w:val="0"/>
          <w:szCs w:val="21"/>
        </w:rPr>
        <w:t>m</w:t>
      </w:r>
      <w:r w:rsidRPr="00953FA7">
        <w:rPr>
          <w:rFonts w:ascii="新宋体" w:hAnsi="新宋体" w:cs="新宋体" w:hint="eastAsia"/>
          <w:kern w:val="0"/>
          <w:szCs w:val="21"/>
        </w:rPr>
        <w:t>的指针，</w:t>
      </w:r>
      <w:r w:rsidRPr="00953FA7">
        <w:rPr>
          <w:rFonts w:ascii="新宋体" w:hAnsi="新宋体" w:cs="新宋体" w:hint="eastAsia"/>
          <w:kern w:val="0"/>
          <w:szCs w:val="21"/>
        </w:rPr>
        <w:t>A1</w:t>
      </w:r>
      <w:r w:rsidRPr="00953FA7">
        <w:rPr>
          <w:rFonts w:ascii="新宋体" w:hAnsi="新宋体" w:cs="新宋体" w:hint="eastAsia"/>
          <w:kern w:val="0"/>
          <w:szCs w:val="21"/>
        </w:rPr>
        <w:t>是类</w:t>
      </w:r>
      <w:r w:rsidRPr="00953FA7">
        <w:rPr>
          <w:rFonts w:ascii="新宋体" w:hAnsi="新宋体" w:cs="新宋体" w:hint="eastAsia"/>
          <w:kern w:val="0"/>
          <w:szCs w:val="21"/>
        </w:rPr>
        <w:t>A</w:t>
      </w:r>
      <w:r w:rsidRPr="00953FA7">
        <w:rPr>
          <w:rFonts w:ascii="新宋体" w:hAnsi="新宋体" w:cs="新宋体" w:hint="eastAsia"/>
          <w:kern w:val="0"/>
          <w:szCs w:val="21"/>
        </w:rPr>
        <w:t>的一个对象。如果要给</w:t>
      </w:r>
      <w:r w:rsidRPr="00953FA7">
        <w:rPr>
          <w:rFonts w:ascii="新宋体" w:hAnsi="新宋体" w:cs="新宋体" w:hint="eastAsia"/>
          <w:kern w:val="0"/>
          <w:szCs w:val="21"/>
        </w:rPr>
        <w:t>m</w:t>
      </w:r>
      <w:r w:rsidRPr="00953FA7">
        <w:rPr>
          <w:rFonts w:ascii="新宋体" w:hAnsi="新宋体" w:cs="新宋体" w:hint="eastAsia"/>
          <w:kern w:val="0"/>
          <w:szCs w:val="21"/>
        </w:rPr>
        <w:t>赋值为</w:t>
      </w:r>
      <w:r w:rsidRPr="00953FA7">
        <w:rPr>
          <w:rFonts w:ascii="新宋体" w:hAnsi="新宋体" w:cs="新宋体" w:hint="eastAsia"/>
          <w:kern w:val="0"/>
          <w:szCs w:val="21"/>
        </w:rPr>
        <w:t>5</w:t>
      </w:r>
      <w:r w:rsidRPr="00953FA7">
        <w:rPr>
          <w:rFonts w:ascii="新宋体" w:hAnsi="新宋体" w:cs="新宋体" w:hint="eastAsia"/>
          <w:kern w:val="0"/>
          <w:szCs w:val="21"/>
        </w:rPr>
        <w:t>，正确的是（</w:t>
      </w:r>
      <w:r w:rsidRPr="00953FA7">
        <w:rPr>
          <w:rFonts w:ascii="新宋体" w:hAnsi="新宋体" w:cs="新宋体" w:hint="eastAsia"/>
          <w:kern w:val="0"/>
          <w:szCs w:val="21"/>
        </w:rPr>
        <w:t>C</w:t>
      </w:r>
      <w:r w:rsidRPr="00953FA7">
        <w:rPr>
          <w:rFonts w:ascii="新宋体" w:hAnsi="新宋体" w:cs="新宋体" w:hint="eastAsia"/>
          <w:kern w:val="0"/>
          <w:szCs w:val="21"/>
        </w:rPr>
        <w:t>）</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A.A1.p=5;</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B.A1-&gt;p=5;</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C.A1.*p=5;</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D.*A1.p=5;</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分析：</w:t>
      </w:r>
      <w:r w:rsidRPr="00953FA7">
        <w:rPr>
          <w:rFonts w:ascii="新宋体" w:hAnsi="新宋体" w:cs="新宋体" w:hint="eastAsia"/>
          <w:kern w:val="0"/>
          <w:szCs w:val="21"/>
        </w:rPr>
        <w:t>A</w:t>
      </w:r>
      <w:r w:rsidRPr="00953FA7">
        <w:rPr>
          <w:rFonts w:ascii="新宋体" w:hAnsi="新宋体" w:cs="新宋体" w:hint="eastAsia"/>
          <w:kern w:val="0"/>
          <w:szCs w:val="21"/>
        </w:rPr>
        <w:t>中</w:t>
      </w:r>
      <w:r w:rsidRPr="00953FA7">
        <w:rPr>
          <w:rFonts w:ascii="新宋体" w:hAnsi="新宋体" w:cs="新宋体" w:hint="eastAsia"/>
          <w:kern w:val="0"/>
          <w:szCs w:val="21"/>
        </w:rPr>
        <w:t>p</w:t>
      </w:r>
      <w:r w:rsidRPr="00953FA7">
        <w:rPr>
          <w:rFonts w:ascii="新宋体" w:hAnsi="新宋体" w:cs="新宋体" w:hint="eastAsia"/>
          <w:kern w:val="0"/>
          <w:szCs w:val="21"/>
        </w:rPr>
        <w:t>是指针即地址，错误；</w:t>
      </w:r>
      <w:r w:rsidRPr="00953FA7">
        <w:rPr>
          <w:rFonts w:ascii="新宋体" w:hAnsi="新宋体" w:cs="新宋体" w:hint="eastAsia"/>
          <w:kern w:val="0"/>
          <w:szCs w:val="21"/>
        </w:rPr>
        <w:t>B</w:t>
      </w:r>
      <w:r w:rsidRPr="00953FA7">
        <w:rPr>
          <w:rFonts w:ascii="新宋体" w:hAnsi="新宋体" w:cs="新宋体" w:hint="eastAsia"/>
          <w:kern w:val="0"/>
          <w:szCs w:val="21"/>
        </w:rPr>
        <w:t>选项中</w:t>
      </w:r>
      <w:r w:rsidRPr="00953FA7">
        <w:rPr>
          <w:rFonts w:ascii="新宋体" w:hAnsi="新宋体" w:cs="新宋体" w:hint="eastAsia"/>
          <w:kern w:val="0"/>
          <w:szCs w:val="21"/>
        </w:rPr>
        <w:t>A1</w:t>
      </w:r>
      <w:r w:rsidRPr="00953FA7">
        <w:rPr>
          <w:rFonts w:ascii="新宋体" w:hAnsi="新宋体" w:cs="新宋体" w:hint="eastAsia"/>
          <w:kern w:val="0"/>
          <w:szCs w:val="21"/>
        </w:rPr>
        <w:t>不是指针不能使用指向运算符</w:t>
      </w:r>
      <w:r w:rsidRPr="00953FA7">
        <w:rPr>
          <w:rFonts w:ascii="新宋体" w:hAnsi="新宋体" w:cs="新宋体" w:hint="eastAsia"/>
          <w:kern w:val="0"/>
          <w:szCs w:val="21"/>
        </w:rPr>
        <w:t>-&gt;,</w:t>
      </w:r>
      <w:r w:rsidRPr="00953FA7">
        <w:rPr>
          <w:rFonts w:ascii="新宋体" w:hAnsi="新宋体" w:cs="新宋体" w:hint="eastAsia"/>
          <w:kern w:val="0"/>
          <w:szCs w:val="21"/>
        </w:rPr>
        <w:t>错误；</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w:t>
      </w:r>
      <w:r w:rsidRPr="00953FA7">
        <w:rPr>
          <w:rFonts w:ascii="新宋体" w:hAnsi="新宋体" w:cs="新宋体" w:hint="eastAsia"/>
          <w:kern w:val="0"/>
          <w:szCs w:val="21"/>
        </w:rPr>
        <w:t>*</w:t>
      </w:r>
      <w:r w:rsidRPr="00953FA7">
        <w:rPr>
          <w:rFonts w:ascii="新宋体" w:hAnsi="新宋体" w:cs="新宋体" w:hint="eastAsia"/>
          <w:kern w:val="0"/>
          <w:szCs w:val="21"/>
        </w:rPr>
        <w:t>”比“</w:t>
      </w:r>
      <w:r w:rsidRPr="00953FA7">
        <w:rPr>
          <w:rFonts w:ascii="新宋体" w:hAnsi="新宋体" w:cs="新宋体" w:hint="eastAsia"/>
          <w:kern w:val="0"/>
          <w:szCs w:val="21"/>
        </w:rPr>
        <w:t>.</w:t>
      </w:r>
      <w:r w:rsidRPr="00953FA7">
        <w:rPr>
          <w:rFonts w:ascii="新宋体" w:hAnsi="新宋体" w:cs="新宋体" w:hint="eastAsia"/>
          <w:kern w:val="0"/>
          <w:szCs w:val="21"/>
        </w:rPr>
        <w:t>”级别要高，所以</w:t>
      </w:r>
      <w:r w:rsidRPr="00953FA7">
        <w:rPr>
          <w:rFonts w:ascii="新宋体" w:hAnsi="新宋体" w:cs="新宋体" w:hint="eastAsia"/>
          <w:kern w:val="0"/>
          <w:szCs w:val="21"/>
        </w:rPr>
        <w:t>D</w:t>
      </w:r>
      <w:r w:rsidRPr="00953FA7">
        <w:rPr>
          <w:rFonts w:ascii="新宋体" w:hAnsi="新宋体" w:cs="新宋体" w:hint="eastAsia"/>
          <w:kern w:val="0"/>
          <w:szCs w:val="21"/>
        </w:rPr>
        <w:t>选项</w:t>
      </w:r>
      <w:r w:rsidRPr="00953FA7">
        <w:rPr>
          <w:rFonts w:ascii="新宋体" w:hAnsi="新宋体" w:cs="新宋体" w:hint="eastAsia"/>
          <w:kern w:val="0"/>
          <w:szCs w:val="21"/>
        </w:rPr>
        <w:t>*A1.p=5</w:t>
      </w:r>
      <w:r w:rsidRPr="00953FA7">
        <w:rPr>
          <w:rFonts w:ascii="新宋体" w:hAnsi="新宋体" w:cs="新宋体" w:hint="eastAsia"/>
          <w:kern w:val="0"/>
          <w:szCs w:val="21"/>
        </w:rPr>
        <w:t>相当于（</w:t>
      </w:r>
      <w:r w:rsidRPr="00953FA7">
        <w:rPr>
          <w:rFonts w:ascii="新宋体" w:hAnsi="新宋体" w:cs="新宋体" w:hint="eastAsia"/>
          <w:kern w:val="0"/>
          <w:szCs w:val="21"/>
        </w:rPr>
        <w:t>*A1</w:t>
      </w:r>
      <w:r w:rsidRPr="00953FA7">
        <w:rPr>
          <w:rFonts w:ascii="新宋体" w:hAnsi="新宋体" w:cs="新宋体" w:hint="eastAsia"/>
          <w:kern w:val="0"/>
          <w:szCs w:val="21"/>
        </w:rPr>
        <w:t>）</w:t>
      </w:r>
      <w:r w:rsidRPr="00953FA7">
        <w:rPr>
          <w:rFonts w:ascii="新宋体" w:hAnsi="新宋体" w:cs="新宋体" w:hint="eastAsia"/>
          <w:kern w:val="0"/>
          <w:szCs w:val="21"/>
        </w:rPr>
        <w:t>.p=5;</w:t>
      </w:r>
      <w:r w:rsidRPr="00953FA7">
        <w:rPr>
          <w:rFonts w:ascii="新宋体" w:hAnsi="新宋体" w:cs="新宋体" w:hint="eastAsia"/>
          <w:kern w:val="0"/>
          <w:szCs w:val="21"/>
        </w:rPr>
        <w:t>错误。</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49.</w:t>
      </w:r>
      <w:proofErr w:type="gramStart"/>
      <w:r w:rsidRPr="00953FA7">
        <w:rPr>
          <w:rFonts w:ascii="新宋体" w:hAnsi="新宋体" w:cs="新宋体" w:hint="eastAsia"/>
          <w:kern w:val="0"/>
          <w:szCs w:val="21"/>
        </w:rPr>
        <w:t>以下基</w:t>
      </w:r>
      <w:proofErr w:type="gramEnd"/>
      <w:r w:rsidRPr="00953FA7">
        <w:rPr>
          <w:rFonts w:ascii="新宋体" w:hAnsi="新宋体" w:cs="新宋体" w:hint="eastAsia"/>
          <w:kern w:val="0"/>
          <w:szCs w:val="21"/>
        </w:rPr>
        <w:t>类中的成员函数</w:t>
      </w:r>
      <w:proofErr w:type="gramStart"/>
      <w:r w:rsidRPr="00953FA7">
        <w:rPr>
          <w:rFonts w:ascii="新宋体" w:hAnsi="新宋体" w:cs="新宋体" w:hint="eastAsia"/>
          <w:kern w:val="0"/>
          <w:szCs w:val="21"/>
        </w:rPr>
        <w:t>表示纯虚函数</w:t>
      </w:r>
      <w:proofErr w:type="gramEnd"/>
      <w:r w:rsidRPr="00953FA7">
        <w:rPr>
          <w:rFonts w:ascii="新宋体" w:hAnsi="新宋体" w:cs="新宋体" w:hint="eastAsia"/>
          <w:kern w:val="0"/>
          <w:szCs w:val="21"/>
        </w:rPr>
        <w:t>的是（</w:t>
      </w:r>
      <w:r w:rsidRPr="00953FA7">
        <w:rPr>
          <w:rFonts w:ascii="新宋体" w:hAnsi="新宋体" w:cs="新宋体" w:hint="eastAsia"/>
          <w:kern w:val="0"/>
          <w:szCs w:val="21"/>
        </w:rPr>
        <w:t>A</w:t>
      </w:r>
      <w:r w:rsidRPr="00953FA7">
        <w:rPr>
          <w:rFonts w:ascii="新宋体" w:hAnsi="新宋体" w:cs="新宋体" w:hint="eastAsia"/>
          <w:kern w:val="0"/>
          <w:szCs w:val="21"/>
        </w:rPr>
        <w:t>）</w:t>
      </w:r>
    </w:p>
    <w:p w:rsidR="009D0680" w:rsidRPr="00953FA7" w:rsidDel="00FB5FE4" w:rsidRDefault="009D0680" w:rsidP="009D0680">
      <w:pPr>
        <w:jc w:val="left"/>
        <w:rPr>
          <w:del w:id="0" w:author="User" w:date="2018-05-06T16:04:00Z"/>
          <w:rFonts w:ascii="新宋体" w:hAnsi="新宋体" w:cs="新宋体"/>
          <w:kern w:val="0"/>
          <w:szCs w:val="21"/>
        </w:rPr>
      </w:pPr>
      <w:r w:rsidRPr="00953FA7">
        <w:rPr>
          <w:rFonts w:ascii="新宋体" w:hAnsi="新宋体" w:cs="新宋体" w:hint="eastAsia"/>
          <w:kern w:val="0"/>
          <w:szCs w:val="21"/>
        </w:rPr>
        <w:t xml:space="preserve">A.virtual void </w:t>
      </w:r>
      <w:proofErr w:type="gramStart"/>
      <w:r w:rsidRPr="00953FA7">
        <w:rPr>
          <w:rFonts w:ascii="新宋体" w:hAnsi="新宋体" w:cs="新宋体" w:hint="eastAsia"/>
          <w:kern w:val="0"/>
          <w:szCs w:val="21"/>
        </w:rPr>
        <w:t>tt(</w:t>
      </w:r>
      <w:proofErr w:type="gramEnd"/>
      <w:r w:rsidRPr="00953FA7">
        <w:rPr>
          <w:rFonts w:ascii="新宋体" w:hAnsi="新宋体" w:cs="新宋体" w:hint="eastAsia"/>
          <w:kern w:val="0"/>
          <w:szCs w:val="21"/>
        </w:rPr>
        <w:t>)=0;</w:t>
      </w:r>
    </w:p>
    <w:p w:rsidR="009D0680" w:rsidRPr="00953FA7" w:rsidRDefault="009D0680" w:rsidP="009D0680">
      <w:pPr>
        <w:jc w:val="left"/>
        <w:rPr>
          <w:rFonts w:ascii="新宋体" w:hAnsi="新宋体" w:cs="新宋体"/>
          <w:kern w:val="0"/>
          <w:szCs w:val="21"/>
        </w:rPr>
      </w:pPr>
      <w:proofErr w:type="gramStart"/>
      <w:r w:rsidRPr="00953FA7">
        <w:rPr>
          <w:rFonts w:ascii="新宋体" w:hAnsi="新宋体" w:cs="新宋体" w:hint="eastAsia"/>
          <w:kern w:val="0"/>
          <w:szCs w:val="21"/>
        </w:rPr>
        <w:t>B.void  tt</w:t>
      </w:r>
      <w:proofErr w:type="gramEnd"/>
      <w:r w:rsidRPr="00953FA7">
        <w:rPr>
          <w:rFonts w:ascii="新宋体" w:hAnsi="新宋体" w:cs="新宋体" w:hint="eastAsia"/>
          <w:kern w:val="0"/>
          <w:szCs w:val="21"/>
        </w:rPr>
        <w:t>(int)=0;</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 xml:space="preserve">C.virtual </w:t>
      </w:r>
      <w:proofErr w:type="gramStart"/>
      <w:r w:rsidRPr="00953FA7">
        <w:rPr>
          <w:rFonts w:ascii="新宋体" w:hAnsi="新宋体" w:cs="新宋体" w:hint="eastAsia"/>
          <w:kern w:val="0"/>
          <w:szCs w:val="21"/>
        </w:rPr>
        <w:t>void  tt</w:t>
      </w:r>
      <w:proofErr w:type="gramEnd"/>
      <w:r w:rsidRPr="00953FA7">
        <w:rPr>
          <w:rFonts w:ascii="新宋体" w:hAnsi="新宋体" w:cs="新宋体" w:hint="eastAsia"/>
          <w:kern w:val="0"/>
          <w:szCs w:val="21"/>
        </w:rPr>
        <w:t>(int);</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 xml:space="preserve">D.virtual </w:t>
      </w:r>
      <w:proofErr w:type="gramStart"/>
      <w:r w:rsidRPr="00953FA7">
        <w:rPr>
          <w:rFonts w:ascii="新宋体" w:hAnsi="新宋体" w:cs="新宋体" w:hint="eastAsia"/>
          <w:kern w:val="0"/>
          <w:szCs w:val="21"/>
        </w:rPr>
        <w:t>void  tt</w:t>
      </w:r>
      <w:proofErr w:type="gramEnd"/>
      <w:r w:rsidRPr="00953FA7">
        <w:rPr>
          <w:rFonts w:ascii="新宋体" w:hAnsi="新宋体" w:cs="新宋体" w:hint="eastAsia"/>
          <w:kern w:val="0"/>
          <w:szCs w:val="21"/>
        </w:rPr>
        <w:t>(int) {}</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50.C++</w:t>
      </w:r>
      <w:r w:rsidRPr="00953FA7">
        <w:rPr>
          <w:rFonts w:ascii="新宋体" w:hAnsi="新宋体" w:cs="新宋体" w:hint="eastAsia"/>
          <w:kern w:val="0"/>
          <w:szCs w:val="21"/>
        </w:rPr>
        <w:t>体系中，不能被派生类继承的有（</w:t>
      </w:r>
      <w:r w:rsidRPr="00953FA7">
        <w:rPr>
          <w:rFonts w:ascii="新宋体" w:hAnsi="新宋体" w:cs="新宋体" w:hint="eastAsia"/>
          <w:kern w:val="0"/>
          <w:szCs w:val="21"/>
        </w:rPr>
        <w:t>B</w:t>
      </w:r>
      <w:r w:rsidRPr="00953FA7">
        <w:rPr>
          <w:rFonts w:ascii="新宋体" w:hAnsi="新宋体" w:cs="新宋体" w:hint="eastAsia"/>
          <w:kern w:val="0"/>
          <w:szCs w:val="21"/>
        </w:rPr>
        <w:t>）</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A.</w:t>
      </w:r>
      <w:proofErr w:type="gramStart"/>
      <w:r w:rsidRPr="00953FA7">
        <w:rPr>
          <w:rFonts w:ascii="新宋体" w:hAnsi="新宋体" w:cs="新宋体" w:hint="eastAsia"/>
          <w:kern w:val="0"/>
          <w:szCs w:val="21"/>
        </w:rPr>
        <w:t>常成员</w:t>
      </w:r>
      <w:proofErr w:type="gramEnd"/>
      <w:r w:rsidRPr="00953FA7">
        <w:rPr>
          <w:rFonts w:ascii="新宋体" w:hAnsi="新宋体" w:cs="新宋体" w:hint="eastAsia"/>
          <w:kern w:val="0"/>
          <w:szCs w:val="21"/>
        </w:rPr>
        <w:t>函数</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B.</w:t>
      </w:r>
      <w:r w:rsidRPr="00953FA7">
        <w:rPr>
          <w:rFonts w:ascii="新宋体" w:hAnsi="新宋体" w:cs="新宋体" w:hint="eastAsia"/>
          <w:kern w:val="0"/>
          <w:szCs w:val="21"/>
        </w:rPr>
        <w:t>构造函数</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C.</w:t>
      </w:r>
      <w:r w:rsidRPr="00953FA7">
        <w:rPr>
          <w:rFonts w:ascii="新宋体" w:hAnsi="新宋体" w:cs="新宋体" w:hint="eastAsia"/>
          <w:kern w:val="0"/>
          <w:szCs w:val="21"/>
        </w:rPr>
        <w:t>虚函数</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D.</w:t>
      </w:r>
      <w:r w:rsidRPr="00953FA7">
        <w:rPr>
          <w:rFonts w:ascii="新宋体" w:hAnsi="新宋体" w:cs="新宋体" w:hint="eastAsia"/>
          <w:kern w:val="0"/>
          <w:szCs w:val="21"/>
        </w:rPr>
        <w:t>静态成员函数</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51.</w:t>
      </w:r>
      <w:r w:rsidRPr="00953FA7">
        <w:rPr>
          <w:rFonts w:ascii="新宋体" w:hAnsi="新宋体" w:cs="新宋体" w:hint="eastAsia"/>
          <w:kern w:val="0"/>
          <w:szCs w:val="21"/>
        </w:rPr>
        <w:t>静态成员函数不能说明为（</w:t>
      </w:r>
      <w:r w:rsidRPr="00953FA7">
        <w:rPr>
          <w:rFonts w:ascii="新宋体" w:hAnsi="新宋体" w:cs="新宋体" w:hint="eastAsia"/>
          <w:kern w:val="0"/>
          <w:szCs w:val="21"/>
        </w:rPr>
        <w:t>C</w:t>
      </w:r>
      <w:r w:rsidRPr="00953FA7">
        <w:rPr>
          <w:rFonts w:ascii="新宋体" w:hAnsi="新宋体" w:cs="新宋体" w:hint="eastAsia"/>
          <w:kern w:val="0"/>
          <w:szCs w:val="21"/>
        </w:rPr>
        <w:t>）</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A.</w:t>
      </w:r>
      <w:r w:rsidRPr="00953FA7">
        <w:rPr>
          <w:rFonts w:ascii="新宋体" w:hAnsi="新宋体" w:cs="新宋体" w:hint="eastAsia"/>
          <w:kern w:val="0"/>
          <w:szCs w:val="21"/>
        </w:rPr>
        <w:t>整型函数</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B.</w:t>
      </w:r>
      <w:r w:rsidRPr="00953FA7">
        <w:rPr>
          <w:rFonts w:ascii="新宋体" w:hAnsi="新宋体" w:cs="新宋体" w:hint="eastAsia"/>
          <w:kern w:val="0"/>
          <w:szCs w:val="21"/>
        </w:rPr>
        <w:t>浮点函数</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C.</w:t>
      </w:r>
      <w:r w:rsidRPr="00953FA7">
        <w:rPr>
          <w:rFonts w:ascii="新宋体" w:hAnsi="新宋体" w:cs="新宋体" w:hint="eastAsia"/>
          <w:kern w:val="0"/>
          <w:szCs w:val="21"/>
        </w:rPr>
        <w:t>虚函数</w:t>
      </w:r>
    </w:p>
    <w:p w:rsidR="009D0680" w:rsidRPr="00953FA7" w:rsidRDefault="009D0680" w:rsidP="009D0680">
      <w:pPr>
        <w:jc w:val="left"/>
        <w:rPr>
          <w:rFonts w:ascii="新宋体" w:hAnsi="新宋体" w:cs="新宋体"/>
          <w:kern w:val="0"/>
          <w:szCs w:val="21"/>
        </w:rPr>
      </w:pPr>
      <w:r w:rsidRPr="00953FA7">
        <w:rPr>
          <w:rFonts w:ascii="新宋体" w:hAnsi="新宋体" w:cs="新宋体" w:hint="eastAsia"/>
          <w:kern w:val="0"/>
          <w:szCs w:val="21"/>
        </w:rPr>
        <w:t>D.</w:t>
      </w:r>
      <w:r w:rsidRPr="00953FA7">
        <w:rPr>
          <w:rFonts w:ascii="新宋体" w:hAnsi="新宋体" w:cs="新宋体" w:hint="eastAsia"/>
          <w:kern w:val="0"/>
          <w:szCs w:val="21"/>
        </w:rPr>
        <w:t>字符型函数</w:t>
      </w:r>
    </w:p>
    <w:p w:rsidR="009D0680" w:rsidRPr="00953FA7" w:rsidRDefault="009D0680" w:rsidP="009D0680">
      <w:pPr>
        <w:rPr>
          <w:szCs w:val="21"/>
        </w:rPr>
      </w:pPr>
      <w:r w:rsidRPr="00953FA7">
        <w:rPr>
          <w:rFonts w:hint="eastAsia"/>
          <w:szCs w:val="21"/>
        </w:rPr>
        <w:t>52.</w:t>
      </w:r>
      <w:r w:rsidRPr="00953FA7">
        <w:rPr>
          <w:rFonts w:hint="eastAsia"/>
          <w:szCs w:val="21"/>
        </w:rPr>
        <w:t>说明内联函数的关键字是（</w:t>
      </w:r>
      <w:r w:rsidRPr="00953FA7">
        <w:rPr>
          <w:rFonts w:hint="eastAsia"/>
          <w:szCs w:val="21"/>
        </w:rPr>
        <w:t xml:space="preserve">  A     </w:t>
      </w:r>
      <w:r w:rsidRPr="00953FA7">
        <w:rPr>
          <w:rFonts w:hint="eastAsia"/>
          <w:szCs w:val="21"/>
        </w:rPr>
        <w:t>）。</w:t>
      </w:r>
    </w:p>
    <w:p w:rsidR="009D0680" w:rsidRPr="00953FA7" w:rsidRDefault="009D0680" w:rsidP="009D0680">
      <w:pPr>
        <w:ind w:firstLine="420"/>
        <w:rPr>
          <w:szCs w:val="21"/>
        </w:rPr>
      </w:pPr>
      <w:r w:rsidRPr="00953FA7">
        <w:rPr>
          <w:rFonts w:hint="eastAsia"/>
          <w:szCs w:val="21"/>
        </w:rPr>
        <w:t>A. inline</w:t>
      </w:r>
      <w:r w:rsidRPr="00953FA7">
        <w:rPr>
          <w:rFonts w:hint="eastAsia"/>
          <w:szCs w:val="21"/>
        </w:rPr>
        <w:tab/>
      </w:r>
      <w:r w:rsidRPr="00953FA7">
        <w:rPr>
          <w:rFonts w:hint="eastAsia"/>
          <w:szCs w:val="21"/>
        </w:rPr>
        <w:tab/>
      </w:r>
      <w:r w:rsidRPr="00953FA7">
        <w:rPr>
          <w:rFonts w:hint="eastAsia"/>
          <w:szCs w:val="21"/>
        </w:rPr>
        <w:tab/>
        <w:t>B. virtual</w:t>
      </w:r>
      <w:r w:rsidRPr="00953FA7">
        <w:rPr>
          <w:rFonts w:hint="eastAsia"/>
          <w:szCs w:val="21"/>
        </w:rPr>
        <w:tab/>
      </w:r>
      <w:r w:rsidRPr="00953FA7">
        <w:rPr>
          <w:rFonts w:hint="eastAsia"/>
          <w:szCs w:val="21"/>
        </w:rPr>
        <w:tab/>
      </w:r>
      <w:r w:rsidRPr="00953FA7">
        <w:rPr>
          <w:rFonts w:hint="eastAsia"/>
          <w:szCs w:val="21"/>
        </w:rPr>
        <w:tab/>
        <w:t>C. define</w:t>
      </w:r>
      <w:r w:rsidRPr="00953FA7">
        <w:rPr>
          <w:rFonts w:hint="eastAsia"/>
          <w:szCs w:val="21"/>
        </w:rPr>
        <w:tab/>
      </w:r>
      <w:r w:rsidRPr="00953FA7">
        <w:rPr>
          <w:rFonts w:hint="eastAsia"/>
          <w:szCs w:val="21"/>
        </w:rPr>
        <w:tab/>
      </w:r>
      <w:r w:rsidRPr="00953FA7">
        <w:rPr>
          <w:rFonts w:hint="eastAsia"/>
          <w:szCs w:val="21"/>
        </w:rPr>
        <w:tab/>
        <w:t>D. static</w:t>
      </w:r>
    </w:p>
    <w:p w:rsidR="009D0680" w:rsidRPr="00953FA7" w:rsidRDefault="009D0680" w:rsidP="009D0680">
      <w:pPr>
        <w:rPr>
          <w:szCs w:val="21"/>
        </w:rPr>
      </w:pPr>
      <w:r w:rsidRPr="00953FA7">
        <w:rPr>
          <w:rFonts w:hint="eastAsia"/>
          <w:szCs w:val="21"/>
        </w:rPr>
        <w:t>53.</w:t>
      </w:r>
      <w:r w:rsidRPr="00953FA7">
        <w:rPr>
          <w:rFonts w:hint="eastAsia"/>
          <w:szCs w:val="21"/>
        </w:rPr>
        <w:t>假定</w:t>
      </w:r>
      <w:r w:rsidRPr="00953FA7">
        <w:rPr>
          <w:rFonts w:hint="eastAsia"/>
          <w:szCs w:val="21"/>
        </w:rPr>
        <w:t>CAb</w:t>
      </w:r>
      <w:r w:rsidRPr="00953FA7">
        <w:rPr>
          <w:rFonts w:hint="eastAsia"/>
          <w:szCs w:val="21"/>
        </w:rPr>
        <w:t>为一个类，则执行</w:t>
      </w:r>
      <w:r w:rsidRPr="00953FA7">
        <w:rPr>
          <w:rFonts w:hint="eastAsia"/>
          <w:szCs w:val="21"/>
        </w:rPr>
        <w:t>CAb oX</w:t>
      </w:r>
      <w:r w:rsidRPr="00953FA7">
        <w:rPr>
          <w:rFonts w:hint="eastAsia"/>
          <w:szCs w:val="21"/>
        </w:rPr>
        <w:t>；语句时将自动调用该类的（</w:t>
      </w:r>
      <w:r w:rsidRPr="00953FA7">
        <w:rPr>
          <w:rFonts w:hint="eastAsia"/>
          <w:szCs w:val="21"/>
        </w:rPr>
        <w:t xml:space="preserve">B </w:t>
      </w:r>
      <w:r w:rsidRPr="00953FA7">
        <w:rPr>
          <w:rFonts w:hint="eastAsia"/>
          <w:szCs w:val="21"/>
        </w:rPr>
        <w:t>）</w:t>
      </w:r>
      <w:r w:rsidRPr="00953FA7">
        <w:rPr>
          <w:rFonts w:hint="eastAsia"/>
          <w:szCs w:val="21"/>
        </w:rPr>
        <w:t xml:space="preserve">  </w:t>
      </w:r>
    </w:p>
    <w:p w:rsidR="009D0680" w:rsidRPr="00953FA7" w:rsidRDefault="009D0680" w:rsidP="009D0680">
      <w:pPr>
        <w:ind w:firstLine="420"/>
        <w:rPr>
          <w:szCs w:val="21"/>
        </w:rPr>
      </w:pPr>
      <w:r w:rsidRPr="00953FA7">
        <w:rPr>
          <w:rFonts w:hint="eastAsia"/>
          <w:szCs w:val="21"/>
        </w:rPr>
        <w:t xml:space="preserve">A. </w:t>
      </w:r>
      <w:r w:rsidRPr="00953FA7">
        <w:rPr>
          <w:rFonts w:hint="eastAsia"/>
          <w:szCs w:val="21"/>
        </w:rPr>
        <w:t>有参构造函数</w:t>
      </w:r>
      <w:r w:rsidRPr="00953FA7">
        <w:rPr>
          <w:rFonts w:hint="eastAsia"/>
          <w:szCs w:val="21"/>
        </w:rPr>
        <w:t xml:space="preserve"> </w:t>
      </w:r>
      <w:r w:rsidRPr="00953FA7">
        <w:rPr>
          <w:rFonts w:hint="eastAsia"/>
          <w:szCs w:val="21"/>
        </w:rPr>
        <w:tab/>
      </w:r>
      <w:r w:rsidRPr="00953FA7">
        <w:rPr>
          <w:rFonts w:hint="eastAsia"/>
          <w:szCs w:val="21"/>
        </w:rPr>
        <w:tab/>
      </w:r>
      <w:r w:rsidRPr="00953FA7">
        <w:rPr>
          <w:rFonts w:hint="eastAsia"/>
          <w:szCs w:val="21"/>
        </w:rPr>
        <w:tab/>
      </w:r>
      <w:r w:rsidRPr="00953FA7">
        <w:rPr>
          <w:rFonts w:hint="eastAsia"/>
          <w:szCs w:val="21"/>
        </w:rPr>
        <w:tab/>
        <w:t xml:space="preserve">B. </w:t>
      </w:r>
      <w:r w:rsidRPr="00953FA7">
        <w:rPr>
          <w:rFonts w:hint="eastAsia"/>
          <w:szCs w:val="21"/>
        </w:rPr>
        <w:t>无参构造函数</w:t>
      </w:r>
      <w:r w:rsidRPr="00953FA7">
        <w:rPr>
          <w:rFonts w:hint="eastAsia"/>
          <w:szCs w:val="21"/>
        </w:rPr>
        <w:t xml:space="preserve"> </w:t>
      </w:r>
    </w:p>
    <w:p w:rsidR="009D0680" w:rsidRPr="00953FA7" w:rsidRDefault="009D0680" w:rsidP="009D0680">
      <w:pPr>
        <w:ind w:firstLine="420"/>
        <w:rPr>
          <w:szCs w:val="21"/>
        </w:rPr>
      </w:pPr>
      <w:r w:rsidRPr="00953FA7">
        <w:rPr>
          <w:rFonts w:hint="eastAsia"/>
          <w:szCs w:val="21"/>
        </w:rPr>
        <w:t xml:space="preserve">C. </w:t>
      </w:r>
      <w:r w:rsidRPr="00953FA7">
        <w:rPr>
          <w:rFonts w:hint="eastAsia"/>
          <w:szCs w:val="21"/>
        </w:rPr>
        <w:t>拷贝构造函数</w:t>
      </w:r>
      <w:r w:rsidRPr="00953FA7">
        <w:rPr>
          <w:rFonts w:hint="eastAsia"/>
          <w:szCs w:val="21"/>
        </w:rPr>
        <w:t xml:space="preserve"> </w:t>
      </w:r>
      <w:r w:rsidRPr="00953FA7">
        <w:rPr>
          <w:rFonts w:hint="eastAsia"/>
          <w:szCs w:val="21"/>
        </w:rPr>
        <w:tab/>
      </w:r>
      <w:r w:rsidRPr="00953FA7">
        <w:rPr>
          <w:rFonts w:hint="eastAsia"/>
          <w:szCs w:val="21"/>
        </w:rPr>
        <w:tab/>
      </w:r>
      <w:r w:rsidRPr="00953FA7">
        <w:rPr>
          <w:rFonts w:hint="eastAsia"/>
          <w:szCs w:val="21"/>
        </w:rPr>
        <w:tab/>
      </w:r>
      <w:r w:rsidRPr="00953FA7">
        <w:rPr>
          <w:rFonts w:hint="eastAsia"/>
          <w:szCs w:val="21"/>
        </w:rPr>
        <w:tab/>
        <w:t xml:space="preserve">D. </w:t>
      </w:r>
      <w:r w:rsidRPr="00953FA7">
        <w:rPr>
          <w:rFonts w:hint="eastAsia"/>
          <w:szCs w:val="21"/>
        </w:rPr>
        <w:t>赋值重载函数</w:t>
      </w:r>
      <w:r w:rsidRPr="00953FA7">
        <w:rPr>
          <w:rFonts w:hint="eastAsia"/>
          <w:szCs w:val="21"/>
        </w:rPr>
        <w:t xml:space="preserve">  </w:t>
      </w:r>
    </w:p>
    <w:p w:rsidR="009D0680" w:rsidRPr="00953FA7" w:rsidRDefault="009D0680" w:rsidP="009D0680">
      <w:pPr>
        <w:rPr>
          <w:szCs w:val="21"/>
        </w:rPr>
      </w:pPr>
      <w:r w:rsidRPr="00953FA7">
        <w:rPr>
          <w:rFonts w:hint="eastAsia"/>
          <w:szCs w:val="21"/>
        </w:rPr>
        <w:t>54.cin</w:t>
      </w:r>
      <w:r w:rsidRPr="00953FA7">
        <w:rPr>
          <w:rFonts w:hint="eastAsia"/>
          <w:szCs w:val="21"/>
        </w:rPr>
        <w:t>是某个类的标准对象的引用，该类是（</w:t>
      </w:r>
      <w:r w:rsidRPr="00953FA7">
        <w:rPr>
          <w:rFonts w:hint="eastAsia"/>
          <w:szCs w:val="21"/>
        </w:rPr>
        <w:t xml:space="preserve">  B     </w:t>
      </w:r>
      <w:r w:rsidRPr="00953FA7">
        <w:rPr>
          <w:rFonts w:hint="eastAsia"/>
          <w:szCs w:val="21"/>
        </w:rPr>
        <w:t>）。</w:t>
      </w:r>
    </w:p>
    <w:p w:rsidR="009D0680" w:rsidRPr="00953FA7" w:rsidRDefault="009D0680" w:rsidP="009D0680">
      <w:pPr>
        <w:rPr>
          <w:szCs w:val="21"/>
        </w:rPr>
      </w:pPr>
      <w:r w:rsidRPr="00953FA7">
        <w:rPr>
          <w:rFonts w:hint="eastAsia"/>
          <w:szCs w:val="21"/>
        </w:rPr>
        <w:tab/>
        <w:t>A. ostream</w:t>
      </w:r>
      <w:r w:rsidRPr="00953FA7">
        <w:rPr>
          <w:rFonts w:hint="eastAsia"/>
          <w:szCs w:val="21"/>
        </w:rPr>
        <w:tab/>
      </w:r>
      <w:r w:rsidRPr="00953FA7">
        <w:rPr>
          <w:rFonts w:hint="eastAsia"/>
          <w:szCs w:val="21"/>
        </w:rPr>
        <w:tab/>
        <w:t>B. istream</w:t>
      </w:r>
      <w:r w:rsidRPr="00953FA7">
        <w:rPr>
          <w:rFonts w:hint="eastAsia"/>
          <w:szCs w:val="21"/>
        </w:rPr>
        <w:tab/>
      </w:r>
      <w:r w:rsidRPr="00953FA7">
        <w:rPr>
          <w:rFonts w:hint="eastAsia"/>
          <w:szCs w:val="21"/>
        </w:rPr>
        <w:tab/>
        <w:t>C. stdout</w:t>
      </w:r>
      <w:r w:rsidRPr="00953FA7">
        <w:rPr>
          <w:rFonts w:hint="eastAsia"/>
          <w:szCs w:val="21"/>
        </w:rPr>
        <w:tab/>
      </w:r>
      <w:r w:rsidRPr="00953FA7">
        <w:rPr>
          <w:rFonts w:hint="eastAsia"/>
          <w:szCs w:val="21"/>
        </w:rPr>
        <w:tab/>
      </w:r>
      <w:r w:rsidRPr="00953FA7">
        <w:rPr>
          <w:rFonts w:hint="eastAsia"/>
          <w:szCs w:val="21"/>
        </w:rPr>
        <w:tab/>
        <w:t>D. stdin</w:t>
      </w:r>
    </w:p>
    <w:p w:rsidR="009D0680" w:rsidRPr="00953FA7" w:rsidRDefault="009D0680" w:rsidP="009D0680">
      <w:pPr>
        <w:rPr>
          <w:szCs w:val="21"/>
        </w:rPr>
      </w:pPr>
      <w:r w:rsidRPr="00953FA7">
        <w:rPr>
          <w:rFonts w:hint="eastAsia"/>
          <w:szCs w:val="21"/>
        </w:rPr>
        <w:t>55.</w:t>
      </w:r>
      <w:r w:rsidRPr="00953FA7">
        <w:rPr>
          <w:rFonts w:hint="eastAsia"/>
          <w:szCs w:val="21"/>
        </w:rPr>
        <w:t>下面的哪个保留字不能作为函数的返回类型？（</w:t>
      </w:r>
      <w:r w:rsidRPr="00953FA7">
        <w:rPr>
          <w:rFonts w:hint="eastAsia"/>
          <w:szCs w:val="21"/>
        </w:rPr>
        <w:t xml:space="preserve">    C   </w:t>
      </w:r>
      <w:r w:rsidRPr="00953FA7">
        <w:rPr>
          <w:rFonts w:hint="eastAsia"/>
          <w:szCs w:val="21"/>
        </w:rPr>
        <w:t>）</w:t>
      </w:r>
    </w:p>
    <w:p w:rsidR="009D0680" w:rsidRPr="00953FA7" w:rsidRDefault="009D0680" w:rsidP="009D0680">
      <w:pPr>
        <w:ind w:firstLine="420"/>
        <w:rPr>
          <w:szCs w:val="21"/>
        </w:rPr>
      </w:pPr>
      <w:r w:rsidRPr="00953FA7">
        <w:rPr>
          <w:szCs w:val="21"/>
        </w:rPr>
        <w:lastRenderedPageBreak/>
        <w:t xml:space="preserve">A. void          </w:t>
      </w:r>
      <w:r w:rsidRPr="00953FA7">
        <w:rPr>
          <w:rFonts w:hint="eastAsia"/>
          <w:szCs w:val="21"/>
        </w:rPr>
        <w:t>B</w:t>
      </w:r>
      <w:r w:rsidRPr="00953FA7">
        <w:rPr>
          <w:szCs w:val="21"/>
        </w:rPr>
        <w:t xml:space="preserve">. int          </w:t>
      </w:r>
      <w:r w:rsidRPr="00953FA7">
        <w:rPr>
          <w:rFonts w:hint="eastAsia"/>
          <w:szCs w:val="21"/>
        </w:rPr>
        <w:tab/>
      </w:r>
      <w:r w:rsidRPr="00953FA7">
        <w:rPr>
          <w:szCs w:val="21"/>
        </w:rPr>
        <w:t xml:space="preserve">C. new          </w:t>
      </w:r>
      <w:r w:rsidRPr="00953FA7">
        <w:rPr>
          <w:rFonts w:hint="eastAsia"/>
          <w:szCs w:val="21"/>
        </w:rPr>
        <w:tab/>
      </w:r>
      <w:r w:rsidRPr="00953FA7">
        <w:rPr>
          <w:szCs w:val="21"/>
        </w:rPr>
        <w:t>D. long</w:t>
      </w:r>
    </w:p>
    <w:p w:rsidR="009D0680" w:rsidRPr="00953FA7" w:rsidRDefault="009D0680" w:rsidP="009D0680">
      <w:pPr>
        <w:rPr>
          <w:szCs w:val="21"/>
        </w:rPr>
      </w:pPr>
      <w:r w:rsidRPr="00953FA7">
        <w:rPr>
          <w:rFonts w:hint="eastAsia"/>
          <w:szCs w:val="21"/>
        </w:rPr>
        <w:t>56.</w:t>
      </w:r>
      <w:r w:rsidRPr="00953FA7">
        <w:rPr>
          <w:rFonts w:hint="eastAsia"/>
          <w:szCs w:val="21"/>
        </w:rPr>
        <w:t>不能参与重载的运算符是（</w:t>
      </w:r>
      <w:r w:rsidRPr="00953FA7">
        <w:rPr>
          <w:rFonts w:hint="eastAsia"/>
          <w:szCs w:val="21"/>
        </w:rPr>
        <w:t xml:space="preserve">  A     </w:t>
      </w:r>
      <w:r w:rsidRPr="00953FA7">
        <w:rPr>
          <w:rFonts w:hint="eastAsia"/>
          <w:szCs w:val="21"/>
        </w:rPr>
        <w:t>）。</w:t>
      </w:r>
    </w:p>
    <w:p w:rsidR="009D0680" w:rsidRPr="00953FA7" w:rsidRDefault="009D0680" w:rsidP="009D0680">
      <w:pPr>
        <w:ind w:firstLine="420"/>
        <w:rPr>
          <w:szCs w:val="21"/>
        </w:rPr>
      </w:pPr>
      <w:r w:rsidRPr="00953FA7">
        <w:rPr>
          <w:szCs w:val="21"/>
        </w:rPr>
        <w:t xml:space="preserve">A. </w:t>
      </w:r>
      <w:r w:rsidRPr="00953FA7">
        <w:rPr>
          <w:rFonts w:hint="eastAsia"/>
          <w:szCs w:val="21"/>
        </w:rPr>
        <w:t>类</w:t>
      </w:r>
      <w:r w:rsidRPr="00953FA7">
        <w:rPr>
          <w:szCs w:val="21"/>
        </w:rPr>
        <w:t xml:space="preserve">          </w:t>
      </w:r>
      <w:r w:rsidRPr="00953FA7">
        <w:rPr>
          <w:rFonts w:hint="eastAsia"/>
          <w:szCs w:val="21"/>
        </w:rPr>
        <w:tab/>
        <w:t>B</w:t>
      </w:r>
      <w:r w:rsidRPr="00953FA7">
        <w:rPr>
          <w:szCs w:val="21"/>
        </w:rPr>
        <w:t xml:space="preserve">. </w:t>
      </w:r>
      <w:r w:rsidRPr="00953FA7">
        <w:rPr>
          <w:rFonts w:hint="eastAsia"/>
          <w:szCs w:val="21"/>
        </w:rPr>
        <w:t>函数</w:t>
      </w:r>
      <w:r w:rsidRPr="00953FA7">
        <w:rPr>
          <w:szCs w:val="21"/>
        </w:rPr>
        <w:t xml:space="preserve">         </w:t>
      </w:r>
      <w:r w:rsidRPr="00953FA7">
        <w:rPr>
          <w:rFonts w:hint="eastAsia"/>
          <w:szCs w:val="21"/>
        </w:rPr>
        <w:tab/>
      </w:r>
      <w:r w:rsidRPr="00953FA7">
        <w:rPr>
          <w:szCs w:val="21"/>
        </w:rPr>
        <w:t xml:space="preserve">C. </w:t>
      </w:r>
      <w:r w:rsidRPr="00953FA7">
        <w:rPr>
          <w:rFonts w:hint="eastAsia"/>
          <w:szCs w:val="21"/>
        </w:rPr>
        <w:t>函数模板</w:t>
      </w:r>
      <w:r w:rsidRPr="00953FA7">
        <w:rPr>
          <w:szCs w:val="21"/>
        </w:rPr>
        <w:t xml:space="preserve">     </w:t>
      </w:r>
      <w:r w:rsidRPr="00953FA7">
        <w:rPr>
          <w:rFonts w:hint="eastAsia"/>
          <w:szCs w:val="21"/>
        </w:rPr>
        <w:tab/>
      </w:r>
      <w:r w:rsidRPr="00953FA7">
        <w:rPr>
          <w:szCs w:val="21"/>
        </w:rPr>
        <w:t xml:space="preserve">D. </w:t>
      </w:r>
      <w:r w:rsidRPr="00953FA7">
        <w:rPr>
          <w:rFonts w:hint="eastAsia"/>
          <w:szCs w:val="21"/>
        </w:rPr>
        <w:t>运算符</w:t>
      </w:r>
    </w:p>
    <w:p w:rsidR="009D0680" w:rsidRPr="00953FA7" w:rsidRDefault="009D0680" w:rsidP="009D0680">
      <w:pPr>
        <w:rPr>
          <w:szCs w:val="21"/>
        </w:rPr>
      </w:pPr>
      <w:r w:rsidRPr="00953FA7">
        <w:rPr>
          <w:rFonts w:hint="eastAsia"/>
          <w:szCs w:val="21"/>
        </w:rPr>
        <w:t>57.</w:t>
      </w:r>
      <w:r w:rsidRPr="00953FA7">
        <w:rPr>
          <w:rFonts w:hint="eastAsia"/>
          <w:szCs w:val="21"/>
        </w:rPr>
        <w:t>由于数据隐藏的需要，静态数据成员通常被说明为（</w:t>
      </w:r>
      <w:r w:rsidRPr="00953FA7">
        <w:rPr>
          <w:rFonts w:hint="eastAsia"/>
          <w:szCs w:val="21"/>
        </w:rPr>
        <w:t xml:space="preserve">   A    </w:t>
      </w:r>
      <w:r w:rsidRPr="00953FA7">
        <w:rPr>
          <w:rFonts w:hint="eastAsia"/>
          <w:szCs w:val="21"/>
        </w:rPr>
        <w:t>）。</w:t>
      </w:r>
    </w:p>
    <w:p w:rsidR="009D0680" w:rsidRPr="00953FA7" w:rsidRDefault="009D0680" w:rsidP="009D0680">
      <w:pPr>
        <w:ind w:firstLine="420"/>
        <w:rPr>
          <w:szCs w:val="21"/>
        </w:rPr>
      </w:pPr>
      <w:r w:rsidRPr="00953FA7">
        <w:rPr>
          <w:szCs w:val="21"/>
        </w:rPr>
        <w:t xml:space="preserve">A. </w:t>
      </w:r>
      <w:r w:rsidRPr="00953FA7">
        <w:rPr>
          <w:rFonts w:hint="eastAsia"/>
          <w:szCs w:val="21"/>
        </w:rPr>
        <w:t>私有的</w:t>
      </w:r>
      <w:r w:rsidRPr="00953FA7">
        <w:rPr>
          <w:szCs w:val="21"/>
        </w:rPr>
        <w:t xml:space="preserve">       </w:t>
      </w:r>
      <w:r w:rsidRPr="00953FA7">
        <w:rPr>
          <w:rFonts w:hint="eastAsia"/>
          <w:szCs w:val="21"/>
        </w:rPr>
        <w:t>B</w:t>
      </w:r>
      <w:r w:rsidRPr="00953FA7">
        <w:rPr>
          <w:szCs w:val="21"/>
        </w:rPr>
        <w:t xml:space="preserve">. </w:t>
      </w:r>
      <w:r w:rsidRPr="00953FA7">
        <w:rPr>
          <w:rFonts w:hint="eastAsia"/>
          <w:szCs w:val="21"/>
        </w:rPr>
        <w:t>公有的</w:t>
      </w:r>
      <w:r w:rsidRPr="00953FA7">
        <w:rPr>
          <w:szCs w:val="21"/>
        </w:rPr>
        <w:t xml:space="preserve">       </w:t>
      </w:r>
      <w:r w:rsidRPr="00953FA7">
        <w:rPr>
          <w:rFonts w:hint="eastAsia"/>
          <w:szCs w:val="21"/>
        </w:rPr>
        <w:tab/>
      </w:r>
      <w:r w:rsidRPr="00953FA7">
        <w:rPr>
          <w:szCs w:val="21"/>
        </w:rPr>
        <w:t xml:space="preserve">C. </w:t>
      </w:r>
      <w:r w:rsidRPr="00953FA7">
        <w:rPr>
          <w:rFonts w:hint="eastAsia"/>
          <w:szCs w:val="21"/>
        </w:rPr>
        <w:t>保护的</w:t>
      </w:r>
      <w:r w:rsidRPr="00953FA7">
        <w:rPr>
          <w:szCs w:val="21"/>
        </w:rPr>
        <w:t xml:space="preserve">     </w:t>
      </w:r>
      <w:r w:rsidRPr="00953FA7">
        <w:rPr>
          <w:rFonts w:hint="eastAsia"/>
          <w:szCs w:val="21"/>
        </w:rPr>
        <w:tab/>
      </w:r>
      <w:r w:rsidRPr="00953FA7">
        <w:rPr>
          <w:szCs w:val="21"/>
        </w:rPr>
        <w:t xml:space="preserve">D. </w:t>
      </w:r>
      <w:r w:rsidRPr="00953FA7">
        <w:rPr>
          <w:rFonts w:hint="eastAsia"/>
          <w:szCs w:val="21"/>
        </w:rPr>
        <w:t>不可访问的</w:t>
      </w:r>
    </w:p>
    <w:p w:rsidR="009D0680" w:rsidRPr="00953FA7" w:rsidRDefault="009D0680" w:rsidP="009D0680">
      <w:pPr>
        <w:rPr>
          <w:szCs w:val="21"/>
        </w:rPr>
      </w:pPr>
      <w:r w:rsidRPr="00953FA7">
        <w:rPr>
          <w:rFonts w:hint="eastAsia"/>
          <w:szCs w:val="21"/>
        </w:rPr>
        <w:t>58.</w:t>
      </w:r>
      <w:r w:rsidRPr="00953FA7">
        <w:rPr>
          <w:rFonts w:hint="eastAsia"/>
          <w:szCs w:val="21"/>
        </w:rPr>
        <w:t>编译时多态性使用什么获得？（</w:t>
      </w:r>
      <w:r w:rsidRPr="00953FA7">
        <w:rPr>
          <w:rFonts w:hint="eastAsia"/>
          <w:szCs w:val="21"/>
        </w:rPr>
        <w:t xml:space="preserve">   A  </w:t>
      </w:r>
      <w:r w:rsidRPr="00953FA7">
        <w:rPr>
          <w:rFonts w:hint="eastAsia"/>
          <w:szCs w:val="21"/>
        </w:rPr>
        <w:t>）</w:t>
      </w:r>
    </w:p>
    <w:p w:rsidR="009D0680" w:rsidRPr="00953FA7" w:rsidRDefault="009D0680" w:rsidP="009D0680">
      <w:pPr>
        <w:ind w:firstLine="420"/>
        <w:rPr>
          <w:szCs w:val="21"/>
        </w:rPr>
      </w:pPr>
      <w:r w:rsidRPr="00953FA7">
        <w:rPr>
          <w:szCs w:val="21"/>
        </w:rPr>
        <w:t xml:space="preserve">A. </w:t>
      </w:r>
      <w:r w:rsidRPr="00953FA7">
        <w:rPr>
          <w:rFonts w:hint="eastAsia"/>
          <w:szCs w:val="21"/>
        </w:rPr>
        <w:t>重载函数</w:t>
      </w:r>
      <w:r w:rsidRPr="00953FA7">
        <w:rPr>
          <w:szCs w:val="21"/>
        </w:rPr>
        <w:t xml:space="preserve">     </w:t>
      </w:r>
      <w:r w:rsidRPr="00953FA7">
        <w:rPr>
          <w:rFonts w:hint="eastAsia"/>
          <w:szCs w:val="21"/>
        </w:rPr>
        <w:t>B</w:t>
      </w:r>
      <w:r w:rsidRPr="00953FA7">
        <w:rPr>
          <w:szCs w:val="21"/>
        </w:rPr>
        <w:t xml:space="preserve">. </w:t>
      </w:r>
      <w:r w:rsidRPr="00953FA7">
        <w:rPr>
          <w:rFonts w:hint="eastAsia"/>
          <w:szCs w:val="21"/>
        </w:rPr>
        <w:t>继承</w:t>
      </w:r>
      <w:r w:rsidRPr="00953FA7">
        <w:rPr>
          <w:szCs w:val="21"/>
        </w:rPr>
        <w:t xml:space="preserve">       </w:t>
      </w:r>
      <w:r w:rsidRPr="00953FA7">
        <w:rPr>
          <w:rFonts w:hint="eastAsia"/>
          <w:szCs w:val="21"/>
        </w:rPr>
        <w:tab/>
      </w:r>
      <w:r w:rsidRPr="00953FA7">
        <w:rPr>
          <w:szCs w:val="21"/>
        </w:rPr>
        <w:t xml:space="preserve">C. </w:t>
      </w:r>
      <w:r w:rsidRPr="00953FA7">
        <w:rPr>
          <w:rFonts w:hint="eastAsia"/>
          <w:szCs w:val="21"/>
        </w:rPr>
        <w:t>虚函数</w:t>
      </w:r>
      <w:r w:rsidRPr="00953FA7">
        <w:rPr>
          <w:szCs w:val="21"/>
        </w:rPr>
        <w:t xml:space="preserve">     </w:t>
      </w:r>
      <w:r w:rsidRPr="00953FA7">
        <w:rPr>
          <w:rFonts w:hint="eastAsia"/>
          <w:szCs w:val="21"/>
        </w:rPr>
        <w:tab/>
      </w:r>
      <w:r w:rsidRPr="00953FA7">
        <w:rPr>
          <w:szCs w:val="21"/>
        </w:rPr>
        <w:t xml:space="preserve">D. </w:t>
      </w:r>
      <w:r w:rsidRPr="00953FA7">
        <w:rPr>
          <w:rFonts w:hint="eastAsia"/>
          <w:szCs w:val="21"/>
        </w:rPr>
        <w:t>B</w:t>
      </w:r>
      <w:r w:rsidRPr="00953FA7">
        <w:rPr>
          <w:rFonts w:hint="eastAsia"/>
          <w:szCs w:val="21"/>
        </w:rPr>
        <w:t>和</w:t>
      </w:r>
      <w:r w:rsidRPr="00953FA7">
        <w:rPr>
          <w:rFonts w:hint="eastAsia"/>
          <w:szCs w:val="21"/>
        </w:rPr>
        <w:t xml:space="preserve">C </w:t>
      </w:r>
    </w:p>
    <w:p w:rsidR="009D0680" w:rsidRPr="00953FA7" w:rsidRDefault="009D0680" w:rsidP="009D0680">
      <w:pPr>
        <w:rPr>
          <w:szCs w:val="21"/>
        </w:rPr>
      </w:pPr>
      <w:r w:rsidRPr="00953FA7">
        <w:rPr>
          <w:rFonts w:hint="eastAsia"/>
          <w:szCs w:val="21"/>
        </w:rPr>
        <w:t>59.</w:t>
      </w:r>
      <w:r w:rsidRPr="00953FA7">
        <w:rPr>
          <w:rFonts w:hint="eastAsia"/>
          <w:szCs w:val="21"/>
        </w:rPr>
        <w:t>拷贝构造函数的参数通常是（</w:t>
      </w:r>
      <w:r w:rsidRPr="00953FA7">
        <w:rPr>
          <w:rFonts w:hint="eastAsia"/>
          <w:szCs w:val="21"/>
        </w:rPr>
        <w:t xml:space="preserve">  C    </w:t>
      </w:r>
      <w:r w:rsidRPr="00953FA7">
        <w:rPr>
          <w:rFonts w:hint="eastAsia"/>
          <w:szCs w:val="21"/>
        </w:rPr>
        <w:t>）。</w:t>
      </w:r>
    </w:p>
    <w:p w:rsidR="009D0680" w:rsidRPr="00953FA7" w:rsidRDefault="009D0680" w:rsidP="009D0680">
      <w:pPr>
        <w:rPr>
          <w:szCs w:val="21"/>
        </w:rPr>
      </w:pPr>
      <w:r w:rsidRPr="00953FA7">
        <w:rPr>
          <w:rFonts w:hint="eastAsia"/>
          <w:szCs w:val="21"/>
        </w:rPr>
        <w:tab/>
        <w:t xml:space="preserve">A. </w:t>
      </w:r>
      <w:r w:rsidRPr="00953FA7">
        <w:rPr>
          <w:rFonts w:hint="eastAsia"/>
          <w:szCs w:val="21"/>
        </w:rPr>
        <w:t>无特殊要求</w:t>
      </w:r>
      <w:r w:rsidRPr="00953FA7">
        <w:rPr>
          <w:rFonts w:hint="eastAsia"/>
          <w:szCs w:val="21"/>
        </w:rPr>
        <w:tab/>
      </w:r>
      <w:r w:rsidRPr="00953FA7">
        <w:rPr>
          <w:rFonts w:hint="eastAsia"/>
          <w:szCs w:val="21"/>
        </w:rPr>
        <w:tab/>
      </w:r>
      <w:r w:rsidRPr="00953FA7">
        <w:rPr>
          <w:rFonts w:hint="eastAsia"/>
          <w:szCs w:val="21"/>
        </w:rPr>
        <w:tab/>
      </w:r>
      <w:r w:rsidRPr="00953FA7">
        <w:rPr>
          <w:rFonts w:hint="eastAsia"/>
          <w:szCs w:val="21"/>
        </w:rPr>
        <w:tab/>
      </w:r>
      <w:r w:rsidRPr="00953FA7">
        <w:rPr>
          <w:rFonts w:hint="eastAsia"/>
          <w:szCs w:val="21"/>
        </w:rPr>
        <w:tab/>
      </w:r>
      <w:r w:rsidRPr="00953FA7">
        <w:rPr>
          <w:rFonts w:hint="eastAsia"/>
          <w:szCs w:val="21"/>
        </w:rPr>
        <w:tab/>
        <w:t xml:space="preserve">B. </w:t>
      </w:r>
      <w:r w:rsidRPr="00953FA7">
        <w:rPr>
          <w:rFonts w:hint="eastAsia"/>
          <w:szCs w:val="21"/>
        </w:rPr>
        <w:t>指向对象的指针</w:t>
      </w:r>
    </w:p>
    <w:p w:rsidR="009D0680" w:rsidRPr="00953FA7" w:rsidRDefault="009D0680" w:rsidP="009D0680">
      <w:pPr>
        <w:rPr>
          <w:szCs w:val="21"/>
        </w:rPr>
      </w:pPr>
      <w:r w:rsidRPr="00953FA7">
        <w:rPr>
          <w:rFonts w:hint="eastAsia"/>
          <w:szCs w:val="21"/>
        </w:rPr>
        <w:tab/>
        <w:t xml:space="preserve">C. </w:t>
      </w:r>
      <w:r w:rsidRPr="00953FA7">
        <w:rPr>
          <w:rFonts w:hint="eastAsia"/>
          <w:szCs w:val="21"/>
        </w:rPr>
        <w:t>自已类对象的常引用</w:t>
      </w:r>
      <w:r w:rsidRPr="00953FA7">
        <w:rPr>
          <w:rFonts w:hint="eastAsia"/>
          <w:szCs w:val="21"/>
        </w:rPr>
        <w:tab/>
      </w:r>
      <w:r w:rsidRPr="00953FA7">
        <w:rPr>
          <w:rFonts w:hint="eastAsia"/>
          <w:szCs w:val="21"/>
        </w:rPr>
        <w:tab/>
      </w:r>
      <w:r w:rsidRPr="00953FA7">
        <w:rPr>
          <w:rFonts w:hint="eastAsia"/>
          <w:szCs w:val="21"/>
        </w:rPr>
        <w:tab/>
      </w:r>
      <w:r w:rsidRPr="00953FA7">
        <w:rPr>
          <w:rFonts w:hint="eastAsia"/>
          <w:szCs w:val="21"/>
        </w:rPr>
        <w:tab/>
        <w:t xml:space="preserve">D. </w:t>
      </w:r>
      <w:r w:rsidRPr="00953FA7">
        <w:rPr>
          <w:rFonts w:hint="eastAsia"/>
          <w:szCs w:val="21"/>
        </w:rPr>
        <w:t>对象</w:t>
      </w:r>
    </w:p>
    <w:p w:rsidR="009D0680" w:rsidRPr="00953FA7" w:rsidRDefault="009D0680" w:rsidP="009D0680">
      <w:pPr>
        <w:rPr>
          <w:szCs w:val="21"/>
        </w:rPr>
      </w:pPr>
      <w:r w:rsidRPr="00953FA7">
        <w:rPr>
          <w:rFonts w:hint="eastAsia"/>
          <w:szCs w:val="21"/>
        </w:rPr>
        <w:t>60.C++</w:t>
      </w:r>
      <w:r w:rsidRPr="00953FA7">
        <w:rPr>
          <w:rFonts w:hint="eastAsia"/>
          <w:szCs w:val="21"/>
        </w:rPr>
        <w:t>有几种联编？（</w:t>
      </w:r>
      <w:r w:rsidRPr="00953FA7">
        <w:rPr>
          <w:rFonts w:hint="eastAsia"/>
          <w:szCs w:val="21"/>
        </w:rPr>
        <w:t xml:space="preserve">  B    </w:t>
      </w:r>
      <w:r w:rsidRPr="00953FA7">
        <w:rPr>
          <w:rFonts w:hint="eastAsia"/>
          <w:szCs w:val="21"/>
        </w:rPr>
        <w:t>）</w:t>
      </w:r>
    </w:p>
    <w:p w:rsidR="009D0680" w:rsidRPr="00953FA7" w:rsidRDefault="009D0680" w:rsidP="009D0680">
      <w:pPr>
        <w:rPr>
          <w:szCs w:val="21"/>
        </w:rPr>
      </w:pPr>
      <w:r w:rsidRPr="00953FA7">
        <w:rPr>
          <w:rFonts w:hint="eastAsia"/>
          <w:szCs w:val="21"/>
        </w:rPr>
        <w:tab/>
        <w:t>A. 1</w:t>
      </w:r>
      <w:r w:rsidRPr="00953FA7">
        <w:rPr>
          <w:rFonts w:hint="eastAsia"/>
          <w:szCs w:val="21"/>
        </w:rPr>
        <w:t>种</w:t>
      </w:r>
      <w:r w:rsidRPr="00953FA7">
        <w:rPr>
          <w:rFonts w:hint="eastAsia"/>
          <w:szCs w:val="21"/>
        </w:rPr>
        <w:tab/>
      </w:r>
      <w:r w:rsidRPr="00953FA7">
        <w:rPr>
          <w:rFonts w:hint="eastAsia"/>
          <w:szCs w:val="21"/>
        </w:rPr>
        <w:tab/>
      </w:r>
      <w:r w:rsidRPr="00953FA7">
        <w:rPr>
          <w:rFonts w:hint="eastAsia"/>
          <w:szCs w:val="21"/>
        </w:rPr>
        <w:tab/>
        <w:t>B. 2</w:t>
      </w:r>
      <w:r w:rsidRPr="00953FA7">
        <w:rPr>
          <w:rFonts w:hint="eastAsia"/>
          <w:szCs w:val="21"/>
        </w:rPr>
        <w:t>种</w:t>
      </w:r>
      <w:r w:rsidRPr="00953FA7">
        <w:rPr>
          <w:rFonts w:hint="eastAsia"/>
          <w:szCs w:val="21"/>
        </w:rPr>
        <w:tab/>
      </w:r>
      <w:r w:rsidRPr="00953FA7">
        <w:rPr>
          <w:rFonts w:hint="eastAsia"/>
          <w:szCs w:val="21"/>
        </w:rPr>
        <w:tab/>
      </w:r>
      <w:r w:rsidRPr="00953FA7">
        <w:rPr>
          <w:rFonts w:hint="eastAsia"/>
          <w:szCs w:val="21"/>
        </w:rPr>
        <w:tab/>
        <w:t>C. 3</w:t>
      </w:r>
      <w:r w:rsidRPr="00953FA7">
        <w:rPr>
          <w:rFonts w:hint="eastAsia"/>
          <w:szCs w:val="21"/>
        </w:rPr>
        <w:t>种</w:t>
      </w:r>
      <w:r w:rsidRPr="00953FA7">
        <w:rPr>
          <w:rFonts w:hint="eastAsia"/>
          <w:szCs w:val="21"/>
        </w:rPr>
        <w:tab/>
      </w:r>
      <w:r w:rsidRPr="00953FA7">
        <w:rPr>
          <w:rFonts w:hint="eastAsia"/>
          <w:szCs w:val="21"/>
        </w:rPr>
        <w:tab/>
      </w:r>
      <w:r w:rsidRPr="00953FA7">
        <w:rPr>
          <w:rFonts w:hint="eastAsia"/>
          <w:szCs w:val="21"/>
        </w:rPr>
        <w:tab/>
        <w:t>D. 4</w:t>
      </w:r>
      <w:r w:rsidRPr="00953FA7">
        <w:rPr>
          <w:rFonts w:hint="eastAsia"/>
          <w:szCs w:val="21"/>
        </w:rPr>
        <w:t>种</w:t>
      </w:r>
    </w:p>
    <w:p w:rsidR="009D0680" w:rsidRPr="00953FA7" w:rsidRDefault="009D0680" w:rsidP="009D0680">
      <w:pPr>
        <w:rPr>
          <w:szCs w:val="21"/>
        </w:rPr>
      </w:pPr>
      <w:r w:rsidRPr="00953FA7">
        <w:rPr>
          <w:rFonts w:hint="eastAsia"/>
          <w:szCs w:val="21"/>
        </w:rPr>
        <w:t>61.</w:t>
      </w:r>
      <w:proofErr w:type="gramStart"/>
      <w:r w:rsidRPr="00953FA7">
        <w:rPr>
          <w:rFonts w:hint="eastAsia"/>
          <w:szCs w:val="21"/>
        </w:rPr>
        <w:t>基类和</w:t>
      </w:r>
      <w:proofErr w:type="gramEnd"/>
      <w:r w:rsidRPr="00953FA7">
        <w:rPr>
          <w:rFonts w:hint="eastAsia"/>
          <w:szCs w:val="21"/>
        </w:rPr>
        <w:t>派生类可以分别称为（</w:t>
      </w:r>
      <w:r w:rsidRPr="00953FA7">
        <w:rPr>
          <w:rFonts w:hint="eastAsia"/>
          <w:szCs w:val="21"/>
        </w:rPr>
        <w:t xml:space="preserve">   B   </w:t>
      </w:r>
      <w:r w:rsidRPr="00953FA7">
        <w:rPr>
          <w:rFonts w:hint="eastAsia"/>
          <w:szCs w:val="21"/>
        </w:rPr>
        <w:t>）。</w:t>
      </w:r>
    </w:p>
    <w:p w:rsidR="009D0680" w:rsidRPr="00953FA7" w:rsidRDefault="009D0680" w:rsidP="009D0680">
      <w:pPr>
        <w:rPr>
          <w:szCs w:val="21"/>
        </w:rPr>
      </w:pPr>
      <w:r w:rsidRPr="00953FA7">
        <w:rPr>
          <w:rFonts w:hint="eastAsia"/>
          <w:szCs w:val="21"/>
        </w:rPr>
        <w:tab/>
        <w:t xml:space="preserve">A. </w:t>
      </w:r>
      <w:r w:rsidRPr="00953FA7">
        <w:rPr>
          <w:rFonts w:hint="eastAsia"/>
          <w:szCs w:val="21"/>
        </w:rPr>
        <w:t>“大类”和“小类”</w:t>
      </w:r>
      <w:r w:rsidRPr="00953FA7">
        <w:rPr>
          <w:rFonts w:hint="eastAsia"/>
          <w:szCs w:val="21"/>
        </w:rPr>
        <w:tab/>
      </w:r>
      <w:r w:rsidRPr="00953FA7">
        <w:rPr>
          <w:rFonts w:hint="eastAsia"/>
          <w:szCs w:val="21"/>
        </w:rPr>
        <w:tab/>
      </w:r>
      <w:r w:rsidRPr="00953FA7">
        <w:rPr>
          <w:rFonts w:hint="eastAsia"/>
          <w:szCs w:val="21"/>
        </w:rPr>
        <w:tab/>
        <w:t xml:space="preserve">B. </w:t>
      </w:r>
      <w:r w:rsidRPr="00953FA7">
        <w:rPr>
          <w:rFonts w:hint="eastAsia"/>
          <w:szCs w:val="21"/>
        </w:rPr>
        <w:t>“父类”和“子类”</w:t>
      </w:r>
    </w:p>
    <w:p w:rsidR="009D0680" w:rsidRPr="00953FA7" w:rsidRDefault="009D0680" w:rsidP="009D0680">
      <w:pPr>
        <w:rPr>
          <w:szCs w:val="21"/>
        </w:rPr>
      </w:pPr>
      <w:r w:rsidRPr="00953FA7">
        <w:rPr>
          <w:rFonts w:hint="eastAsia"/>
          <w:szCs w:val="21"/>
        </w:rPr>
        <w:tab/>
        <w:t xml:space="preserve">C. </w:t>
      </w:r>
      <w:r w:rsidRPr="00953FA7">
        <w:rPr>
          <w:rFonts w:hint="eastAsia"/>
          <w:szCs w:val="21"/>
        </w:rPr>
        <w:t>“小类”和“大类”</w:t>
      </w:r>
      <w:r w:rsidRPr="00953FA7">
        <w:rPr>
          <w:rFonts w:hint="eastAsia"/>
          <w:szCs w:val="21"/>
        </w:rPr>
        <w:tab/>
      </w:r>
      <w:r w:rsidRPr="00953FA7">
        <w:rPr>
          <w:rFonts w:hint="eastAsia"/>
          <w:szCs w:val="21"/>
        </w:rPr>
        <w:tab/>
      </w:r>
      <w:r w:rsidRPr="00953FA7">
        <w:rPr>
          <w:rFonts w:hint="eastAsia"/>
          <w:szCs w:val="21"/>
        </w:rPr>
        <w:tab/>
        <w:t xml:space="preserve">D. </w:t>
      </w:r>
      <w:r w:rsidRPr="00953FA7">
        <w:rPr>
          <w:rFonts w:hint="eastAsia"/>
          <w:szCs w:val="21"/>
        </w:rPr>
        <w:t>“子类”和“父类”</w:t>
      </w:r>
    </w:p>
    <w:p w:rsidR="00603D4F" w:rsidRPr="00953FA7" w:rsidRDefault="00603D4F" w:rsidP="00603D4F">
      <w:pPr>
        <w:rPr>
          <w:b/>
          <w:szCs w:val="21"/>
        </w:rPr>
      </w:pPr>
      <w:r w:rsidRPr="00953FA7">
        <w:rPr>
          <w:rFonts w:hint="eastAsia"/>
          <w:b/>
          <w:szCs w:val="21"/>
        </w:rPr>
        <w:t>62.</w:t>
      </w:r>
      <w:r w:rsidRPr="00953FA7">
        <w:rPr>
          <w:rFonts w:hint="eastAsia"/>
          <w:b/>
          <w:szCs w:val="21"/>
        </w:rPr>
        <w:t>下列对类的构造函数和</w:t>
      </w:r>
      <w:proofErr w:type="gramStart"/>
      <w:r w:rsidRPr="00953FA7">
        <w:rPr>
          <w:rFonts w:hint="eastAsia"/>
          <w:b/>
          <w:szCs w:val="21"/>
        </w:rPr>
        <w:t>析构</w:t>
      </w:r>
      <w:proofErr w:type="gramEnd"/>
      <w:r w:rsidRPr="00953FA7">
        <w:rPr>
          <w:rFonts w:hint="eastAsia"/>
          <w:b/>
          <w:szCs w:val="21"/>
        </w:rPr>
        <w:t>函数描述正确的是（</w:t>
      </w:r>
      <w:r w:rsidRPr="00953FA7">
        <w:rPr>
          <w:rFonts w:hint="eastAsia"/>
          <w:b/>
          <w:szCs w:val="21"/>
        </w:rPr>
        <w:t xml:space="preserve"> </w:t>
      </w:r>
      <w:r w:rsidRPr="00953FA7">
        <w:rPr>
          <w:rFonts w:hint="eastAsia"/>
          <w:b/>
          <w:szCs w:val="21"/>
        </w:rPr>
        <w:tab/>
        <w:t>A</w:t>
      </w:r>
      <w:r w:rsidRPr="00953FA7">
        <w:rPr>
          <w:rFonts w:hint="eastAsia"/>
          <w:b/>
          <w:szCs w:val="21"/>
        </w:rPr>
        <w:tab/>
        <w:t xml:space="preserve"> </w:t>
      </w:r>
      <w:r w:rsidRPr="00953FA7">
        <w:rPr>
          <w:rFonts w:hint="eastAsia"/>
          <w:b/>
          <w:szCs w:val="21"/>
        </w:rPr>
        <w:t>）。</w:t>
      </w:r>
    </w:p>
    <w:p w:rsidR="00603D4F" w:rsidRPr="00953FA7" w:rsidRDefault="00603D4F" w:rsidP="00603D4F">
      <w:pPr>
        <w:rPr>
          <w:b/>
          <w:szCs w:val="21"/>
        </w:rPr>
      </w:pPr>
      <w:r w:rsidRPr="00953FA7">
        <w:rPr>
          <w:rFonts w:hint="eastAsia"/>
          <w:b/>
          <w:szCs w:val="21"/>
        </w:rPr>
        <w:t>A)</w:t>
      </w:r>
      <w:r w:rsidRPr="00953FA7">
        <w:rPr>
          <w:rFonts w:hint="eastAsia"/>
          <w:b/>
          <w:szCs w:val="21"/>
        </w:rPr>
        <w:t>构造函数可以重载，</w:t>
      </w:r>
      <w:proofErr w:type="gramStart"/>
      <w:r w:rsidRPr="00953FA7">
        <w:rPr>
          <w:rFonts w:hint="eastAsia"/>
          <w:b/>
          <w:szCs w:val="21"/>
        </w:rPr>
        <w:t>析构函数</w:t>
      </w:r>
      <w:proofErr w:type="gramEnd"/>
      <w:r w:rsidRPr="00953FA7">
        <w:rPr>
          <w:rFonts w:hint="eastAsia"/>
          <w:b/>
          <w:szCs w:val="21"/>
        </w:rPr>
        <w:t>不能重载</w:t>
      </w:r>
    </w:p>
    <w:p w:rsidR="00603D4F" w:rsidRPr="00953FA7" w:rsidRDefault="00603D4F" w:rsidP="00603D4F">
      <w:pPr>
        <w:rPr>
          <w:b/>
          <w:szCs w:val="21"/>
        </w:rPr>
      </w:pPr>
      <w:r w:rsidRPr="00953FA7">
        <w:rPr>
          <w:rFonts w:hint="eastAsia"/>
          <w:b/>
          <w:szCs w:val="21"/>
        </w:rPr>
        <w:t>B)</w:t>
      </w:r>
      <w:r w:rsidRPr="00953FA7">
        <w:rPr>
          <w:rFonts w:hint="eastAsia"/>
          <w:b/>
          <w:szCs w:val="21"/>
        </w:rPr>
        <w:t>构造函数不能重载，</w:t>
      </w:r>
      <w:proofErr w:type="gramStart"/>
      <w:r w:rsidRPr="00953FA7">
        <w:rPr>
          <w:rFonts w:hint="eastAsia"/>
          <w:b/>
          <w:szCs w:val="21"/>
        </w:rPr>
        <w:t>析构函数</w:t>
      </w:r>
      <w:proofErr w:type="gramEnd"/>
      <w:r w:rsidRPr="00953FA7">
        <w:rPr>
          <w:rFonts w:hint="eastAsia"/>
          <w:b/>
          <w:szCs w:val="21"/>
        </w:rPr>
        <w:t>可以重载</w:t>
      </w:r>
    </w:p>
    <w:p w:rsidR="00603D4F" w:rsidRPr="00953FA7" w:rsidRDefault="00603D4F" w:rsidP="00603D4F">
      <w:pPr>
        <w:rPr>
          <w:b/>
          <w:szCs w:val="21"/>
        </w:rPr>
      </w:pPr>
      <w:r w:rsidRPr="00953FA7">
        <w:rPr>
          <w:rFonts w:hint="eastAsia"/>
          <w:b/>
          <w:szCs w:val="21"/>
        </w:rPr>
        <w:t>C)</w:t>
      </w:r>
      <w:r w:rsidRPr="00953FA7">
        <w:rPr>
          <w:rFonts w:hint="eastAsia"/>
          <w:b/>
          <w:szCs w:val="21"/>
        </w:rPr>
        <w:t>构造函数可以重载，</w:t>
      </w:r>
      <w:proofErr w:type="gramStart"/>
      <w:r w:rsidRPr="00953FA7">
        <w:rPr>
          <w:rFonts w:hint="eastAsia"/>
          <w:b/>
          <w:szCs w:val="21"/>
        </w:rPr>
        <w:t>析构函数</w:t>
      </w:r>
      <w:proofErr w:type="gramEnd"/>
      <w:r w:rsidRPr="00953FA7">
        <w:rPr>
          <w:rFonts w:hint="eastAsia"/>
          <w:b/>
          <w:szCs w:val="21"/>
        </w:rPr>
        <w:t>可以重载</w:t>
      </w:r>
    </w:p>
    <w:p w:rsidR="00603D4F" w:rsidRPr="00953FA7" w:rsidRDefault="00603D4F" w:rsidP="00603D4F">
      <w:pPr>
        <w:rPr>
          <w:b/>
          <w:szCs w:val="21"/>
        </w:rPr>
      </w:pPr>
      <w:r w:rsidRPr="00953FA7">
        <w:rPr>
          <w:rFonts w:hint="eastAsia"/>
          <w:b/>
          <w:szCs w:val="21"/>
        </w:rPr>
        <w:t>D)</w:t>
      </w:r>
      <w:r w:rsidRPr="00953FA7">
        <w:rPr>
          <w:rFonts w:hint="eastAsia"/>
          <w:b/>
          <w:szCs w:val="21"/>
        </w:rPr>
        <w:t>构造函数不能重载，</w:t>
      </w:r>
      <w:proofErr w:type="gramStart"/>
      <w:r w:rsidRPr="00953FA7">
        <w:rPr>
          <w:rFonts w:hint="eastAsia"/>
          <w:b/>
          <w:szCs w:val="21"/>
        </w:rPr>
        <w:t>析构函数</w:t>
      </w:r>
      <w:proofErr w:type="gramEnd"/>
      <w:r w:rsidRPr="00953FA7">
        <w:rPr>
          <w:rFonts w:hint="eastAsia"/>
          <w:b/>
          <w:szCs w:val="21"/>
        </w:rPr>
        <w:t>不能重载</w:t>
      </w:r>
    </w:p>
    <w:p w:rsidR="00603D4F" w:rsidRPr="00953FA7" w:rsidRDefault="00603D4F" w:rsidP="00603D4F">
      <w:pPr>
        <w:rPr>
          <w:szCs w:val="21"/>
        </w:rPr>
      </w:pPr>
      <w:r w:rsidRPr="00953FA7">
        <w:rPr>
          <w:rFonts w:hint="eastAsia"/>
          <w:szCs w:val="21"/>
        </w:rPr>
        <w:t>63.</w:t>
      </w:r>
      <w:r w:rsidRPr="00953FA7">
        <w:rPr>
          <w:rFonts w:hint="eastAsia"/>
          <w:szCs w:val="21"/>
        </w:rPr>
        <w:t>在函数定义前加上关键字“</w:t>
      </w:r>
      <w:r w:rsidRPr="00953FA7">
        <w:rPr>
          <w:rFonts w:hint="eastAsia"/>
          <w:szCs w:val="21"/>
        </w:rPr>
        <w:t>inline</w:t>
      </w:r>
      <w:r w:rsidRPr="00953FA7">
        <w:rPr>
          <w:rFonts w:hint="eastAsia"/>
          <w:szCs w:val="21"/>
        </w:rPr>
        <w:t>”，表示该函数被定义为（</w:t>
      </w:r>
      <w:r w:rsidRPr="00953FA7">
        <w:rPr>
          <w:rFonts w:hint="eastAsia"/>
          <w:szCs w:val="21"/>
        </w:rPr>
        <w:t xml:space="preserve">  B   </w:t>
      </w:r>
      <w:r w:rsidRPr="00953FA7">
        <w:rPr>
          <w:rFonts w:hint="eastAsia"/>
          <w:szCs w:val="21"/>
        </w:rPr>
        <w:tab/>
      </w:r>
      <w:r w:rsidRPr="00953FA7">
        <w:rPr>
          <w:rFonts w:hint="eastAsia"/>
          <w:szCs w:val="21"/>
        </w:rPr>
        <w:t>）。</w:t>
      </w:r>
    </w:p>
    <w:p w:rsidR="00603D4F" w:rsidRPr="00953FA7" w:rsidRDefault="00603D4F" w:rsidP="00603D4F">
      <w:pPr>
        <w:rPr>
          <w:szCs w:val="21"/>
        </w:rPr>
      </w:pPr>
      <w:r w:rsidRPr="00953FA7">
        <w:rPr>
          <w:rFonts w:hint="eastAsia"/>
          <w:szCs w:val="21"/>
        </w:rPr>
        <w:t>A</w:t>
      </w:r>
      <w:r w:rsidRPr="00953FA7">
        <w:rPr>
          <w:rFonts w:hint="eastAsia"/>
          <w:szCs w:val="21"/>
        </w:rPr>
        <w:t>）重载函数</w:t>
      </w:r>
      <w:r w:rsidRPr="00953FA7">
        <w:rPr>
          <w:rFonts w:hint="eastAsia"/>
          <w:szCs w:val="21"/>
        </w:rPr>
        <w:t xml:space="preserve">         B</w:t>
      </w:r>
      <w:r w:rsidRPr="00953FA7">
        <w:rPr>
          <w:rFonts w:hint="eastAsia"/>
          <w:szCs w:val="21"/>
        </w:rPr>
        <w:t>）内联函数</w:t>
      </w:r>
    </w:p>
    <w:p w:rsidR="00603D4F" w:rsidRPr="00953FA7" w:rsidRDefault="00603D4F" w:rsidP="00603D4F">
      <w:pPr>
        <w:rPr>
          <w:szCs w:val="21"/>
        </w:rPr>
      </w:pPr>
      <w:r w:rsidRPr="00953FA7">
        <w:rPr>
          <w:rFonts w:hint="eastAsia"/>
          <w:szCs w:val="21"/>
        </w:rPr>
        <w:t>C</w:t>
      </w:r>
      <w:r w:rsidRPr="00953FA7">
        <w:rPr>
          <w:rFonts w:hint="eastAsia"/>
          <w:szCs w:val="21"/>
        </w:rPr>
        <w:t>）成员函数</w:t>
      </w:r>
      <w:r w:rsidRPr="00953FA7">
        <w:rPr>
          <w:rFonts w:hint="eastAsia"/>
          <w:szCs w:val="21"/>
        </w:rPr>
        <w:t xml:space="preserve">         D</w:t>
      </w:r>
      <w:r w:rsidRPr="00953FA7">
        <w:rPr>
          <w:rFonts w:hint="eastAsia"/>
          <w:szCs w:val="21"/>
        </w:rPr>
        <w:t>）普通函数</w:t>
      </w:r>
    </w:p>
    <w:p w:rsidR="00603D4F" w:rsidRPr="00953FA7" w:rsidRDefault="00603D4F" w:rsidP="00603D4F">
      <w:pPr>
        <w:rPr>
          <w:szCs w:val="21"/>
        </w:rPr>
      </w:pPr>
      <w:r w:rsidRPr="00953FA7">
        <w:rPr>
          <w:rFonts w:hint="eastAsia"/>
          <w:szCs w:val="21"/>
        </w:rPr>
        <w:t>64.</w:t>
      </w:r>
      <w:r w:rsidRPr="00953FA7">
        <w:rPr>
          <w:rFonts w:hint="eastAsia"/>
          <w:szCs w:val="21"/>
        </w:rPr>
        <w:t>下面有关重载函数的说明中，</w:t>
      </w:r>
      <w:r w:rsidRPr="00953FA7">
        <w:rPr>
          <w:rFonts w:hint="eastAsia"/>
          <w:szCs w:val="21"/>
        </w:rPr>
        <w:t xml:space="preserve"> </w:t>
      </w:r>
      <w:r w:rsidRPr="00953FA7">
        <w:rPr>
          <w:rFonts w:hint="eastAsia"/>
          <w:szCs w:val="21"/>
        </w:rPr>
        <w:t>（</w:t>
      </w:r>
      <w:r w:rsidRPr="00953FA7">
        <w:rPr>
          <w:rFonts w:hint="eastAsia"/>
          <w:szCs w:val="21"/>
        </w:rPr>
        <w:t xml:space="preserve">   C    </w:t>
      </w:r>
      <w:r w:rsidRPr="00953FA7">
        <w:rPr>
          <w:rFonts w:hint="eastAsia"/>
          <w:szCs w:val="21"/>
        </w:rPr>
        <w:t>）是正确的。</w:t>
      </w:r>
    </w:p>
    <w:p w:rsidR="00603D4F" w:rsidRPr="00953FA7" w:rsidRDefault="00603D4F" w:rsidP="00603D4F">
      <w:pPr>
        <w:rPr>
          <w:szCs w:val="21"/>
        </w:rPr>
      </w:pPr>
      <w:r w:rsidRPr="00953FA7">
        <w:rPr>
          <w:rFonts w:hint="eastAsia"/>
          <w:szCs w:val="21"/>
        </w:rPr>
        <w:t xml:space="preserve">A) </w:t>
      </w:r>
      <w:r w:rsidRPr="00953FA7">
        <w:rPr>
          <w:rFonts w:hint="eastAsia"/>
          <w:szCs w:val="21"/>
        </w:rPr>
        <w:t>重载函数必须具有不同的返回值类型</w:t>
      </w:r>
    </w:p>
    <w:p w:rsidR="00603D4F" w:rsidRPr="00953FA7" w:rsidRDefault="00603D4F" w:rsidP="00603D4F">
      <w:pPr>
        <w:rPr>
          <w:szCs w:val="21"/>
        </w:rPr>
      </w:pPr>
      <w:r w:rsidRPr="00953FA7">
        <w:rPr>
          <w:rFonts w:hint="eastAsia"/>
          <w:szCs w:val="21"/>
        </w:rPr>
        <w:t xml:space="preserve">B) </w:t>
      </w:r>
      <w:r w:rsidRPr="00953FA7">
        <w:rPr>
          <w:rFonts w:hint="eastAsia"/>
          <w:szCs w:val="21"/>
        </w:rPr>
        <w:t>重载函数形参个数必须不同</w:t>
      </w:r>
    </w:p>
    <w:p w:rsidR="00603D4F" w:rsidRPr="00953FA7" w:rsidRDefault="00603D4F" w:rsidP="00603D4F">
      <w:pPr>
        <w:rPr>
          <w:szCs w:val="21"/>
        </w:rPr>
      </w:pPr>
      <w:r w:rsidRPr="00953FA7">
        <w:rPr>
          <w:rFonts w:hint="eastAsia"/>
          <w:szCs w:val="21"/>
        </w:rPr>
        <w:t xml:space="preserve">C) </w:t>
      </w:r>
      <w:r w:rsidRPr="00953FA7">
        <w:rPr>
          <w:rFonts w:hint="eastAsia"/>
          <w:szCs w:val="21"/>
        </w:rPr>
        <w:t>重载函数必须具有不同的形参列表</w:t>
      </w:r>
    </w:p>
    <w:p w:rsidR="00603D4F" w:rsidRPr="00953FA7" w:rsidRDefault="00603D4F" w:rsidP="00603D4F">
      <w:pPr>
        <w:rPr>
          <w:szCs w:val="21"/>
        </w:rPr>
      </w:pPr>
      <w:r w:rsidRPr="00953FA7">
        <w:rPr>
          <w:rFonts w:hint="eastAsia"/>
          <w:szCs w:val="21"/>
        </w:rPr>
        <w:t xml:space="preserve">D) </w:t>
      </w:r>
      <w:r w:rsidRPr="00953FA7">
        <w:rPr>
          <w:rFonts w:hint="eastAsia"/>
          <w:szCs w:val="21"/>
        </w:rPr>
        <w:t>重载函数名可以不同</w:t>
      </w:r>
    </w:p>
    <w:p w:rsidR="00603D4F" w:rsidRPr="00953FA7" w:rsidRDefault="00603D4F" w:rsidP="00603D4F">
      <w:pPr>
        <w:rPr>
          <w:szCs w:val="21"/>
        </w:rPr>
      </w:pPr>
      <w:r w:rsidRPr="00953FA7">
        <w:rPr>
          <w:rFonts w:hint="eastAsia"/>
          <w:szCs w:val="21"/>
        </w:rPr>
        <w:t>65.</w:t>
      </w:r>
      <w:r w:rsidRPr="00953FA7">
        <w:rPr>
          <w:rFonts w:hint="eastAsia"/>
          <w:szCs w:val="21"/>
        </w:rPr>
        <w:t>已知</w:t>
      </w:r>
      <w:r w:rsidRPr="00953FA7">
        <w:rPr>
          <w:rFonts w:hint="eastAsia"/>
          <w:szCs w:val="21"/>
        </w:rPr>
        <w:t>: Print( )</w:t>
      </w:r>
      <w:r w:rsidRPr="00953FA7">
        <w:rPr>
          <w:rFonts w:hint="eastAsia"/>
          <w:szCs w:val="21"/>
        </w:rPr>
        <w:t>函数是一个类的</w:t>
      </w:r>
      <w:proofErr w:type="gramStart"/>
      <w:r w:rsidRPr="00953FA7">
        <w:rPr>
          <w:rFonts w:hint="eastAsia"/>
          <w:szCs w:val="21"/>
        </w:rPr>
        <w:t>常成员</w:t>
      </w:r>
      <w:proofErr w:type="gramEnd"/>
      <w:r w:rsidRPr="00953FA7">
        <w:rPr>
          <w:rFonts w:hint="eastAsia"/>
          <w:szCs w:val="21"/>
        </w:rPr>
        <w:t>函数，它无返回值，下列表示中，正确的是</w:t>
      </w:r>
      <w:r w:rsidRPr="00953FA7">
        <w:rPr>
          <w:rFonts w:hint="eastAsia"/>
          <w:szCs w:val="21"/>
        </w:rPr>
        <w:t xml:space="preserve"> (     A    )</w:t>
      </w:r>
      <w:r w:rsidRPr="00953FA7">
        <w:rPr>
          <w:rFonts w:hint="eastAsia"/>
          <w:szCs w:val="21"/>
        </w:rPr>
        <w:t>。</w:t>
      </w:r>
    </w:p>
    <w:p w:rsidR="00603D4F" w:rsidRPr="00953FA7" w:rsidRDefault="00603D4F" w:rsidP="00603D4F">
      <w:pPr>
        <w:rPr>
          <w:szCs w:val="21"/>
        </w:rPr>
      </w:pPr>
      <w:r w:rsidRPr="00953FA7">
        <w:rPr>
          <w:rFonts w:hint="eastAsia"/>
          <w:szCs w:val="21"/>
        </w:rPr>
        <w:t>A</w:t>
      </w:r>
      <w:r w:rsidRPr="00953FA7">
        <w:rPr>
          <w:rFonts w:hint="eastAsia"/>
          <w:szCs w:val="21"/>
        </w:rPr>
        <w:t>）</w:t>
      </w:r>
      <w:r w:rsidRPr="00953FA7">
        <w:rPr>
          <w:rFonts w:hint="eastAsia"/>
          <w:szCs w:val="21"/>
        </w:rPr>
        <w:t>void Print( ) const</w:t>
      </w:r>
      <w:r w:rsidRPr="00953FA7">
        <w:rPr>
          <w:rFonts w:hint="eastAsia"/>
          <w:szCs w:val="21"/>
        </w:rPr>
        <w:t>；</w:t>
      </w:r>
      <w:r w:rsidRPr="00953FA7">
        <w:rPr>
          <w:rFonts w:hint="eastAsia"/>
          <w:szCs w:val="21"/>
        </w:rPr>
        <w:t xml:space="preserve">    </w:t>
      </w:r>
      <w:r w:rsidRPr="00953FA7">
        <w:rPr>
          <w:rFonts w:hint="eastAsia"/>
          <w:szCs w:val="21"/>
        </w:rPr>
        <w:tab/>
      </w:r>
      <w:r w:rsidRPr="00953FA7">
        <w:rPr>
          <w:rFonts w:hint="eastAsia"/>
          <w:szCs w:val="21"/>
        </w:rPr>
        <w:tab/>
        <w:t>B) const void Print( )</w:t>
      </w:r>
      <w:r w:rsidRPr="00953FA7">
        <w:rPr>
          <w:rFonts w:hint="eastAsia"/>
          <w:szCs w:val="21"/>
        </w:rPr>
        <w:t>；</w:t>
      </w:r>
      <w:r w:rsidRPr="00953FA7">
        <w:rPr>
          <w:rFonts w:hint="eastAsia"/>
          <w:szCs w:val="21"/>
        </w:rPr>
        <w:t xml:space="preserve"> </w:t>
      </w:r>
    </w:p>
    <w:p w:rsidR="00603D4F" w:rsidRPr="00953FA7" w:rsidRDefault="00603D4F" w:rsidP="00603D4F">
      <w:pPr>
        <w:rPr>
          <w:szCs w:val="21"/>
        </w:rPr>
      </w:pPr>
      <w:r w:rsidRPr="00953FA7">
        <w:rPr>
          <w:rFonts w:hint="eastAsia"/>
          <w:szCs w:val="21"/>
        </w:rPr>
        <w:t>C) void const Print( )</w:t>
      </w:r>
      <w:r w:rsidRPr="00953FA7">
        <w:rPr>
          <w:rFonts w:hint="eastAsia"/>
          <w:szCs w:val="21"/>
        </w:rPr>
        <w:t>；</w:t>
      </w:r>
      <w:r w:rsidRPr="00953FA7">
        <w:rPr>
          <w:rFonts w:hint="eastAsia"/>
          <w:szCs w:val="21"/>
        </w:rPr>
        <w:t xml:space="preserve">     </w:t>
      </w:r>
      <w:r w:rsidRPr="00953FA7">
        <w:rPr>
          <w:rFonts w:hint="eastAsia"/>
          <w:szCs w:val="21"/>
        </w:rPr>
        <w:tab/>
      </w:r>
      <w:r w:rsidRPr="00953FA7">
        <w:rPr>
          <w:rFonts w:hint="eastAsia"/>
          <w:szCs w:val="21"/>
        </w:rPr>
        <w:tab/>
        <w:t xml:space="preserve">D) </w:t>
      </w:r>
      <w:proofErr w:type="gramStart"/>
      <w:r w:rsidRPr="00953FA7">
        <w:rPr>
          <w:rFonts w:hint="eastAsia"/>
          <w:szCs w:val="21"/>
        </w:rPr>
        <w:t>void</w:t>
      </w:r>
      <w:proofErr w:type="gramEnd"/>
      <w:r w:rsidRPr="00953FA7">
        <w:rPr>
          <w:rFonts w:hint="eastAsia"/>
          <w:szCs w:val="21"/>
        </w:rPr>
        <w:t xml:space="preserve"> Print(const)</w:t>
      </w:r>
    </w:p>
    <w:p w:rsidR="00603D4F" w:rsidRPr="00953FA7" w:rsidRDefault="00603D4F" w:rsidP="00603D4F">
      <w:pPr>
        <w:rPr>
          <w:szCs w:val="21"/>
        </w:rPr>
      </w:pPr>
      <w:r w:rsidRPr="00953FA7">
        <w:rPr>
          <w:rFonts w:hint="eastAsia"/>
          <w:szCs w:val="21"/>
        </w:rPr>
        <w:t>66.</w:t>
      </w:r>
      <w:r w:rsidRPr="00953FA7">
        <w:rPr>
          <w:rFonts w:hint="eastAsia"/>
          <w:szCs w:val="21"/>
        </w:rPr>
        <w:t>假定</w:t>
      </w:r>
      <w:r w:rsidRPr="00953FA7">
        <w:rPr>
          <w:rFonts w:hint="eastAsia"/>
          <w:szCs w:val="21"/>
        </w:rPr>
        <w:t>Myclass</w:t>
      </w:r>
      <w:r w:rsidRPr="00953FA7">
        <w:rPr>
          <w:rFonts w:hint="eastAsia"/>
          <w:szCs w:val="21"/>
        </w:rPr>
        <w:t>为一个类</w:t>
      </w:r>
      <w:r w:rsidRPr="00953FA7">
        <w:rPr>
          <w:rFonts w:hint="eastAsia"/>
          <w:szCs w:val="21"/>
        </w:rPr>
        <w:t>,</w:t>
      </w:r>
      <w:r w:rsidRPr="00953FA7">
        <w:rPr>
          <w:rFonts w:hint="eastAsia"/>
          <w:szCs w:val="21"/>
        </w:rPr>
        <w:t>那么下列的函数说明中</w:t>
      </w:r>
      <w:r w:rsidRPr="00953FA7">
        <w:rPr>
          <w:rFonts w:hint="eastAsia"/>
          <w:szCs w:val="21"/>
        </w:rPr>
        <w:t>(    D     )</w:t>
      </w:r>
      <w:r w:rsidRPr="00953FA7">
        <w:rPr>
          <w:rFonts w:hint="eastAsia"/>
          <w:szCs w:val="21"/>
        </w:rPr>
        <w:t>为该类</w:t>
      </w:r>
      <w:proofErr w:type="gramStart"/>
      <w:r w:rsidRPr="00953FA7">
        <w:rPr>
          <w:rFonts w:hint="eastAsia"/>
          <w:szCs w:val="21"/>
        </w:rPr>
        <w:t>的析构函数</w:t>
      </w:r>
      <w:proofErr w:type="gramEnd"/>
      <w:r w:rsidRPr="00953FA7">
        <w:rPr>
          <w:rFonts w:hint="eastAsia"/>
          <w:szCs w:val="21"/>
        </w:rPr>
        <w:t>。</w:t>
      </w:r>
    </w:p>
    <w:p w:rsidR="00603D4F" w:rsidRPr="00953FA7" w:rsidRDefault="00603D4F" w:rsidP="00603D4F">
      <w:pPr>
        <w:rPr>
          <w:szCs w:val="21"/>
        </w:rPr>
      </w:pPr>
      <w:r w:rsidRPr="00953FA7">
        <w:rPr>
          <w:rFonts w:hint="eastAsia"/>
          <w:szCs w:val="21"/>
        </w:rPr>
        <w:t xml:space="preserve">A) void </w:t>
      </w:r>
      <w:r w:rsidRPr="00953FA7">
        <w:rPr>
          <w:rFonts w:hint="eastAsia"/>
          <w:szCs w:val="21"/>
        </w:rPr>
        <w:t>～</w:t>
      </w:r>
      <w:r w:rsidRPr="00953FA7">
        <w:rPr>
          <w:rFonts w:hint="eastAsia"/>
          <w:szCs w:val="21"/>
        </w:rPr>
        <w:t xml:space="preserve">Myclass( );        B) </w:t>
      </w:r>
      <w:r w:rsidRPr="00953FA7">
        <w:rPr>
          <w:rFonts w:hint="eastAsia"/>
          <w:szCs w:val="21"/>
        </w:rPr>
        <w:t>～</w:t>
      </w:r>
      <w:r w:rsidRPr="00953FA7">
        <w:rPr>
          <w:rFonts w:hint="eastAsia"/>
          <w:szCs w:val="21"/>
        </w:rPr>
        <w:t>Myclass( int n);</w:t>
      </w:r>
    </w:p>
    <w:p w:rsidR="00603D4F" w:rsidRPr="00953FA7" w:rsidRDefault="00603D4F" w:rsidP="00603D4F">
      <w:pPr>
        <w:rPr>
          <w:szCs w:val="21"/>
        </w:rPr>
      </w:pPr>
      <w:r w:rsidRPr="00953FA7">
        <w:rPr>
          <w:rFonts w:hint="eastAsia"/>
          <w:szCs w:val="21"/>
        </w:rPr>
        <w:t xml:space="preserve">C) Myclass( );               D) </w:t>
      </w:r>
      <w:r w:rsidRPr="00953FA7">
        <w:rPr>
          <w:rFonts w:hint="eastAsia"/>
          <w:szCs w:val="21"/>
        </w:rPr>
        <w:t>～</w:t>
      </w:r>
      <w:r w:rsidRPr="00953FA7">
        <w:rPr>
          <w:rFonts w:hint="eastAsia"/>
          <w:szCs w:val="21"/>
        </w:rPr>
        <w:t>Myclass( )</w:t>
      </w:r>
    </w:p>
    <w:p w:rsidR="00603D4F" w:rsidRPr="00953FA7" w:rsidRDefault="00603D4F" w:rsidP="00603D4F">
      <w:pPr>
        <w:rPr>
          <w:szCs w:val="21"/>
        </w:rPr>
      </w:pPr>
      <w:r w:rsidRPr="00953FA7">
        <w:rPr>
          <w:rFonts w:hint="eastAsia"/>
          <w:szCs w:val="21"/>
        </w:rPr>
        <w:t>67.</w:t>
      </w:r>
      <w:proofErr w:type="gramStart"/>
      <w:r w:rsidRPr="00953FA7">
        <w:rPr>
          <w:rFonts w:hint="eastAsia"/>
          <w:szCs w:val="21"/>
        </w:rPr>
        <w:t>下面类</w:t>
      </w:r>
      <w:proofErr w:type="gramEnd"/>
      <w:r w:rsidRPr="00953FA7">
        <w:rPr>
          <w:rFonts w:hint="eastAsia"/>
          <w:szCs w:val="21"/>
        </w:rPr>
        <w:t>的定义中有</w:t>
      </w:r>
      <w:r w:rsidRPr="00953FA7">
        <w:rPr>
          <w:rFonts w:hint="eastAsia"/>
          <w:szCs w:val="21"/>
        </w:rPr>
        <w:t xml:space="preserve">( C  ) </w:t>
      </w:r>
      <w:r w:rsidRPr="00953FA7">
        <w:rPr>
          <w:rFonts w:hint="eastAsia"/>
          <w:szCs w:val="21"/>
        </w:rPr>
        <w:t>处错误。</w:t>
      </w:r>
      <w:r w:rsidRPr="00953FA7">
        <w:rPr>
          <w:rFonts w:hint="eastAsia"/>
          <w:szCs w:val="21"/>
        </w:rPr>
        <w:t xml:space="preserve"> </w:t>
      </w:r>
    </w:p>
    <w:p w:rsidR="00603D4F" w:rsidRPr="00953FA7" w:rsidRDefault="00603D4F" w:rsidP="00603D4F">
      <w:pPr>
        <w:rPr>
          <w:szCs w:val="21"/>
        </w:rPr>
      </w:pPr>
      <w:proofErr w:type="gramStart"/>
      <w:r w:rsidRPr="00953FA7">
        <w:rPr>
          <w:rFonts w:hint="eastAsia"/>
          <w:szCs w:val="21"/>
        </w:rPr>
        <w:t>class</w:t>
      </w:r>
      <w:proofErr w:type="gramEnd"/>
      <w:r w:rsidRPr="00953FA7">
        <w:rPr>
          <w:rFonts w:hint="eastAsia"/>
          <w:szCs w:val="21"/>
        </w:rPr>
        <w:t xml:space="preserve"> myclass{int i=0; public: void myclass( );</w:t>
      </w:r>
    </w:p>
    <w:p w:rsidR="00603D4F" w:rsidRPr="00953FA7" w:rsidRDefault="00603D4F" w:rsidP="00603D4F">
      <w:pPr>
        <w:rPr>
          <w:szCs w:val="21"/>
        </w:rPr>
      </w:pPr>
      <w:r w:rsidRPr="00953FA7">
        <w:rPr>
          <w:rFonts w:hint="eastAsia"/>
          <w:szCs w:val="21"/>
        </w:rPr>
        <w:t>~</w:t>
      </w:r>
      <w:proofErr w:type="gramStart"/>
      <w:r w:rsidRPr="00953FA7">
        <w:rPr>
          <w:rFonts w:hint="eastAsia"/>
          <w:szCs w:val="21"/>
        </w:rPr>
        <w:t>myclass(</w:t>
      </w:r>
      <w:proofErr w:type="gramEnd"/>
      <w:r w:rsidRPr="00953FA7">
        <w:rPr>
          <w:rFonts w:hint="eastAsia"/>
          <w:szCs w:val="21"/>
        </w:rPr>
        <w:t xml:space="preserve">value); }                 </w:t>
      </w:r>
    </w:p>
    <w:p w:rsidR="00603D4F" w:rsidRPr="00953FA7" w:rsidRDefault="00603D4F" w:rsidP="00603D4F">
      <w:pPr>
        <w:rPr>
          <w:szCs w:val="21"/>
        </w:rPr>
      </w:pPr>
      <w:r w:rsidRPr="00953FA7">
        <w:rPr>
          <w:rFonts w:hint="eastAsia"/>
          <w:szCs w:val="21"/>
        </w:rPr>
        <w:t>A) 1    B</w:t>
      </w:r>
      <w:proofErr w:type="gramStart"/>
      <w:r w:rsidRPr="00953FA7">
        <w:rPr>
          <w:rFonts w:hint="eastAsia"/>
          <w:szCs w:val="21"/>
        </w:rPr>
        <w:t>)2</w:t>
      </w:r>
      <w:proofErr w:type="gramEnd"/>
      <w:r w:rsidRPr="00953FA7">
        <w:rPr>
          <w:rFonts w:hint="eastAsia"/>
          <w:szCs w:val="21"/>
        </w:rPr>
        <w:t xml:space="preserve">    C)3    D)4</w:t>
      </w:r>
    </w:p>
    <w:p w:rsidR="00603D4F" w:rsidRPr="00953FA7" w:rsidRDefault="00603D4F" w:rsidP="00603D4F">
      <w:pPr>
        <w:rPr>
          <w:szCs w:val="21"/>
        </w:rPr>
      </w:pPr>
      <w:r w:rsidRPr="00953FA7">
        <w:rPr>
          <w:rFonts w:hint="eastAsia"/>
          <w:szCs w:val="21"/>
        </w:rPr>
        <w:t>68.</w:t>
      </w:r>
      <w:r w:rsidRPr="00953FA7">
        <w:rPr>
          <w:rFonts w:hint="eastAsia"/>
          <w:szCs w:val="21"/>
        </w:rPr>
        <w:t>说明虚函数的关键字是（</w:t>
      </w:r>
      <w:r w:rsidRPr="00953FA7">
        <w:rPr>
          <w:rFonts w:hint="eastAsia"/>
          <w:szCs w:val="21"/>
        </w:rPr>
        <w:t xml:space="preserve">  B     </w:t>
      </w:r>
      <w:r w:rsidRPr="00953FA7">
        <w:rPr>
          <w:rFonts w:hint="eastAsia"/>
          <w:szCs w:val="21"/>
        </w:rPr>
        <w:t>）。</w:t>
      </w:r>
    </w:p>
    <w:p w:rsidR="00603D4F" w:rsidRPr="00953FA7" w:rsidRDefault="00603D4F" w:rsidP="00603D4F">
      <w:pPr>
        <w:rPr>
          <w:szCs w:val="21"/>
        </w:rPr>
      </w:pPr>
      <w:r w:rsidRPr="00953FA7">
        <w:rPr>
          <w:rFonts w:hint="eastAsia"/>
          <w:szCs w:val="21"/>
        </w:rPr>
        <w:t>A. inline</w:t>
      </w:r>
      <w:r w:rsidRPr="00953FA7">
        <w:rPr>
          <w:rFonts w:hint="eastAsia"/>
          <w:szCs w:val="21"/>
        </w:rPr>
        <w:tab/>
      </w:r>
      <w:r w:rsidRPr="00953FA7">
        <w:rPr>
          <w:rFonts w:hint="eastAsia"/>
          <w:szCs w:val="21"/>
        </w:rPr>
        <w:tab/>
      </w:r>
      <w:r w:rsidRPr="00953FA7">
        <w:rPr>
          <w:rFonts w:hint="eastAsia"/>
          <w:szCs w:val="21"/>
        </w:rPr>
        <w:tab/>
        <w:t>B. virtual</w:t>
      </w:r>
      <w:r w:rsidRPr="00953FA7">
        <w:rPr>
          <w:rFonts w:hint="eastAsia"/>
          <w:szCs w:val="21"/>
        </w:rPr>
        <w:tab/>
      </w:r>
      <w:r w:rsidRPr="00953FA7">
        <w:rPr>
          <w:rFonts w:hint="eastAsia"/>
          <w:szCs w:val="21"/>
        </w:rPr>
        <w:tab/>
      </w:r>
      <w:r w:rsidRPr="00953FA7">
        <w:rPr>
          <w:rFonts w:hint="eastAsia"/>
          <w:szCs w:val="21"/>
        </w:rPr>
        <w:tab/>
        <w:t>C. define</w:t>
      </w:r>
      <w:r w:rsidRPr="00953FA7">
        <w:rPr>
          <w:rFonts w:hint="eastAsia"/>
          <w:szCs w:val="21"/>
        </w:rPr>
        <w:tab/>
      </w:r>
      <w:r w:rsidRPr="00953FA7">
        <w:rPr>
          <w:rFonts w:hint="eastAsia"/>
          <w:szCs w:val="21"/>
        </w:rPr>
        <w:tab/>
      </w:r>
      <w:r w:rsidRPr="00953FA7">
        <w:rPr>
          <w:rFonts w:hint="eastAsia"/>
          <w:szCs w:val="21"/>
        </w:rPr>
        <w:tab/>
        <w:t>D. static</w:t>
      </w:r>
    </w:p>
    <w:p w:rsidR="00603D4F" w:rsidRPr="00953FA7" w:rsidRDefault="00603D4F" w:rsidP="00603D4F">
      <w:pPr>
        <w:rPr>
          <w:szCs w:val="21"/>
        </w:rPr>
      </w:pPr>
      <w:r w:rsidRPr="00953FA7">
        <w:rPr>
          <w:rFonts w:hint="eastAsia"/>
          <w:szCs w:val="21"/>
        </w:rPr>
        <w:t>69.cout</w:t>
      </w:r>
      <w:r w:rsidRPr="00953FA7">
        <w:rPr>
          <w:rFonts w:hint="eastAsia"/>
          <w:szCs w:val="21"/>
        </w:rPr>
        <w:t>是某个类的标准对象的引用，该类是（</w:t>
      </w:r>
      <w:r w:rsidRPr="00953FA7">
        <w:rPr>
          <w:rFonts w:hint="eastAsia"/>
          <w:szCs w:val="21"/>
        </w:rPr>
        <w:t xml:space="preserve">  A     </w:t>
      </w:r>
      <w:r w:rsidRPr="00953FA7">
        <w:rPr>
          <w:rFonts w:hint="eastAsia"/>
          <w:szCs w:val="21"/>
        </w:rPr>
        <w:t>）。</w:t>
      </w:r>
    </w:p>
    <w:p w:rsidR="00603D4F" w:rsidRPr="00953FA7" w:rsidRDefault="00603D4F" w:rsidP="00603D4F">
      <w:pPr>
        <w:rPr>
          <w:szCs w:val="21"/>
        </w:rPr>
      </w:pPr>
      <w:r w:rsidRPr="00953FA7">
        <w:rPr>
          <w:rFonts w:hint="eastAsia"/>
          <w:szCs w:val="21"/>
        </w:rPr>
        <w:tab/>
        <w:t>A. ostream</w:t>
      </w:r>
      <w:r w:rsidRPr="00953FA7">
        <w:rPr>
          <w:rFonts w:hint="eastAsia"/>
          <w:szCs w:val="21"/>
        </w:rPr>
        <w:tab/>
      </w:r>
      <w:r w:rsidRPr="00953FA7">
        <w:rPr>
          <w:rFonts w:hint="eastAsia"/>
          <w:szCs w:val="21"/>
        </w:rPr>
        <w:tab/>
        <w:t>B. istream</w:t>
      </w:r>
      <w:r w:rsidRPr="00953FA7">
        <w:rPr>
          <w:rFonts w:hint="eastAsia"/>
          <w:szCs w:val="21"/>
        </w:rPr>
        <w:tab/>
      </w:r>
      <w:r w:rsidRPr="00953FA7">
        <w:rPr>
          <w:rFonts w:hint="eastAsia"/>
          <w:szCs w:val="21"/>
        </w:rPr>
        <w:tab/>
        <w:t>C. stdout</w:t>
      </w:r>
      <w:r w:rsidRPr="00953FA7">
        <w:rPr>
          <w:rFonts w:hint="eastAsia"/>
          <w:szCs w:val="21"/>
        </w:rPr>
        <w:tab/>
      </w:r>
      <w:r w:rsidRPr="00953FA7">
        <w:rPr>
          <w:rFonts w:hint="eastAsia"/>
          <w:szCs w:val="21"/>
        </w:rPr>
        <w:tab/>
      </w:r>
      <w:r w:rsidRPr="00953FA7">
        <w:rPr>
          <w:rFonts w:hint="eastAsia"/>
          <w:szCs w:val="21"/>
        </w:rPr>
        <w:tab/>
        <w:t>D. stdin</w:t>
      </w:r>
    </w:p>
    <w:p w:rsidR="00603D4F" w:rsidRPr="00953FA7" w:rsidRDefault="00603D4F" w:rsidP="00603D4F">
      <w:pPr>
        <w:rPr>
          <w:szCs w:val="21"/>
        </w:rPr>
      </w:pPr>
      <w:r w:rsidRPr="00953FA7">
        <w:rPr>
          <w:rFonts w:hint="eastAsia"/>
          <w:szCs w:val="21"/>
        </w:rPr>
        <w:t>70.</w:t>
      </w:r>
      <w:r w:rsidRPr="00953FA7">
        <w:rPr>
          <w:rFonts w:hint="eastAsia"/>
          <w:szCs w:val="21"/>
        </w:rPr>
        <w:t>一个类的所有对象共享的是（</w:t>
      </w:r>
      <w:r w:rsidRPr="00953FA7">
        <w:rPr>
          <w:rFonts w:hint="eastAsia"/>
          <w:szCs w:val="21"/>
        </w:rPr>
        <w:t xml:space="preserve">   D    </w:t>
      </w:r>
      <w:r w:rsidRPr="00953FA7">
        <w:rPr>
          <w:rFonts w:hint="eastAsia"/>
          <w:szCs w:val="21"/>
        </w:rPr>
        <w:t>）。</w:t>
      </w:r>
      <w:r w:rsidRPr="00953FA7">
        <w:rPr>
          <w:rFonts w:hint="eastAsia"/>
          <w:szCs w:val="21"/>
        </w:rPr>
        <w:t xml:space="preserve">   </w:t>
      </w:r>
    </w:p>
    <w:p w:rsidR="00603D4F" w:rsidRPr="00953FA7" w:rsidRDefault="00603D4F" w:rsidP="00603D4F">
      <w:pPr>
        <w:rPr>
          <w:szCs w:val="21"/>
        </w:rPr>
      </w:pPr>
      <w:r w:rsidRPr="00953FA7">
        <w:rPr>
          <w:rFonts w:hint="eastAsia"/>
          <w:szCs w:val="21"/>
        </w:rPr>
        <w:lastRenderedPageBreak/>
        <w:tab/>
        <w:t xml:space="preserve">A. </w:t>
      </w:r>
      <w:r w:rsidRPr="00953FA7">
        <w:rPr>
          <w:rFonts w:hint="eastAsia"/>
          <w:szCs w:val="21"/>
        </w:rPr>
        <w:t>私有数据成员</w:t>
      </w:r>
      <w:r w:rsidRPr="00953FA7">
        <w:rPr>
          <w:rFonts w:hint="eastAsia"/>
          <w:szCs w:val="21"/>
        </w:rPr>
        <w:tab/>
      </w:r>
      <w:r w:rsidRPr="00953FA7">
        <w:rPr>
          <w:rFonts w:hint="eastAsia"/>
          <w:szCs w:val="21"/>
        </w:rPr>
        <w:tab/>
      </w:r>
      <w:r w:rsidRPr="00953FA7">
        <w:rPr>
          <w:rFonts w:hint="eastAsia"/>
          <w:szCs w:val="21"/>
        </w:rPr>
        <w:tab/>
      </w:r>
      <w:r w:rsidRPr="00953FA7">
        <w:rPr>
          <w:rFonts w:hint="eastAsia"/>
          <w:szCs w:val="21"/>
        </w:rPr>
        <w:tab/>
      </w:r>
      <w:r w:rsidRPr="00953FA7">
        <w:rPr>
          <w:rFonts w:hint="eastAsia"/>
          <w:szCs w:val="21"/>
        </w:rPr>
        <w:tab/>
        <w:t xml:space="preserve">B. </w:t>
      </w:r>
      <w:r w:rsidRPr="00953FA7">
        <w:rPr>
          <w:rFonts w:hint="eastAsia"/>
          <w:szCs w:val="21"/>
        </w:rPr>
        <w:t>公有数据成员</w:t>
      </w:r>
    </w:p>
    <w:p w:rsidR="00603D4F" w:rsidRPr="00953FA7" w:rsidRDefault="00603D4F" w:rsidP="00603D4F">
      <w:pPr>
        <w:rPr>
          <w:szCs w:val="21"/>
        </w:rPr>
      </w:pPr>
      <w:r w:rsidRPr="00953FA7">
        <w:rPr>
          <w:rFonts w:hint="eastAsia"/>
          <w:szCs w:val="21"/>
        </w:rPr>
        <w:tab/>
        <w:t xml:space="preserve">C. </w:t>
      </w:r>
      <w:r w:rsidRPr="00953FA7">
        <w:rPr>
          <w:rFonts w:hint="eastAsia"/>
          <w:szCs w:val="21"/>
        </w:rPr>
        <w:t>保护数据成员</w:t>
      </w:r>
      <w:r w:rsidRPr="00953FA7">
        <w:rPr>
          <w:rFonts w:hint="eastAsia"/>
          <w:szCs w:val="21"/>
        </w:rPr>
        <w:tab/>
      </w:r>
      <w:r w:rsidRPr="00953FA7">
        <w:rPr>
          <w:rFonts w:hint="eastAsia"/>
          <w:szCs w:val="21"/>
        </w:rPr>
        <w:tab/>
      </w:r>
      <w:r w:rsidRPr="00953FA7">
        <w:rPr>
          <w:rFonts w:hint="eastAsia"/>
          <w:szCs w:val="21"/>
        </w:rPr>
        <w:tab/>
      </w:r>
      <w:r w:rsidRPr="00953FA7">
        <w:rPr>
          <w:rFonts w:hint="eastAsia"/>
          <w:szCs w:val="21"/>
        </w:rPr>
        <w:tab/>
      </w:r>
      <w:r w:rsidRPr="00953FA7">
        <w:rPr>
          <w:rFonts w:hint="eastAsia"/>
          <w:szCs w:val="21"/>
        </w:rPr>
        <w:tab/>
        <w:t xml:space="preserve">D. </w:t>
      </w:r>
      <w:r w:rsidRPr="00953FA7">
        <w:rPr>
          <w:rFonts w:hint="eastAsia"/>
          <w:szCs w:val="21"/>
        </w:rPr>
        <w:t>静态数据成员</w:t>
      </w:r>
    </w:p>
    <w:p w:rsidR="00603D4F" w:rsidRPr="00953FA7" w:rsidRDefault="00603D4F" w:rsidP="00603D4F">
      <w:pPr>
        <w:rPr>
          <w:szCs w:val="21"/>
        </w:rPr>
      </w:pPr>
      <w:r w:rsidRPr="00953FA7">
        <w:rPr>
          <w:rFonts w:hint="eastAsia"/>
          <w:szCs w:val="21"/>
        </w:rPr>
        <w:t>71.</w:t>
      </w:r>
      <w:r w:rsidRPr="00953FA7">
        <w:rPr>
          <w:rFonts w:hint="eastAsia"/>
          <w:szCs w:val="21"/>
        </w:rPr>
        <w:t>静态成员函数没有（</w:t>
      </w:r>
      <w:r w:rsidRPr="00953FA7">
        <w:rPr>
          <w:rFonts w:hint="eastAsia"/>
          <w:szCs w:val="21"/>
        </w:rPr>
        <w:t xml:space="preserve">   B     </w:t>
      </w:r>
      <w:r w:rsidRPr="00953FA7">
        <w:rPr>
          <w:rFonts w:hint="eastAsia"/>
          <w:szCs w:val="21"/>
        </w:rPr>
        <w:t>）。</w:t>
      </w:r>
      <w:r w:rsidRPr="00953FA7">
        <w:rPr>
          <w:rFonts w:hint="eastAsia"/>
          <w:szCs w:val="21"/>
        </w:rPr>
        <w:t xml:space="preserve">       </w:t>
      </w:r>
    </w:p>
    <w:p w:rsidR="00603D4F" w:rsidRPr="00953FA7" w:rsidRDefault="00603D4F" w:rsidP="00603D4F">
      <w:pPr>
        <w:rPr>
          <w:szCs w:val="21"/>
        </w:rPr>
      </w:pPr>
      <w:r w:rsidRPr="00953FA7">
        <w:rPr>
          <w:szCs w:val="21"/>
        </w:rPr>
        <w:t xml:space="preserve">A. </w:t>
      </w:r>
      <w:r w:rsidRPr="00953FA7">
        <w:rPr>
          <w:rFonts w:hint="eastAsia"/>
          <w:szCs w:val="21"/>
        </w:rPr>
        <w:t>返回值</w:t>
      </w:r>
      <w:r w:rsidRPr="00953FA7">
        <w:rPr>
          <w:szCs w:val="21"/>
        </w:rPr>
        <w:t xml:space="preserve">  </w:t>
      </w:r>
      <w:r w:rsidRPr="00953FA7">
        <w:rPr>
          <w:rFonts w:hint="eastAsia"/>
          <w:szCs w:val="21"/>
        </w:rPr>
        <w:tab/>
      </w:r>
      <w:r w:rsidRPr="00953FA7">
        <w:rPr>
          <w:rFonts w:hint="eastAsia"/>
          <w:szCs w:val="21"/>
        </w:rPr>
        <w:tab/>
      </w:r>
      <w:r w:rsidRPr="00953FA7">
        <w:rPr>
          <w:szCs w:val="21"/>
        </w:rPr>
        <w:t xml:space="preserve">B. </w:t>
      </w:r>
      <w:r w:rsidRPr="00953FA7">
        <w:rPr>
          <w:rFonts w:hint="eastAsia"/>
          <w:szCs w:val="21"/>
        </w:rPr>
        <w:t>this</w:t>
      </w:r>
      <w:r w:rsidRPr="00953FA7">
        <w:rPr>
          <w:rFonts w:hint="eastAsia"/>
          <w:szCs w:val="21"/>
        </w:rPr>
        <w:t>指针</w:t>
      </w:r>
      <w:r w:rsidRPr="00953FA7">
        <w:rPr>
          <w:szCs w:val="21"/>
        </w:rPr>
        <w:t xml:space="preserve">   </w:t>
      </w:r>
      <w:r w:rsidRPr="00953FA7">
        <w:rPr>
          <w:rFonts w:hint="eastAsia"/>
          <w:szCs w:val="21"/>
        </w:rPr>
        <w:tab/>
      </w:r>
      <w:r w:rsidRPr="00953FA7">
        <w:rPr>
          <w:rFonts w:hint="eastAsia"/>
          <w:szCs w:val="21"/>
        </w:rPr>
        <w:tab/>
      </w:r>
      <w:r w:rsidRPr="00953FA7">
        <w:rPr>
          <w:szCs w:val="21"/>
        </w:rPr>
        <w:t xml:space="preserve">C. </w:t>
      </w:r>
      <w:r w:rsidRPr="00953FA7">
        <w:rPr>
          <w:rFonts w:hint="eastAsia"/>
          <w:szCs w:val="21"/>
        </w:rPr>
        <w:t>指针参数</w:t>
      </w:r>
      <w:r w:rsidRPr="00953FA7">
        <w:rPr>
          <w:szCs w:val="21"/>
        </w:rPr>
        <w:t xml:space="preserve">     </w:t>
      </w:r>
      <w:r w:rsidRPr="00953FA7">
        <w:rPr>
          <w:rFonts w:hint="eastAsia"/>
          <w:szCs w:val="21"/>
        </w:rPr>
        <w:tab/>
      </w:r>
      <w:r w:rsidRPr="00953FA7">
        <w:rPr>
          <w:szCs w:val="21"/>
        </w:rPr>
        <w:t xml:space="preserve">D. </w:t>
      </w:r>
      <w:r w:rsidRPr="00953FA7">
        <w:rPr>
          <w:rFonts w:hint="eastAsia"/>
          <w:szCs w:val="21"/>
        </w:rPr>
        <w:t>返回类型</w:t>
      </w:r>
    </w:p>
    <w:p w:rsidR="00603D4F" w:rsidRPr="00953FA7" w:rsidRDefault="00603D4F" w:rsidP="00603D4F">
      <w:pPr>
        <w:rPr>
          <w:szCs w:val="21"/>
        </w:rPr>
      </w:pPr>
      <w:r w:rsidRPr="00953FA7">
        <w:rPr>
          <w:rFonts w:hint="eastAsia"/>
          <w:szCs w:val="21"/>
        </w:rPr>
        <w:t>72.</w:t>
      </w:r>
      <w:r w:rsidRPr="00953FA7">
        <w:rPr>
          <w:rFonts w:hint="eastAsia"/>
          <w:szCs w:val="21"/>
        </w:rPr>
        <w:t>关于</w:t>
      </w:r>
      <w:r w:rsidRPr="00953FA7">
        <w:rPr>
          <w:rFonts w:hint="eastAsia"/>
          <w:szCs w:val="21"/>
        </w:rPr>
        <w:t>C++</w:t>
      </w:r>
      <w:r w:rsidRPr="00953FA7">
        <w:rPr>
          <w:rFonts w:hint="eastAsia"/>
          <w:szCs w:val="21"/>
        </w:rPr>
        <w:t>与</w:t>
      </w:r>
      <w:r w:rsidRPr="00953FA7">
        <w:rPr>
          <w:rFonts w:hint="eastAsia"/>
          <w:szCs w:val="21"/>
        </w:rPr>
        <w:t>C</w:t>
      </w:r>
      <w:r w:rsidRPr="00953FA7">
        <w:rPr>
          <w:rFonts w:hint="eastAsia"/>
          <w:szCs w:val="21"/>
        </w:rPr>
        <w:t>语言关系的描述中，（</w:t>
      </w:r>
      <w:r w:rsidRPr="00953FA7">
        <w:rPr>
          <w:rFonts w:hint="eastAsia"/>
          <w:szCs w:val="21"/>
        </w:rPr>
        <w:t xml:space="preserve"> D</w:t>
      </w:r>
      <w:r w:rsidRPr="00953FA7">
        <w:rPr>
          <w:rFonts w:hint="eastAsia"/>
          <w:szCs w:val="21"/>
        </w:rPr>
        <w:t>）是</w:t>
      </w:r>
      <w:r w:rsidRPr="00953FA7">
        <w:rPr>
          <w:rFonts w:hint="eastAsia"/>
          <w:color w:val="FF0000"/>
          <w:szCs w:val="21"/>
        </w:rPr>
        <w:t>错误</w:t>
      </w:r>
      <w:r w:rsidRPr="00953FA7">
        <w:rPr>
          <w:rFonts w:hint="eastAsia"/>
          <w:szCs w:val="21"/>
        </w:rPr>
        <w:t>的。</w:t>
      </w:r>
    </w:p>
    <w:p w:rsidR="00603D4F" w:rsidRPr="00953FA7" w:rsidRDefault="00603D4F" w:rsidP="00603D4F">
      <w:pPr>
        <w:rPr>
          <w:szCs w:val="21"/>
        </w:rPr>
      </w:pPr>
      <w:r w:rsidRPr="00953FA7">
        <w:rPr>
          <w:rFonts w:hint="eastAsia"/>
          <w:szCs w:val="21"/>
        </w:rPr>
        <w:t xml:space="preserve"> </w:t>
      </w:r>
      <w:r w:rsidR="002E7997" w:rsidRPr="00953FA7">
        <w:rPr>
          <w:rFonts w:hint="eastAsia"/>
          <w:szCs w:val="21"/>
        </w:rPr>
        <w:t>A</w:t>
      </w:r>
      <w:r w:rsidRPr="00953FA7">
        <w:rPr>
          <w:rFonts w:hint="eastAsia"/>
          <w:szCs w:val="21"/>
        </w:rPr>
        <w:t>.C</w:t>
      </w:r>
      <w:r w:rsidRPr="00953FA7">
        <w:rPr>
          <w:rFonts w:hint="eastAsia"/>
          <w:szCs w:val="21"/>
        </w:rPr>
        <w:t>语言是</w:t>
      </w:r>
      <w:r w:rsidRPr="00953FA7">
        <w:rPr>
          <w:rFonts w:hint="eastAsia"/>
          <w:szCs w:val="21"/>
        </w:rPr>
        <w:t>C++</w:t>
      </w:r>
      <w:r w:rsidRPr="00953FA7">
        <w:rPr>
          <w:rFonts w:hint="eastAsia"/>
          <w:szCs w:val="21"/>
        </w:rPr>
        <w:t>语言的一个子集</w:t>
      </w:r>
      <w:r w:rsidRPr="00953FA7">
        <w:rPr>
          <w:rFonts w:hint="eastAsia"/>
          <w:szCs w:val="21"/>
        </w:rPr>
        <w:t xml:space="preserve"> </w:t>
      </w:r>
    </w:p>
    <w:p w:rsidR="00603D4F" w:rsidRPr="00953FA7" w:rsidRDefault="00603D4F" w:rsidP="00603D4F">
      <w:pPr>
        <w:rPr>
          <w:szCs w:val="21"/>
        </w:rPr>
      </w:pPr>
      <w:r w:rsidRPr="00953FA7">
        <w:rPr>
          <w:rFonts w:hint="eastAsia"/>
          <w:szCs w:val="21"/>
        </w:rPr>
        <w:t xml:space="preserve"> </w:t>
      </w:r>
      <w:r w:rsidR="002E7997" w:rsidRPr="00953FA7">
        <w:rPr>
          <w:rFonts w:hint="eastAsia"/>
          <w:szCs w:val="21"/>
        </w:rPr>
        <w:t>B</w:t>
      </w:r>
      <w:r w:rsidRPr="00953FA7">
        <w:rPr>
          <w:rFonts w:hint="eastAsia"/>
          <w:szCs w:val="21"/>
        </w:rPr>
        <w:t>.C</w:t>
      </w:r>
      <w:r w:rsidRPr="00953FA7">
        <w:rPr>
          <w:rFonts w:hint="eastAsia"/>
          <w:szCs w:val="21"/>
        </w:rPr>
        <w:t>语言与</w:t>
      </w:r>
      <w:r w:rsidRPr="00953FA7">
        <w:rPr>
          <w:rFonts w:hint="eastAsia"/>
          <w:szCs w:val="21"/>
        </w:rPr>
        <w:t>C++</w:t>
      </w:r>
      <w:r w:rsidRPr="00953FA7">
        <w:rPr>
          <w:rFonts w:hint="eastAsia"/>
          <w:szCs w:val="21"/>
        </w:rPr>
        <w:t>语言是兼容的</w:t>
      </w:r>
    </w:p>
    <w:p w:rsidR="00603D4F" w:rsidRPr="00953FA7" w:rsidRDefault="00603D4F" w:rsidP="00603D4F">
      <w:pPr>
        <w:rPr>
          <w:szCs w:val="21"/>
        </w:rPr>
      </w:pPr>
      <w:r w:rsidRPr="00953FA7">
        <w:rPr>
          <w:rFonts w:hint="eastAsia"/>
          <w:szCs w:val="21"/>
        </w:rPr>
        <w:t xml:space="preserve"> </w:t>
      </w:r>
      <w:r w:rsidR="002E7997" w:rsidRPr="00953FA7">
        <w:rPr>
          <w:rFonts w:hint="eastAsia"/>
          <w:szCs w:val="21"/>
        </w:rPr>
        <w:t>C</w:t>
      </w:r>
      <w:r w:rsidRPr="00953FA7">
        <w:rPr>
          <w:rFonts w:hint="eastAsia"/>
          <w:szCs w:val="21"/>
        </w:rPr>
        <w:t>.C++</w:t>
      </w:r>
      <w:r w:rsidRPr="00953FA7">
        <w:rPr>
          <w:rFonts w:hint="eastAsia"/>
          <w:szCs w:val="21"/>
        </w:rPr>
        <w:t>语言对</w:t>
      </w:r>
      <w:r w:rsidRPr="00953FA7">
        <w:rPr>
          <w:rFonts w:hint="eastAsia"/>
          <w:szCs w:val="21"/>
        </w:rPr>
        <w:t>C</w:t>
      </w:r>
      <w:r w:rsidRPr="00953FA7">
        <w:rPr>
          <w:rFonts w:hint="eastAsia"/>
          <w:szCs w:val="21"/>
        </w:rPr>
        <w:t>语言进行了一些改进</w:t>
      </w:r>
      <w:r w:rsidRPr="00953FA7">
        <w:rPr>
          <w:rFonts w:hint="eastAsia"/>
          <w:szCs w:val="21"/>
        </w:rPr>
        <w:t xml:space="preserve"> </w:t>
      </w:r>
    </w:p>
    <w:p w:rsidR="00603D4F" w:rsidRPr="00953FA7" w:rsidRDefault="00603D4F" w:rsidP="00603D4F">
      <w:pPr>
        <w:rPr>
          <w:szCs w:val="21"/>
        </w:rPr>
      </w:pPr>
      <w:r w:rsidRPr="00953FA7">
        <w:rPr>
          <w:rFonts w:hint="eastAsia"/>
          <w:szCs w:val="21"/>
        </w:rPr>
        <w:t xml:space="preserve"> </w:t>
      </w:r>
      <w:r w:rsidR="002E7997" w:rsidRPr="00953FA7">
        <w:rPr>
          <w:rFonts w:hint="eastAsia"/>
          <w:szCs w:val="21"/>
        </w:rPr>
        <w:t>D</w:t>
      </w:r>
      <w:r w:rsidRPr="00953FA7">
        <w:rPr>
          <w:rFonts w:hint="eastAsia"/>
          <w:szCs w:val="21"/>
        </w:rPr>
        <w:t>.C++</w:t>
      </w:r>
      <w:r w:rsidRPr="00953FA7">
        <w:rPr>
          <w:rFonts w:hint="eastAsia"/>
          <w:szCs w:val="21"/>
        </w:rPr>
        <w:t>语言和</w:t>
      </w:r>
      <w:r w:rsidRPr="00953FA7">
        <w:rPr>
          <w:rFonts w:hint="eastAsia"/>
          <w:szCs w:val="21"/>
        </w:rPr>
        <w:t>C</w:t>
      </w:r>
      <w:r w:rsidRPr="00953FA7">
        <w:rPr>
          <w:rFonts w:hint="eastAsia"/>
          <w:szCs w:val="21"/>
        </w:rPr>
        <w:t>语言都是面向对象的</w:t>
      </w:r>
    </w:p>
    <w:p w:rsidR="00603D4F" w:rsidRPr="00953FA7" w:rsidRDefault="00603D4F" w:rsidP="00603D4F">
      <w:pPr>
        <w:rPr>
          <w:szCs w:val="21"/>
        </w:rPr>
      </w:pPr>
      <w:r w:rsidRPr="00953FA7">
        <w:rPr>
          <w:rFonts w:hint="eastAsia"/>
          <w:szCs w:val="21"/>
        </w:rPr>
        <w:t>73.</w:t>
      </w:r>
      <w:r w:rsidRPr="00953FA7">
        <w:rPr>
          <w:rFonts w:hint="eastAsia"/>
          <w:szCs w:val="21"/>
        </w:rPr>
        <w:t>按照标识符的要求，（</w:t>
      </w:r>
      <w:r w:rsidRPr="00953FA7">
        <w:rPr>
          <w:rFonts w:hint="eastAsia"/>
          <w:szCs w:val="21"/>
        </w:rPr>
        <w:t xml:space="preserve">A </w:t>
      </w:r>
      <w:r w:rsidRPr="00953FA7">
        <w:rPr>
          <w:rFonts w:hint="eastAsia"/>
          <w:szCs w:val="21"/>
        </w:rPr>
        <w:t>）符号不能组成标识符。</w:t>
      </w:r>
    </w:p>
    <w:p w:rsidR="00603D4F" w:rsidRPr="00953FA7" w:rsidRDefault="00603D4F" w:rsidP="00603D4F">
      <w:pPr>
        <w:rPr>
          <w:szCs w:val="21"/>
        </w:rPr>
      </w:pPr>
      <w:r w:rsidRPr="00953FA7">
        <w:rPr>
          <w:rFonts w:hint="eastAsia"/>
          <w:szCs w:val="21"/>
        </w:rPr>
        <w:t xml:space="preserve"> </w:t>
      </w:r>
      <w:r w:rsidR="002E7997" w:rsidRPr="00953FA7">
        <w:rPr>
          <w:rFonts w:hint="eastAsia"/>
          <w:szCs w:val="21"/>
        </w:rPr>
        <w:t>A</w:t>
      </w:r>
      <w:r w:rsidRPr="00953FA7">
        <w:rPr>
          <w:rFonts w:hint="eastAsia"/>
          <w:szCs w:val="21"/>
        </w:rPr>
        <w:t>.</w:t>
      </w:r>
      <w:r w:rsidRPr="00953FA7">
        <w:rPr>
          <w:rFonts w:hint="eastAsia"/>
          <w:szCs w:val="21"/>
        </w:rPr>
        <w:t>连接符</w:t>
      </w:r>
      <w:r w:rsidRPr="00953FA7">
        <w:rPr>
          <w:rFonts w:hint="eastAsia"/>
          <w:szCs w:val="21"/>
        </w:rPr>
        <w:t xml:space="preserve">                      </w:t>
      </w:r>
      <w:r w:rsidR="002E7997" w:rsidRPr="00953FA7">
        <w:rPr>
          <w:rFonts w:hint="eastAsia"/>
          <w:szCs w:val="21"/>
        </w:rPr>
        <w:t>B</w:t>
      </w:r>
      <w:r w:rsidRPr="00953FA7">
        <w:rPr>
          <w:rFonts w:hint="eastAsia"/>
          <w:szCs w:val="21"/>
        </w:rPr>
        <w:t>.</w:t>
      </w:r>
      <w:r w:rsidRPr="00953FA7">
        <w:rPr>
          <w:rFonts w:hint="eastAsia"/>
          <w:szCs w:val="21"/>
        </w:rPr>
        <w:t>下划线</w:t>
      </w:r>
    </w:p>
    <w:p w:rsidR="00603D4F" w:rsidRPr="00953FA7" w:rsidRDefault="00603D4F" w:rsidP="00603D4F">
      <w:pPr>
        <w:rPr>
          <w:szCs w:val="21"/>
        </w:rPr>
      </w:pPr>
      <w:r w:rsidRPr="00953FA7">
        <w:rPr>
          <w:rFonts w:hint="eastAsia"/>
          <w:szCs w:val="21"/>
        </w:rPr>
        <w:t xml:space="preserve"> </w:t>
      </w:r>
      <w:r w:rsidR="002E7997" w:rsidRPr="00953FA7">
        <w:rPr>
          <w:rFonts w:hint="eastAsia"/>
          <w:szCs w:val="21"/>
        </w:rPr>
        <w:t>C</w:t>
      </w:r>
      <w:r w:rsidRPr="00953FA7">
        <w:rPr>
          <w:rFonts w:hint="eastAsia"/>
          <w:szCs w:val="21"/>
        </w:rPr>
        <w:t>.</w:t>
      </w:r>
      <w:r w:rsidRPr="00953FA7">
        <w:rPr>
          <w:rFonts w:hint="eastAsia"/>
          <w:szCs w:val="21"/>
        </w:rPr>
        <w:t>大小写字母</w:t>
      </w:r>
      <w:r w:rsidRPr="00953FA7">
        <w:rPr>
          <w:rFonts w:hint="eastAsia"/>
          <w:szCs w:val="21"/>
        </w:rPr>
        <w:t xml:space="preserve">                  </w:t>
      </w:r>
      <w:r w:rsidR="002E7997" w:rsidRPr="00953FA7">
        <w:rPr>
          <w:rFonts w:hint="eastAsia"/>
          <w:szCs w:val="21"/>
        </w:rPr>
        <w:t>D</w:t>
      </w:r>
      <w:r w:rsidRPr="00953FA7">
        <w:rPr>
          <w:rFonts w:hint="eastAsia"/>
          <w:szCs w:val="21"/>
        </w:rPr>
        <w:t>.</w:t>
      </w:r>
      <w:r w:rsidRPr="00953FA7">
        <w:rPr>
          <w:rFonts w:hint="eastAsia"/>
          <w:szCs w:val="21"/>
        </w:rPr>
        <w:t>数字字符</w:t>
      </w:r>
    </w:p>
    <w:p w:rsidR="00603D4F" w:rsidRPr="00953FA7" w:rsidRDefault="00603D4F" w:rsidP="00603D4F">
      <w:pPr>
        <w:rPr>
          <w:szCs w:val="21"/>
        </w:rPr>
      </w:pPr>
      <w:r w:rsidRPr="00953FA7">
        <w:rPr>
          <w:rFonts w:hint="eastAsia"/>
          <w:szCs w:val="21"/>
        </w:rPr>
        <w:t>74.</w:t>
      </w:r>
      <w:r w:rsidRPr="00953FA7">
        <w:rPr>
          <w:rFonts w:hint="eastAsia"/>
          <w:szCs w:val="21"/>
        </w:rPr>
        <w:t>为了避免嵌套的</w:t>
      </w:r>
      <w:r w:rsidRPr="00953FA7">
        <w:rPr>
          <w:rFonts w:hint="eastAsia"/>
          <w:szCs w:val="21"/>
        </w:rPr>
        <w:t>if-else</w:t>
      </w:r>
      <w:r w:rsidRPr="00953FA7">
        <w:rPr>
          <w:rFonts w:hint="eastAsia"/>
          <w:szCs w:val="21"/>
        </w:rPr>
        <w:t>语句的二义性，</w:t>
      </w:r>
      <w:r w:rsidRPr="00953FA7">
        <w:rPr>
          <w:rFonts w:hint="eastAsia"/>
          <w:szCs w:val="21"/>
        </w:rPr>
        <w:t>C</w:t>
      </w:r>
      <w:r w:rsidRPr="00953FA7">
        <w:rPr>
          <w:rFonts w:hint="eastAsia"/>
          <w:szCs w:val="21"/>
        </w:rPr>
        <w:t>语言规定</w:t>
      </w:r>
      <w:r w:rsidRPr="00953FA7">
        <w:rPr>
          <w:rFonts w:hint="eastAsia"/>
          <w:szCs w:val="21"/>
        </w:rPr>
        <w:t>else</w:t>
      </w:r>
      <w:r w:rsidRPr="00953FA7">
        <w:rPr>
          <w:rFonts w:hint="eastAsia"/>
          <w:szCs w:val="21"/>
        </w:rPr>
        <w:t>总是与（</w:t>
      </w:r>
      <w:r w:rsidRPr="00953FA7">
        <w:rPr>
          <w:rFonts w:hint="eastAsia"/>
          <w:szCs w:val="21"/>
        </w:rPr>
        <w:t xml:space="preserve"> C</w:t>
      </w:r>
      <w:r w:rsidRPr="00953FA7">
        <w:rPr>
          <w:rFonts w:hint="eastAsia"/>
          <w:szCs w:val="21"/>
        </w:rPr>
        <w:t>）组成配对关系。</w:t>
      </w:r>
    </w:p>
    <w:p w:rsidR="00603D4F" w:rsidRPr="00953FA7" w:rsidRDefault="00603D4F" w:rsidP="00603D4F">
      <w:pPr>
        <w:rPr>
          <w:szCs w:val="21"/>
        </w:rPr>
      </w:pPr>
      <w:r w:rsidRPr="00953FA7">
        <w:rPr>
          <w:rFonts w:hint="eastAsia"/>
          <w:szCs w:val="21"/>
        </w:rPr>
        <w:t xml:space="preserve"> </w:t>
      </w:r>
      <w:r w:rsidR="002E7997" w:rsidRPr="00953FA7">
        <w:rPr>
          <w:rFonts w:hint="eastAsia"/>
          <w:szCs w:val="21"/>
        </w:rPr>
        <w:t>A</w:t>
      </w:r>
      <w:r w:rsidRPr="00953FA7">
        <w:rPr>
          <w:rFonts w:hint="eastAsia"/>
          <w:szCs w:val="21"/>
        </w:rPr>
        <w:t>.</w:t>
      </w:r>
      <w:r w:rsidRPr="00953FA7">
        <w:rPr>
          <w:rFonts w:hint="eastAsia"/>
          <w:szCs w:val="21"/>
        </w:rPr>
        <w:t>缩</w:t>
      </w:r>
      <w:proofErr w:type="gramStart"/>
      <w:r w:rsidRPr="00953FA7">
        <w:rPr>
          <w:rFonts w:hint="eastAsia"/>
          <w:szCs w:val="21"/>
        </w:rPr>
        <w:t>排位置</w:t>
      </w:r>
      <w:proofErr w:type="gramEnd"/>
      <w:r w:rsidRPr="00953FA7">
        <w:rPr>
          <w:rFonts w:hint="eastAsia"/>
          <w:szCs w:val="21"/>
        </w:rPr>
        <w:t>相同的</w:t>
      </w:r>
      <w:r w:rsidRPr="00953FA7">
        <w:rPr>
          <w:rFonts w:hint="eastAsia"/>
          <w:szCs w:val="21"/>
        </w:rPr>
        <w:t xml:space="preserve">if            </w:t>
      </w:r>
      <w:r w:rsidR="002E7997" w:rsidRPr="00953FA7">
        <w:rPr>
          <w:rFonts w:hint="eastAsia"/>
          <w:szCs w:val="21"/>
        </w:rPr>
        <w:t>B</w:t>
      </w:r>
      <w:r w:rsidRPr="00953FA7">
        <w:rPr>
          <w:rFonts w:hint="eastAsia"/>
          <w:szCs w:val="21"/>
        </w:rPr>
        <w:t>.</w:t>
      </w:r>
      <w:r w:rsidRPr="00953FA7">
        <w:rPr>
          <w:rFonts w:hint="eastAsia"/>
          <w:szCs w:val="21"/>
        </w:rPr>
        <w:t>在其之前未配对的</w:t>
      </w:r>
      <w:r w:rsidRPr="00953FA7">
        <w:rPr>
          <w:rFonts w:hint="eastAsia"/>
          <w:szCs w:val="21"/>
        </w:rPr>
        <w:t>if</w:t>
      </w:r>
    </w:p>
    <w:p w:rsidR="00603D4F" w:rsidRPr="00953FA7" w:rsidRDefault="00603D4F" w:rsidP="00603D4F">
      <w:pPr>
        <w:rPr>
          <w:szCs w:val="21"/>
        </w:rPr>
      </w:pPr>
      <w:r w:rsidRPr="00953FA7">
        <w:rPr>
          <w:rFonts w:hint="eastAsia"/>
          <w:szCs w:val="21"/>
        </w:rPr>
        <w:t xml:space="preserve"> </w:t>
      </w:r>
      <w:r w:rsidR="002E7997" w:rsidRPr="00953FA7">
        <w:rPr>
          <w:rFonts w:hint="eastAsia"/>
          <w:szCs w:val="21"/>
        </w:rPr>
        <w:t>C</w:t>
      </w:r>
      <w:r w:rsidRPr="00953FA7">
        <w:rPr>
          <w:rFonts w:hint="eastAsia"/>
          <w:szCs w:val="21"/>
        </w:rPr>
        <w:t>.</w:t>
      </w:r>
      <w:r w:rsidRPr="00953FA7">
        <w:rPr>
          <w:rFonts w:hint="eastAsia"/>
          <w:szCs w:val="21"/>
        </w:rPr>
        <w:t>在其之前未配对的最近的</w:t>
      </w:r>
      <w:r w:rsidRPr="00953FA7">
        <w:rPr>
          <w:rFonts w:hint="eastAsia"/>
          <w:szCs w:val="21"/>
        </w:rPr>
        <w:t xml:space="preserve">if    </w:t>
      </w:r>
      <w:r w:rsidR="002E7997" w:rsidRPr="00953FA7">
        <w:rPr>
          <w:rFonts w:hint="eastAsia"/>
          <w:szCs w:val="21"/>
        </w:rPr>
        <w:t>D</w:t>
      </w:r>
      <w:r w:rsidRPr="00953FA7">
        <w:rPr>
          <w:rFonts w:hint="eastAsia"/>
          <w:szCs w:val="21"/>
        </w:rPr>
        <w:t>.</w:t>
      </w:r>
      <w:r w:rsidRPr="00953FA7">
        <w:rPr>
          <w:rFonts w:hint="eastAsia"/>
          <w:szCs w:val="21"/>
        </w:rPr>
        <w:t>同一行上的</w:t>
      </w:r>
      <w:r w:rsidRPr="00953FA7">
        <w:rPr>
          <w:rFonts w:hint="eastAsia"/>
          <w:szCs w:val="21"/>
        </w:rPr>
        <w:t>if</w:t>
      </w:r>
    </w:p>
    <w:p w:rsidR="00603D4F" w:rsidRPr="00953FA7" w:rsidRDefault="00603D4F" w:rsidP="00603D4F">
      <w:pPr>
        <w:rPr>
          <w:szCs w:val="21"/>
        </w:rPr>
      </w:pPr>
      <w:r w:rsidRPr="00953FA7">
        <w:rPr>
          <w:rFonts w:hint="eastAsia"/>
          <w:szCs w:val="21"/>
        </w:rPr>
        <w:t>75.</w:t>
      </w:r>
      <w:r w:rsidRPr="00953FA7">
        <w:rPr>
          <w:rFonts w:hint="eastAsia"/>
          <w:szCs w:val="21"/>
        </w:rPr>
        <w:t>在</w:t>
      </w:r>
      <w:r w:rsidRPr="00953FA7">
        <w:rPr>
          <w:rFonts w:hint="eastAsia"/>
          <w:szCs w:val="21"/>
        </w:rPr>
        <w:t>"int a[ ][3]={{1},{3,2},{4,5,6},{0}};"</w:t>
      </w:r>
      <w:r w:rsidRPr="00953FA7">
        <w:rPr>
          <w:rFonts w:hint="eastAsia"/>
          <w:szCs w:val="21"/>
        </w:rPr>
        <w:t>中，</w:t>
      </w:r>
      <w:r w:rsidRPr="00953FA7">
        <w:rPr>
          <w:rFonts w:hint="eastAsia"/>
          <w:szCs w:val="21"/>
        </w:rPr>
        <w:t>a[2][2]</w:t>
      </w:r>
      <w:r w:rsidRPr="00953FA7">
        <w:rPr>
          <w:rFonts w:hint="eastAsia"/>
          <w:szCs w:val="21"/>
        </w:rPr>
        <w:t>的值是（</w:t>
      </w:r>
      <w:r w:rsidRPr="00953FA7">
        <w:rPr>
          <w:rFonts w:hint="eastAsia"/>
          <w:szCs w:val="21"/>
        </w:rPr>
        <w:t xml:space="preserve"> C</w:t>
      </w:r>
      <w:r w:rsidRPr="00953FA7">
        <w:rPr>
          <w:rFonts w:hint="eastAsia"/>
          <w:szCs w:val="21"/>
        </w:rPr>
        <w:t>）。</w:t>
      </w:r>
    </w:p>
    <w:p w:rsidR="00603D4F" w:rsidRPr="00953FA7" w:rsidRDefault="00603D4F" w:rsidP="00603D4F">
      <w:pPr>
        <w:rPr>
          <w:szCs w:val="21"/>
        </w:rPr>
      </w:pPr>
      <w:r w:rsidRPr="00953FA7">
        <w:rPr>
          <w:szCs w:val="21"/>
        </w:rPr>
        <w:t xml:space="preserve"> </w:t>
      </w:r>
      <w:r w:rsidR="002E7997" w:rsidRPr="00953FA7">
        <w:rPr>
          <w:rFonts w:hint="eastAsia"/>
          <w:szCs w:val="21"/>
        </w:rPr>
        <w:t>A</w:t>
      </w:r>
      <w:r w:rsidRPr="00953FA7">
        <w:rPr>
          <w:szCs w:val="21"/>
        </w:rPr>
        <w:t xml:space="preserve">.1      </w:t>
      </w:r>
      <w:r w:rsidR="002E7997" w:rsidRPr="00953FA7">
        <w:rPr>
          <w:rFonts w:hint="eastAsia"/>
          <w:szCs w:val="21"/>
        </w:rPr>
        <w:t>B</w:t>
      </w:r>
      <w:r w:rsidRPr="00953FA7">
        <w:rPr>
          <w:szCs w:val="21"/>
        </w:rPr>
        <w:t xml:space="preserve">.0           </w:t>
      </w:r>
      <w:r w:rsidR="002E7997" w:rsidRPr="00953FA7">
        <w:rPr>
          <w:rFonts w:hint="eastAsia"/>
          <w:szCs w:val="21"/>
        </w:rPr>
        <w:t>C</w:t>
      </w:r>
      <w:r w:rsidRPr="00953FA7">
        <w:rPr>
          <w:szCs w:val="21"/>
        </w:rPr>
        <w:t xml:space="preserve">.6             </w:t>
      </w:r>
      <w:r w:rsidR="002E7997" w:rsidRPr="00953FA7">
        <w:rPr>
          <w:rFonts w:hint="eastAsia"/>
          <w:szCs w:val="21"/>
        </w:rPr>
        <w:t>D</w:t>
      </w:r>
      <w:r w:rsidRPr="00953FA7">
        <w:rPr>
          <w:szCs w:val="21"/>
        </w:rPr>
        <w:t>.2</w:t>
      </w:r>
    </w:p>
    <w:p w:rsidR="00603D4F" w:rsidRPr="00953FA7" w:rsidRDefault="00603D4F" w:rsidP="00603D4F">
      <w:pPr>
        <w:rPr>
          <w:szCs w:val="21"/>
        </w:rPr>
      </w:pPr>
      <w:r w:rsidRPr="00953FA7">
        <w:rPr>
          <w:rFonts w:hint="eastAsia"/>
          <w:szCs w:val="21"/>
        </w:rPr>
        <w:t>76.</w:t>
      </w:r>
      <w:r w:rsidRPr="00953FA7">
        <w:rPr>
          <w:rFonts w:hint="eastAsia"/>
          <w:szCs w:val="21"/>
        </w:rPr>
        <w:t>设</w:t>
      </w:r>
      <w:r w:rsidRPr="00953FA7">
        <w:rPr>
          <w:rFonts w:hint="eastAsia"/>
          <w:szCs w:val="21"/>
        </w:rPr>
        <w:t>"char</w:t>
      </w:r>
      <w:r w:rsidR="002E7997" w:rsidRPr="00953FA7">
        <w:rPr>
          <w:rFonts w:hint="eastAsia"/>
          <w:szCs w:val="21"/>
        </w:rPr>
        <w:t xml:space="preserve"> </w:t>
      </w:r>
      <w:r w:rsidRPr="00953FA7">
        <w:rPr>
          <w:rFonts w:hint="eastAsia"/>
          <w:szCs w:val="21"/>
        </w:rPr>
        <w:t xml:space="preserve"> **s</w:t>
      </w:r>
      <w:r w:rsidRPr="00953FA7">
        <w:rPr>
          <w:rFonts w:hint="eastAsia"/>
          <w:szCs w:val="21"/>
        </w:rPr>
        <w:t>；</w:t>
      </w:r>
      <w:r w:rsidRPr="00953FA7">
        <w:rPr>
          <w:rFonts w:hint="eastAsia"/>
          <w:szCs w:val="21"/>
        </w:rPr>
        <w:t>"</w:t>
      </w:r>
      <w:r w:rsidRPr="00953FA7">
        <w:rPr>
          <w:rFonts w:hint="eastAsia"/>
          <w:szCs w:val="21"/>
        </w:rPr>
        <w:t>，以下正确的表达式是（</w:t>
      </w:r>
      <w:r w:rsidRPr="00953FA7">
        <w:rPr>
          <w:rFonts w:hint="eastAsia"/>
          <w:szCs w:val="21"/>
        </w:rPr>
        <w:t>B</w:t>
      </w:r>
      <w:r w:rsidRPr="00953FA7">
        <w:rPr>
          <w:rFonts w:hint="eastAsia"/>
          <w:szCs w:val="21"/>
        </w:rPr>
        <w:t>）。</w:t>
      </w:r>
    </w:p>
    <w:p w:rsidR="00603D4F" w:rsidRPr="00953FA7" w:rsidRDefault="00603D4F" w:rsidP="00603D4F">
      <w:pPr>
        <w:rPr>
          <w:szCs w:val="21"/>
        </w:rPr>
      </w:pPr>
      <w:r w:rsidRPr="00953FA7">
        <w:rPr>
          <w:szCs w:val="21"/>
        </w:rPr>
        <w:t xml:space="preserve"> </w:t>
      </w:r>
      <w:r w:rsidR="002E7997" w:rsidRPr="00953FA7">
        <w:rPr>
          <w:rFonts w:hint="eastAsia"/>
          <w:szCs w:val="21"/>
        </w:rPr>
        <w:t>A</w:t>
      </w:r>
      <w:r w:rsidRPr="00953FA7">
        <w:rPr>
          <w:szCs w:val="21"/>
        </w:rPr>
        <w:t xml:space="preserve">.s="computer";            </w:t>
      </w:r>
      <w:r w:rsidR="002E7997" w:rsidRPr="00953FA7">
        <w:rPr>
          <w:rFonts w:hint="eastAsia"/>
          <w:szCs w:val="21"/>
        </w:rPr>
        <w:t>B</w:t>
      </w:r>
      <w:r w:rsidRPr="00953FA7">
        <w:rPr>
          <w:szCs w:val="21"/>
        </w:rPr>
        <w:t>.*s="computer";</w:t>
      </w:r>
    </w:p>
    <w:p w:rsidR="00603D4F" w:rsidRPr="00953FA7" w:rsidRDefault="00603D4F" w:rsidP="00603D4F">
      <w:pPr>
        <w:rPr>
          <w:szCs w:val="21"/>
        </w:rPr>
      </w:pPr>
      <w:r w:rsidRPr="00953FA7">
        <w:rPr>
          <w:szCs w:val="21"/>
        </w:rPr>
        <w:t xml:space="preserve"> </w:t>
      </w:r>
      <w:proofErr w:type="gramStart"/>
      <w:r w:rsidR="002E7997" w:rsidRPr="00953FA7">
        <w:rPr>
          <w:rFonts w:hint="eastAsia"/>
          <w:szCs w:val="21"/>
        </w:rPr>
        <w:t>C</w:t>
      </w:r>
      <w:r w:rsidRPr="00953FA7">
        <w:rPr>
          <w:szCs w:val="21"/>
        </w:rPr>
        <w:t>.*</w:t>
      </w:r>
      <w:proofErr w:type="gramEnd"/>
      <w:r w:rsidRPr="00953FA7">
        <w:rPr>
          <w:szCs w:val="21"/>
        </w:rPr>
        <w:t xml:space="preserve">*s="computer";          </w:t>
      </w:r>
      <w:r w:rsidR="002E7997" w:rsidRPr="00953FA7">
        <w:rPr>
          <w:rFonts w:hint="eastAsia"/>
          <w:szCs w:val="21"/>
        </w:rPr>
        <w:t>D</w:t>
      </w:r>
      <w:r w:rsidRPr="00953FA7">
        <w:rPr>
          <w:szCs w:val="21"/>
        </w:rPr>
        <w:t>.*s='c';</w:t>
      </w:r>
    </w:p>
    <w:p w:rsidR="00603D4F" w:rsidRPr="00953FA7" w:rsidRDefault="00603D4F" w:rsidP="00603D4F">
      <w:pPr>
        <w:rPr>
          <w:szCs w:val="21"/>
        </w:rPr>
      </w:pPr>
      <w:r w:rsidRPr="00953FA7">
        <w:rPr>
          <w:rFonts w:hint="eastAsia"/>
          <w:szCs w:val="21"/>
        </w:rPr>
        <w:t>77.</w:t>
      </w:r>
      <w:r w:rsidRPr="00953FA7">
        <w:rPr>
          <w:rFonts w:hint="eastAsia"/>
          <w:szCs w:val="21"/>
        </w:rPr>
        <w:t>对于</w:t>
      </w:r>
      <w:r w:rsidRPr="00953FA7">
        <w:rPr>
          <w:rFonts w:hint="eastAsia"/>
          <w:szCs w:val="21"/>
        </w:rPr>
        <w:t>"int *pa[5]</w:t>
      </w:r>
      <w:r w:rsidRPr="00953FA7">
        <w:rPr>
          <w:rFonts w:hint="eastAsia"/>
          <w:szCs w:val="21"/>
        </w:rPr>
        <w:t>；</w:t>
      </w:r>
      <w:r w:rsidRPr="00953FA7">
        <w:rPr>
          <w:rFonts w:hint="eastAsia"/>
          <w:szCs w:val="21"/>
        </w:rPr>
        <w:t>"</w:t>
      </w:r>
      <w:r w:rsidRPr="00953FA7">
        <w:rPr>
          <w:rFonts w:hint="eastAsia"/>
          <w:szCs w:val="21"/>
        </w:rPr>
        <w:t>的描述中，（</w:t>
      </w:r>
      <w:r w:rsidRPr="00953FA7">
        <w:rPr>
          <w:rFonts w:hint="eastAsia"/>
          <w:szCs w:val="21"/>
        </w:rPr>
        <w:t xml:space="preserve">D </w:t>
      </w:r>
      <w:r w:rsidRPr="00953FA7">
        <w:rPr>
          <w:rFonts w:hint="eastAsia"/>
          <w:szCs w:val="21"/>
        </w:rPr>
        <w:t>）是正确的。</w:t>
      </w:r>
    </w:p>
    <w:p w:rsidR="00603D4F" w:rsidRPr="00953FA7" w:rsidRDefault="00603D4F" w:rsidP="00603D4F">
      <w:pPr>
        <w:rPr>
          <w:szCs w:val="21"/>
        </w:rPr>
      </w:pPr>
      <w:r w:rsidRPr="00953FA7">
        <w:rPr>
          <w:rFonts w:hint="eastAsia"/>
          <w:szCs w:val="21"/>
        </w:rPr>
        <w:t xml:space="preserve"> </w:t>
      </w:r>
      <w:r w:rsidR="00FF7D87" w:rsidRPr="00953FA7">
        <w:rPr>
          <w:rFonts w:hint="eastAsia"/>
          <w:szCs w:val="21"/>
        </w:rPr>
        <w:t>A</w:t>
      </w:r>
      <w:r w:rsidRPr="00953FA7">
        <w:rPr>
          <w:rFonts w:hint="eastAsia"/>
          <w:szCs w:val="21"/>
        </w:rPr>
        <w:t>.pa</w:t>
      </w:r>
      <w:r w:rsidRPr="00953FA7">
        <w:rPr>
          <w:rFonts w:hint="eastAsia"/>
          <w:szCs w:val="21"/>
        </w:rPr>
        <w:t>是一个指向数组的指针，所指向的数组是</w:t>
      </w:r>
      <w:r w:rsidRPr="00953FA7">
        <w:rPr>
          <w:rFonts w:hint="eastAsia"/>
          <w:szCs w:val="21"/>
        </w:rPr>
        <w:t>5</w:t>
      </w:r>
      <w:r w:rsidRPr="00953FA7">
        <w:rPr>
          <w:rFonts w:hint="eastAsia"/>
          <w:szCs w:val="21"/>
        </w:rPr>
        <w:t>个</w:t>
      </w:r>
      <w:r w:rsidRPr="00953FA7">
        <w:rPr>
          <w:rFonts w:hint="eastAsia"/>
          <w:szCs w:val="21"/>
        </w:rPr>
        <w:t>int</w:t>
      </w:r>
      <w:r w:rsidRPr="00953FA7">
        <w:rPr>
          <w:rFonts w:hint="eastAsia"/>
          <w:szCs w:val="21"/>
        </w:rPr>
        <w:t>型元素</w:t>
      </w:r>
    </w:p>
    <w:p w:rsidR="00603D4F" w:rsidRPr="00953FA7" w:rsidRDefault="00603D4F" w:rsidP="00603D4F">
      <w:pPr>
        <w:rPr>
          <w:szCs w:val="21"/>
        </w:rPr>
      </w:pPr>
      <w:r w:rsidRPr="00953FA7">
        <w:rPr>
          <w:rFonts w:hint="eastAsia"/>
          <w:szCs w:val="21"/>
        </w:rPr>
        <w:t xml:space="preserve"> </w:t>
      </w:r>
      <w:r w:rsidR="00FF7D87" w:rsidRPr="00953FA7">
        <w:rPr>
          <w:rFonts w:hint="eastAsia"/>
          <w:szCs w:val="21"/>
        </w:rPr>
        <w:t>B</w:t>
      </w:r>
      <w:r w:rsidRPr="00953FA7">
        <w:rPr>
          <w:rFonts w:hint="eastAsia"/>
          <w:szCs w:val="21"/>
        </w:rPr>
        <w:t>.pa</w:t>
      </w:r>
      <w:r w:rsidRPr="00953FA7">
        <w:rPr>
          <w:rFonts w:hint="eastAsia"/>
          <w:szCs w:val="21"/>
        </w:rPr>
        <w:t>是一个指向某数组中第</w:t>
      </w:r>
      <w:r w:rsidRPr="00953FA7">
        <w:rPr>
          <w:rFonts w:hint="eastAsia"/>
          <w:szCs w:val="21"/>
        </w:rPr>
        <w:t>5</w:t>
      </w:r>
      <w:r w:rsidRPr="00953FA7">
        <w:rPr>
          <w:rFonts w:hint="eastAsia"/>
          <w:szCs w:val="21"/>
        </w:rPr>
        <w:t>个元素的指针，该元素是</w:t>
      </w:r>
      <w:r w:rsidRPr="00953FA7">
        <w:rPr>
          <w:rFonts w:hint="eastAsia"/>
          <w:szCs w:val="21"/>
        </w:rPr>
        <w:t>int</w:t>
      </w:r>
      <w:r w:rsidRPr="00953FA7">
        <w:rPr>
          <w:rFonts w:hint="eastAsia"/>
          <w:szCs w:val="21"/>
        </w:rPr>
        <w:t>型变量</w:t>
      </w:r>
    </w:p>
    <w:p w:rsidR="00603D4F" w:rsidRPr="00953FA7" w:rsidRDefault="00603D4F" w:rsidP="00603D4F">
      <w:pPr>
        <w:rPr>
          <w:szCs w:val="21"/>
        </w:rPr>
      </w:pPr>
      <w:r w:rsidRPr="00953FA7">
        <w:rPr>
          <w:rFonts w:hint="eastAsia"/>
          <w:szCs w:val="21"/>
        </w:rPr>
        <w:t xml:space="preserve"> </w:t>
      </w:r>
      <w:r w:rsidR="00FF7D87" w:rsidRPr="00953FA7">
        <w:rPr>
          <w:rFonts w:hint="eastAsia"/>
          <w:szCs w:val="21"/>
        </w:rPr>
        <w:t>C</w:t>
      </w:r>
      <w:r w:rsidRPr="00953FA7">
        <w:rPr>
          <w:rFonts w:hint="eastAsia"/>
          <w:szCs w:val="21"/>
        </w:rPr>
        <w:t>.pa [5]</w:t>
      </w:r>
      <w:r w:rsidRPr="00953FA7">
        <w:rPr>
          <w:rFonts w:hint="eastAsia"/>
          <w:szCs w:val="21"/>
        </w:rPr>
        <w:t>表示某个元素的第</w:t>
      </w:r>
      <w:r w:rsidRPr="00953FA7">
        <w:rPr>
          <w:rFonts w:hint="eastAsia"/>
          <w:szCs w:val="21"/>
        </w:rPr>
        <w:t>5</w:t>
      </w:r>
      <w:r w:rsidRPr="00953FA7">
        <w:rPr>
          <w:rFonts w:hint="eastAsia"/>
          <w:szCs w:val="21"/>
        </w:rPr>
        <w:t>个元素的值</w:t>
      </w:r>
    </w:p>
    <w:p w:rsidR="00603D4F" w:rsidRPr="00953FA7" w:rsidRDefault="00603D4F" w:rsidP="00603D4F">
      <w:pPr>
        <w:rPr>
          <w:szCs w:val="21"/>
        </w:rPr>
      </w:pPr>
      <w:r w:rsidRPr="00953FA7">
        <w:rPr>
          <w:rFonts w:hint="eastAsia"/>
          <w:szCs w:val="21"/>
        </w:rPr>
        <w:t xml:space="preserve"> </w:t>
      </w:r>
      <w:r w:rsidR="00FF7D87" w:rsidRPr="00953FA7">
        <w:rPr>
          <w:rFonts w:hint="eastAsia"/>
          <w:szCs w:val="21"/>
        </w:rPr>
        <w:t>D</w:t>
      </w:r>
      <w:r w:rsidRPr="00953FA7">
        <w:rPr>
          <w:rFonts w:hint="eastAsia"/>
          <w:szCs w:val="21"/>
        </w:rPr>
        <w:t>.pa</w:t>
      </w:r>
      <w:r w:rsidRPr="00953FA7">
        <w:rPr>
          <w:rFonts w:hint="eastAsia"/>
          <w:szCs w:val="21"/>
        </w:rPr>
        <w:t>是一个具有</w:t>
      </w:r>
      <w:r w:rsidRPr="00953FA7">
        <w:rPr>
          <w:rFonts w:hint="eastAsia"/>
          <w:szCs w:val="21"/>
        </w:rPr>
        <w:t>5</w:t>
      </w:r>
      <w:r w:rsidRPr="00953FA7">
        <w:rPr>
          <w:rFonts w:hint="eastAsia"/>
          <w:szCs w:val="21"/>
        </w:rPr>
        <w:t>个元素的指针数组，每个元素是一个</w:t>
      </w:r>
      <w:r w:rsidRPr="00953FA7">
        <w:rPr>
          <w:rFonts w:hint="eastAsia"/>
          <w:szCs w:val="21"/>
        </w:rPr>
        <w:t>int</w:t>
      </w:r>
      <w:r w:rsidRPr="00953FA7">
        <w:rPr>
          <w:rFonts w:hint="eastAsia"/>
          <w:szCs w:val="21"/>
        </w:rPr>
        <w:t>型指针</w:t>
      </w:r>
    </w:p>
    <w:p w:rsidR="00603D4F" w:rsidRPr="00953FA7" w:rsidRDefault="00603D4F" w:rsidP="00603D4F">
      <w:pPr>
        <w:rPr>
          <w:szCs w:val="21"/>
        </w:rPr>
      </w:pPr>
      <w:r w:rsidRPr="00953FA7">
        <w:rPr>
          <w:rFonts w:hint="eastAsia"/>
          <w:szCs w:val="21"/>
        </w:rPr>
        <w:t>78.</w:t>
      </w:r>
      <w:r w:rsidRPr="00953FA7">
        <w:rPr>
          <w:rFonts w:hint="eastAsia"/>
          <w:szCs w:val="21"/>
        </w:rPr>
        <w:t>在下列表示引用的方法中，（</w:t>
      </w:r>
      <w:r w:rsidRPr="00953FA7">
        <w:rPr>
          <w:rFonts w:hint="eastAsia"/>
          <w:szCs w:val="21"/>
        </w:rPr>
        <w:t xml:space="preserve">A </w:t>
      </w:r>
      <w:r w:rsidRPr="00953FA7">
        <w:rPr>
          <w:rFonts w:hint="eastAsia"/>
          <w:szCs w:val="21"/>
        </w:rPr>
        <w:t>）是正确的。</w:t>
      </w:r>
    </w:p>
    <w:p w:rsidR="00603D4F" w:rsidRPr="00953FA7" w:rsidRDefault="00603D4F" w:rsidP="00603D4F">
      <w:pPr>
        <w:rPr>
          <w:szCs w:val="21"/>
        </w:rPr>
      </w:pPr>
      <w:r w:rsidRPr="00953FA7">
        <w:rPr>
          <w:rFonts w:hint="eastAsia"/>
          <w:szCs w:val="21"/>
        </w:rPr>
        <w:t xml:space="preserve">　　已知：</w:t>
      </w:r>
      <w:proofErr w:type="gramStart"/>
      <w:r w:rsidRPr="00953FA7">
        <w:rPr>
          <w:rFonts w:hint="eastAsia"/>
          <w:szCs w:val="21"/>
        </w:rPr>
        <w:t>int</w:t>
      </w:r>
      <w:proofErr w:type="gramEnd"/>
      <w:r w:rsidRPr="00953FA7">
        <w:rPr>
          <w:rFonts w:hint="eastAsia"/>
          <w:szCs w:val="21"/>
        </w:rPr>
        <w:t xml:space="preserve"> m=10;</w:t>
      </w:r>
    </w:p>
    <w:p w:rsidR="00603D4F" w:rsidRPr="00953FA7" w:rsidRDefault="00603D4F" w:rsidP="00603D4F">
      <w:pPr>
        <w:rPr>
          <w:szCs w:val="21"/>
        </w:rPr>
      </w:pPr>
      <w:r w:rsidRPr="00953FA7">
        <w:rPr>
          <w:szCs w:val="21"/>
        </w:rPr>
        <w:t xml:space="preserve"> </w:t>
      </w:r>
      <w:r w:rsidR="00FF7D87" w:rsidRPr="00953FA7">
        <w:rPr>
          <w:rFonts w:hint="eastAsia"/>
          <w:szCs w:val="21"/>
        </w:rPr>
        <w:t>A</w:t>
      </w:r>
      <w:r w:rsidRPr="00953FA7">
        <w:rPr>
          <w:szCs w:val="21"/>
        </w:rPr>
        <w:t xml:space="preserve">.int &amp;x=m;              </w:t>
      </w:r>
      <w:r w:rsidR="00FF7D87" w:rsidRPr="00953FA7">
        <w:rPr>
          <w:rFonts w:hint="eastAsia"/>
          <w:szCs w:val="21"/>
        </w:rPr>
        <w:t>B</w:t>
      </w:r>
      <w:r w:rsidRPr="00953FA7">
        <w:rPr>
          <w:szCs w:val="21"/>
        </w:rPr>
        <w:t>.int &amp;y=10;</w:t>
      </w:r>
    </w:p>
    <w:p w:rsidR="00603D4F" w:rsidRPr="00953FA7" w:rsidRDefault="00603D4F" w:rsidP="00603D4F">
      <w:pPr>
        <w:rPr>
          <w:szCs w:val="21"/>
        </w:rPr>
      </w:pPr>
      <w:r w:rsidRPr="00953FA7">
        <w:rPr>
          <w:szCs w:val="21"/>
        </w:rPr>
        <w:t xml:space="preserve"> </w:t>
      </w:r>
      <w:r w:rsidR="00FF7D87" w:rsidRPr="00953FA7">
        <w:rPr>
          <w:rFonts w:hint="eastAsia"/>
          <w:szCs w:val="21"/>
        </w:rPr>
        <w:t>C</w:t>
      </w:r>
      <w:r w:rsidRPr="00953FA7">
        <w:rPr>
          <w:szCs w:val="21"/>
        </w:rPr>
        <w:t xml:space="preserve">.int &amp;z;                 </w:t>
      </w:r>
      <w:r w:rsidR="00FF7D87" w:rsidRPr="00953FA7">
        <w:rPr>
          <w:rFonts w:hint="eastAsia"/>
          <w:szCs w:val="21"/>
        </w:rPr>
        <w:t>D</w:t>
      </w:r>
      <w:r w:rsidRPr="00953FA7">
        <w:rPr>
          <w:szCs w:val="21"/>
        </w:rPr>
        <w:t>.float &amp;t=&amp;m;</w:t>
      </w:r>
    </w:p>
    <w:p w:rsidR="00603D4F" w:rsidRPr="00953FA7" w:rsidRDefault="00603D4F" w:rsidP="00603D4F">
      <w:pPr>
        <w:rPr>
          <w:szCs w:val="21"/>
        </w:rPr>
      </w:pPr>
      <w:r w:rsidRPr="00953FA7">
        <w:rPr>
          <w:rFonts w:hint="eastAsia"/>
          <w:szCs w:val="21"/>
        </w:rPr>
        <w:t>79.</w:t>
      </w:r>
      <w:r w:rsidRPr="00953FA7">
        <w:rPr>
          <w:rFonts w:hint="eastAsia"/>
          <w:szCs w:val="21"/>
        </w:rPr>
        <w:t>下列</w:t>
      </w:r>
      <w:r w:rsidRPr="00953FA7">
        <w:rPr>
          <w:rFonts w:hint="eastAsia"/>
          <w:szCs w:val="21"/>
        </w:rPr>
        <w:t>for</w:t>
      </w:r>
      <w:r w:rsidRPr="00953FA7">
        <w:rPr>
          <w:rFonts w:hint="eastAsia"/>
          <w:szCs w:val="21"/>
        </w:rPr>
        <w:t>循环的次数为（</w:t>
      </w:r>
      <w:r w:rsidRPr="00953FA7">
        <w:rPr>
          <w:rFonts w:hint="eastAsia"/>
          <w:szCs w:val="21"/>
        </w:rPr>
        <w:t xml:space="preserve"> B</w:t>
      </w:r>
      <w:r w:rsidRPr="00953FA7">
        <w:rPr>
          <w:rFonts w:hint="eastAsia"/>
          <w:szCs w:val="21"/>
        </w:rPr>
        <w:t>）。</w:t>
      </w:r>
    </w:p>
    <w:p w:rsidR="00603D4F" w:rsidRPr="00953FA7" w:rsidRDefault="00603D4F" w:rsidP="00603D4F">
      <w:pPr>
        <w:rPr>
          <w:szCs w:val="21"/>
        </w:rPr>
      </w:pPr>
      <w:r w:rsidRPr="00953FA7">
        <w:rPr>
          <w:rFonts w:hint="eastAsia"/>
          <w:szCs w:val="21"/>
        </w:rPr>
        <w:t xml:space="preserve">　　</w:t>
      </w:r>
      <w:r w:rsidRPr="00953FA7">
        <w:rPr>
          <w:rFonts w:hint="eastAsia"/>
          <w:szCs w:val="21"/>
        </w:rPr>
        <w:t>for</w:t>
      </w:r>
      <w:r w:rsidRPr="00953FA7">
        <w:rPr>
          <w:rFonts w:hint="eastAsia"/>
          <w:szCs w:val="21"/>
        </w:rPr>
        <w:t>（</w:t>
      </w:r>
      <w:r w:rsidRPr="00953FA7">
        <w:rPr>
          <w:rFonts w:hint="eastAsia"/>
          <w:szCs w:val="21"/>
        </w:rPr>
        <w:t>i=0, x=0; !x&amp;&amp;i&lt;=5; i++</w:t>
      </w:r>
      <w:r w:rsidRPr="00953FA7">
        <w:rPr>
          <w:rFonts w:hint="eastAsia"/>
          <w:szCs w:val="21"/>
        </w:rPr>
        <w:t>）</w:t>
      </w:r>
    </w:p>
    <w:p w:rsidR="00603D4F" w:rsidRPr="00953FA7" w:rsidRDefault="00603D4F" w:rsidP="00603D4F">
      <w:pPr>
        <w:rPr>
          <w:szCs w:val="21"/>
        </w:rPr>
      </w:pPr>
      <w:r w:rsidRPr="00953FA7">
        <w:rPr>
          <w:rFonts w:hint="eastAsia"/>
          <w:szCs w:val="21"/>
        </w:rPr>
        <w:t xml:space="preserve"> </w:t>
      </w:r>
      <w:r w:rsidR="00FF7D87" w:rsidRPr="00953FA7">
        <w:rPr>
          <w:rFonts w:hint="eastAsia"/>
          <w:szCs w:val="21"/>
        </w:rPr>
        <w:t>A</w:t>
      </w:r>
      <w:r w:rsidRPr="00953FA7">
        <w:rPr>
          <w:rFonts w:hint="eastAsia"/>
          <w:szCs w:val="21"/>
        </w:rPr>
        <w:t xml:space="preserve">.5     </w:t>
      </w:r>
      <w:r w:rsidR="00FF7D87" w:rsidRPr="00953FA7">
        <w:rPr>
          <w:rFonts w:hint="eastAsia"/>
          <w:szCs w:val="21"/>
        </w:rPr>
        <w:t>B</w:t>
      </w:r>
      <w:r w:rsidRPr="00953FA7">
        <w:rPr>
          <w:rFonts w:hint="eastAsia"/>
          <w:szCs w:val="21"/>
        </w:rPr>
        <w:t xml:space="preserve">.6      </w:t>
      </w:r>
      <w:r w:rsidR="00FF7D87" w:rsidRPr="00953FA7">
        <w:rPr>
          <w:rFonts w:hint="eastAsia"/>
          <w:szCs w:val="21"/>
        </w:rPr>
        <w:t>C</w:t>
      </w:r>
      <w:r w:rsidRPr="00953FA7">
        <w:rPr>
          <w:rFonts w:hint="eastAsia"/>
          <w:szCs w:val="21"/>
        </w:rPr>
        <w:t xml:space="preserve">.1     </w:t>
      </w:r>
      <w:r w:rsidR="00FF7D87" w:rsidRPr="00953FA7">
        <w:rPr>
          <w:rFonts w:hint="eastAsia"/>
          <w:szCs w:val="21"/>
        </w:rPr>
        <w:t>D</w:t>
      </w:r>
      <w:r w:rsidRPr="00953FA7">
        <w:rPr>
          <w:rFonts w:hint="eastAsia"/>
          <w:szCs w:val="21"/>
        </w:rPr>
        <w:t>.</w:t>
      </w:r>
      <w:r w:rsidRPr="00953FA7">
        <w:rPr>
          <w:rFonts w:hint="eastAsia"/>
          <w:szCs w:val="21"/>
        </w:rPr>
        <w:t>无限</w:t>
      </w:r>
    </w:p>
    <w:p w:rsidR="00603D4F" w:rsidRPr="00953FA7" w:rsidRDefault="00603D4F" w:rsidP="00603D4F">
      <w:pPr>
        <w:rPr>
          <w:szCs w:val="21"/>
        </w:rPr>
      </w:pPr>
      <w:r w:rsidRPr="00953FA7">
        <w:rPr>
          <w:rFonts w:hint="eastAsia"/>
          <w:szCs w:val="21"/>
        </w:rPr>
        <w:t>80.</w:t>
      </w:r>
      <w:r w:rsidRPr="00953FA7">
        <w:rPr>
          <w:rFonts w:hint="eastAsia"/>
          <w:szCs w:val="21"/>
        </w:rPr>
        <w:t>对于</w:t>
      </w:r>
      <w:r w:rsidRPr="00953FA7">
        <w:rPr>
          <w:rFonts w:hint="eastAsia"/>
          <w:szCs w:val="21"/>
        </w:rPr>
        <w:t>C/C++</w:t>
      </w:r>
      <w:r w:rsidRPr="00953FA7">
        <w:rPr>
          <w:rFonts w:hint="eastAsia"/>
          <w:szCs w:val="21"/>
        </w:rPr>
        <w:t>语言的函数，下列叙述中正确的是（</w:t>
      </w:r>
      <w:r w:rsidRPr="00953FA7">
        <w:rPr>
          <w:rFonts w:hint="eastAsia"/>
          <w:szCs w:val="21"/>
        </w:rPr>
        <w:t>A</w:t>
      </w:r>
      <w:r w:rsidRPr="00953FA7">
        <w:rPr>
          <w:rFonts w:hint="eastAsia"/>
          <w:szCs w:val="21"/>
        </w:rPr>
        <w:t>）。</w:t>
      </w:r>
    </w:p>
    <w:p w:rsidR="00603D4F" w:rsidRPr="00953FA7" w:rsidRDefault="00603D4F" w:rsidP="00603D4F">
      <w:pPr>
        <w:rPr>
          <w:szCs w:val="21"/>
        </w:rPr>
      </w:pPr>
      <w:r w:rsidRPr="00953FA7">
        <w:rPr>
          <w:rFonts w:hint="eastAsia"/>
          <w:szCs w:val="21"/>
        </w:rPr>
        <w:t xml:space="preserve"> </w:t>
      </w:r>
      <w:r w:rsidR="00FF7D87" w:rsidRPr="00953FA7">
        <w:rPr>
          <w:rFonts w:hint="eastAsia"/>
          <w:szCs w:val="21"/>
        </w:rPr>
        <w:t>A</w:t>
      </w:r>
      <w:r w:rsidRPr="00953FA7">
        <w:rPr>
          <w:rFonts w:hint="eastAsia"/>
          <w:szCs w:val="21"/>
        </w:rPr>
        <w:t>.</w:t>
      </w:r>
      <w:r w:rsidRPr="00953FA7">
        <w:rPr>
          <w:rFonts w:hint="eastAsia"/>
          <w:szCs w:val="21"/>
        </w:rPr>
        <w:t>函数的定义不能嵌套，但函数调用可以嵌套</w:t>
      </w:r>
    </w:p>
    <w:p w:rsidR="00603D4F" w:rsidRPr="00953FA7" w:rsidRDefault="00603D4F" w:rsidP="00603D4F">
      <w:pPr>
        <w:rPr>
          <w:szCs w:val="21"/>
        </w:rPr>
      </w:pPr>
      <w:r w:rsidRPr="00953FA7">
        <w:rPr>
          <w:rFonts w:hint="eastAsia"/>
          <w:szCs w:val="21"/>
        </w:rPr>
        <w:t xml:space="preserve"> </w:t>
      </w:r>
      <w:r w:rsidR="00FF7D87" w:rsidRPr="00953FA7">
        <w:rPr>
          <w:rFonts w:hint="eastAsia"/>
          <w:szCs w:val="21"/>
        </w:rPr>
        <w:t>B</w:t>
      </w:r>
      <w:r w:rsidRPr="00953FA7">
        <w:rPr>
          <w:rFonts w:hint="eastAsia"/>
          <w:szCs w:val="21"/>
        </w:rPr>
        <w:t>.</w:t>
      </w:r>
      <w:r w:rsidRPr="00953FA7">
        <w:rPr>
          <w:rFonts w:hint="eastAsia"/>
          <w:szCs w:val="21"/>
        </w:rPr>
        <w:t>函数的定义可以嵌套，但函数调用不能嵌套</w:t>
      </w:r>
    </w:p>
    <w:p w:rsidR="00603D4F" w:rsidRPr="00953FA7" w:rsidRDefault="00603D4F" w:rsidP="00603D4F">
      <w:pPr>
        <w:rPr>
          <w:szCs w:val="21"/>
        </w:rPr>
      </w:pPr>
      <w:r w:rsidRPr="00953FA7">
        <w:rPr>
          <w:rFonts w:hint="eastAsia"/>
          <w:szCs w:val="21"/>
        </w:rPr>
        <w:t xml:space="preserve"> </w:t>
      </w:r>
      <w:r w:rsidR="00FF7D87" w:rsidRPr="00953FA7">
        <w:rPr>
          <w:rFonts w:hint="eastAsia"/>
          <w:szCs w:val="21"/>
        </w:rPr>
        <w:t>C</w:t>
      </w:r>
      <w:r w:rsidRPr="00953FA7">
        <w:rPr>
          <w:rFonts w:hint="eastAsia"/>
          <w:szCs w:val="21"/>
        </w:rPr>
        <w:t>.</w:t>
      </w:r>
      <w:r w:rsidRPr="00953FA7">
        <w:rPr>
          <w:rFonts w:hint="eastAsia"/>
          <w:szCs w:val="21"/>
        </w:rPr>
        <w:t>函数的定义和调用都不能嵌套</w:t>
      </w:r>
    </w:p>
    <w:p w:rsidR="00603D4F" w:rsidRPr="00953FA7" w:rsidRDefault="00603D4F" w:rsidP="00603D4F">
      <w:pPr>
        <w:rPr>
          <w:szCs w:val="21"/>
        </w:rPr>
      </w:pPr>
      <w:r w:rsidRPr="00953FA7">
        <w:rPr>
          <w:rFonts w:hint="eastAsia"/>
          <w:szCs w:val="21"/>
        </w:rPr>
        <w:t xml:space="preserve"> </w:t>
      </w:r>
      <w:r w:rsidR="00FF7D87" w:rsidRPr="00953FA7">
        <w:rPr>
          <w:rFonts w:hint="eastAsia"/>
          <w:szCs w:val="21"/>
        </w:rPr>
        <w:t>D</w:t>
      </w:r>
      <w:r w:rsidRPr="00953FA7">
        <w:rPr>
          <w:rFonts w:hint="eastAsia"/>
          <w:szCs w:val="21"/>
        </w:rPr>
        <w:t>.</w:t>
      </w:r>
      <w:r w:rsidRPr="00953FA7">
        <w:rPr>
          <w:rFonts w:hint="eastAsia"/>
          <w:szCs w:val="21"/>
        </w:rPr>
        <w:t>函数的定义和调用都可以嵌套</w:t>
      </w:r>
    </w:p>
    <w:p w:rsidR="00603D4F" w:rsidRPr="00953FA7" w:rsidRDefault="00603D4F" w:rsidP="00603D4F">
      <w:pPr>
        <w:rPr>
          <w:szCs w:val="21"/>
        </w:rPr>
      </w:pPr>
      <w:r w:rsidRPr="00953FA7">
        <w:rPr>
          <w:rFonts w:hint="eastAsia"/>
          <w:szCs w:val="21"/>
        </w:rPr>
        <w:t>81.</w:t>
      </w:r>
      <w:r w:rsidRPr="00953FA7">
        <w:rPr>
          <w:rFonts w:hint="eastAsia"/>
          <w:szCs w:val="21"/>
        </w:rPr>
        <w:t>在一个被调用函数中，关于</w:t>
      </w:r>
      <w:r w:rsidRPr="00953FA7">
        <w:rPr>
          <w:rFonts w:hint="eastAsia"/>
          <w:szCs w:val="21"/>
        </w:rPr>
        <w:t>return</w:t>
      </w:r>
      <w:r w:rsidRPr="00953FA7">
        <w:rPr>
          <w:rFonts w:hint="eastAsia"/>
          <w:szCs w:val="21"/>
        </w:rPr>
        <w:t>语句使用的描述，（</w:t>
      </w:r>
      <w:r w:rsidRPr="00953FA7">
        <w:rPr>
          <w:rFonts w:hint="eastAsia"/>
          <w:szCs w:val="21"/>
        </w:rPr>
        <w:t xml:space="preserve"> D</w:t>
      </w:r>
      <w:r w:rsidRPr="00953FA7">
        <w:rPr>
          <w:rFonts w:hint="eastAsia"/>
          <w:szCs w:val="21"/>
        </w:rPr>
        <w:t>）</w:t>
      </w:r>
      <w:r w:rsidRPr="00953FA7">
        <w:rPr>
          <w:rFonts w:hint="eastAsia"/>
          <w:color w:val="FF0000"/>
          <w:szCs w:val="21"/>
        </w:rPr>
        <w:t>是错误的</w:t>
      </w:r>
      <w:r w:rsidRPr="00953FA7">
        <w:rPr>
          <w:rFonts w:hint="eastAsia"/>
          <w:szCs w:val="21"/>
        </w:rPr>
        <w:t>。</w:t>
      </w:r>
    </w:p>
    <w:p w:rsidR="00603D4F" w:rsidRPr="00953FA7" w:rsidRDefault="00603D4F" w:rsidP="00603D4F">
      <w:pPr>
        <w:rPr>
          <w:szCs w:val="21"/>
        </w:rPr>
      </w:pPr>
      <w:r w:rsidRPr="00953FA7">
        <w:rPr>
          <w:rFonts w:hint="eastAsia"/>
          <w:szCs w:val="21"/>
        </w:rPr>
        <w:t xml:space="preserve"> </w:t>
      </w:r>
      <w:r w:rsidR="00FF7D87" w:rsidRPr="00953FA7">
        <w:rPr>
          <w:rFonts w:hint="eastAsia"/>
          <w:szCs w:val="21"/>
        </w:rPr>
        <w:t>A</w:t>
      </w:r>
      <w:r w:rsidRPr="00953FA7">
        <w:rPr>
          <w:rFonts w:hint="eastAsia"/>
          <w:szCs w:val="21"/>
        </w:rPr>
        <w:t>.</w:t>
      </w:r>
      <w:r w:rsidRPr="00953FA7">
        <w:rPr>
          <w:rFonts w:hint="eastAsia"/>
          <w:szCs w:val="21"/>
        </w:rPr>
        <w:t>被调用函数中可以不用</w:t>
      </w:r>
      <w:r w:rsidRPr="00953FA7">
        <w:rPr>
          <w:rFonts w:hint="eastAsia"/>
          <w:szCs w:val="21"/>
        </w:rPr>
        <w:t>return</w:t>
      </w:r>
      <w:r w:rsidRPr="00953FA7">
        <w:rPr>
          <w:rFonts w:hint="eastAsia"/>
          <w:szCs w:val="21"/>
        </w:rPr>
        <w:t>语句</w:t>
      </w:r>
    </w:p>
    <w:p w:rsidR="00603D4F" w:rsidRPr="00953FA7" w:rsidRDefault="00603D4F" w:rsidP="00603D4F">
      <w:pPr>
        <w:rPr>
          <w:szCs w:val="21"/>
        </w:rPr>
      </w:pPr>
      <w:r w:rsidRPr="00953FA7">
        <w:rPr>
          <w:rFonts w:hint="eastAsia"/>
          <w:szCs w:val="21"/>
        </w:rPr>
        <w:t xml:space="preserve"> </w:t>
      </w:r>
      <w:r w:rsidR="00FF7D87" w:rsidRPr="00953FA7">
        <w:rPr>
          <w:rFonts w:hint="eastAsia"/>
          <w:szCs w:val="21"/>
        </w:rPr>
        <w:t>B</w:t>
      </w:r>
      <w:r w:rsidRPr="00953FA7">
        <w:rPr>
          <w:rFonts w:hint="eastAsia"/>
          <w:szCs w:val="21"/>
        </w:rPr>
        <w:t>.</w:t>
      </w:r>
      <w:r w:rsidRPr="00953FA7">
        <w:rPr>
          <w:rFonts w:hint="eastAsia"/>
          <w:szCs w:val="21"/>
        </w:rPr>
        <w:t>被调用函数中可以使用多个</w:t>
      </w:r>
      <w:r w:rsidRPr="00953FA7">
        <w:rPr>
          <w:rFonts w:hint="eastAsia"/>
          <w:szCs w:val="21"/>
        </w:rPr>
        <w:t>return</w:t>
      </w:r>
      <w:r w:rsidRPr="00953FA7">
        <w:rPr>
          <w:rFonts w:hint="eastAsia"/>
          <w:szCs w:val="21"/>
        </w:rPr>
        <w:t>语句</w:t>
      </w:r>
    </w:p>
    <w:p w:rsidR="00603D4F" w:rsidRPr="00953FA7" w:rsidRDefault="00603D4F" w:rsidP="00603D4F">
      <w:pPr>
        <w:rPr>
          <w:szCs w:val="21"/>
        </w:rPr>
      </w:pPr>
      <w:r w:rsidRPr="00953FA7">
        <w:rPr>
          <w:rFonts w:hint="eastAsia"/>
          <w:szCs w:val="21"/>
        </w:rPr>
        <w:t xml:space="preserve"> </w:t>
      </w:r>
      <w:r w:rsidR="00FF7D87" w:rsidRPr="00953FA7">
        <w:rPr>
          <w:rFonts w:hint="eastAsia"/>
          <w:szCs w:val="21"/>
        </w:rPr>
        <w:t>C</w:t>
      </w:r>
      <w:r w:rsidRPr="00953FA7">
        <w:rPr>
          <w:rFonts w:hint="eastAsia"/>
          <w:szCs w:val="21"/>
        </w:rPr>
        <w:t>.</w:t>
      </w:r>
      <w:r w:rsidRPr="00953FA7">
        <w:rPr>
          <w:rFonts w:hint="eastAsia"/>
          <w:szCs w:val="21"/>
        </w:rPr>
        <w:t>被调用函数中，如果有返回值，就一定要有</w:t>
      </w:r>
      <w:r w:rsidRPr="00953FA7">
        <w:rPr>
          <w:rFonts w:hint="eastAsia"/>
          <w:szCs w:val="21"/>
        </w:rPr>
        <w:t>return</w:t>
      </w:r>
      <w:r w:rsidRPr="00953FA7">
        <w:rPr>
          <w:rFonts w:hint="eastAsia"/>
          <w:szCs w:val="21"/>
        </w:rPr>
        <w:t>语句</w:t>
      </w:r>
    </w:p>
    <w:p w:rsidR="00603D4F" w:rsidRPr="00953FA7" w:rsidRDefault="00603D4F" w:rsidP="00603D4F">
      <w:pPr>
        <w:rPr>
          <w:szCs w:val="21"/>
        </w:rPr>
      </w:pPr>
      <w:r w:rsidRPr="00953FA7">
        <w:rPr>
          <w:rFonts w:hint="eastAsia"/>
          <w:szCs w:val="21"/>
        </w:rPr>
        <w:t xml:space="preserve"> </w:t>
      </w:r>
      <w:r w:rsidR="00FF7D87" w:rsidRPr="00953FA7">
        <w:rPr>
          <w:rFonts w:hint="eastAsia"/>
          <w:szCs w:val="21"/>
        </w:rPr>
        <w:t>D</w:t>
      </w:r>
      <w:r w:rsidRPr="00953FA7">
        <w:rPr>
          <w:rFonts w:hint="eastAsia"/>
          <w:szCs w:val="21"/>
        </w:rPr>
        <w:t>.</w:t>
      </w:r>
      <w:r w:rsidRPr="00953FA7">
        <w:rPr>
          <w:rFonts w:hint="eastAsia"/>
          <w:szCs w:val="21"/>
        </w:rPr>
        <w:t>被调用函数中，一个</w:t>
      </w:r>
      <w:r w:rsidRPr="00953FA7">
        <w:rPr>
          <w:rFonts w:hint="eastAsia"/>
          <w:szCs w:val="21"/>
        </w:rPr>
        <w:t>return</w:t>
      </w:r>
      <w:r w:rsidRPr="00953FA7">
        <w:rPr>
          <w:rFonts w:hint="eastAsia"/>
          <w:szCs w:val="21"/>
        </w:rPr>
        <w:t>语句可以返回</w:t>
      </w:r>
      <w:proofErr w:type="gramStart"/>
      <w:r w:rsidRPr="00953FA7">
        <w:rPr>
          <w:rFonts w:hint="eastAsia"/>
          <w:szCs w:val="21"/>
        </w:rPr>
        <w:t>多个值给调用</w:t>
      </w:r>
      <w:proofErr w:type="gramEnd"/>
      <w:r w:rsidRPr="00953FA7">
        <w:rPr>
          <w:rFonts w:hint="eastAsia"/>
          <w:szCs w:val="21"/>
        </w:rPr>
        <w:t>函数</w:t>
      </w:r>
    </w:p>
    <w:p w:rsidR="00603D4F" w:rsidRPr="00953FA7" w:rsidRDefault="00603D4F" w:rsidP="00603D4F">
      <w:pPr>
        <w:rPr>
          <w:szCs w:val="21"/>
        </w:rPr>
      </w:pPr>
      <w:r w:rsidRPr="00953FA7">
        <w:rPr>
          <w:rFonts w:hint="eastAsia"/>
          <w:szCs w:val="21"/>
        </w:rPr>
        <w:t>82.</w:t>
      </w:r>
      <w:r w:rsidRPr="00953FA7">
        <w:rPr>
          <w:rFonts w:hint="eastAsia"/>
          <w:szCs w:val="21"/>
        </w:rPr>
        <w:t>在一个函数中，要求通过函数来实现一种不太复杂的功能，并且要求加快执行速度，选用（</w:t>
      </w:r>
      <w:r w:rsidRPr="00953FA7">
        <w:rPr>
          <w:rFonts w:hint="eastAsia"/>
          <w:szCs w:val="21"/>
        </w:rPr>
        <w:t xml:space="preserve"> A</w:t>
      </w:r>
      <w:r w:rsidRPr="00953FA7">
        <w:rPr>
          <w:rFonts w:hint="eastAsia"/>
          <w:szCs w:val="21"/>
        </w:rPr>
        <w:t>）。</w:t>
      </w:r>
    </w:p>
    <w:p w:rsidR="00603D4F" w:rsidRPr="00953FA7" w:rsidRDefault="00603D4F" w:rsidP="00603D4F">
      <w:pPr>
        <w:rPr>
          <w:szCs w:val="21"/>
        </w:rPr>
      </w:pPr>
      <w:r w:rsidRPr="00953FA7">
        <w:rPr>
          <w:rFonts w:hint="eastAsia"/>
          <w:szCs w:val="21"/>
        </w:rPr>
        <w:lastRenderedPageBreak/>
        <w:t xml:space="preserve"> </w:t>
      </w:r>
      <w:r w:rsidR="00FF7D87" w:rsidRPr="00953FA7">
        <w:rPr>
          <w:rFonts w:hint="eastAsia"/>
          <w:szCs w:val="21"/>
        </w:rPr>
        <w:t>A</w:t>
      </w:r>
      <w:r w:rsidRPr="00953FA7">
        <w:rPr>
          <w:rFonts w:hint="eastAsia"/>
          <w:szCs w:val="21"/>
        </w:rPr>
        <w:t>内联函数</w:t>
      </w:r>
      <w:r w:rsidRPr="00953FA7">
        <w:rPr>
          <w:rFonts w:hint="eastAsia"/>
          <w:szCs w:val="21"/>
        </w:rPr>
        <w:t xml:space="preserve">                   </w:t>
      </w:r>
      <w:r w:rsidR="00FF7D87" w:rsidRPr="00953FA7">
        <w:rPr>
          <w:rFonts w:hint="eastAsia"/>
          <w:szCs w:val="21"/>
        </w:rPr>
        <w:t>B</w:t>
      </w:r>
      <w:r w:rsidRPr="00953FA7">
        <w:rPr>
          <w:rFonts w:hint="eastAsia"/>
          <w:szCs w:val="21"/>
        </w:rPr>
        <w:t>.</w:t>
      </w:r>
      <w:r w:rsidRPr="00953FA7">
        <w:rPr>
          <w:rFonts w:hint="eastAsia"/>
          <w:szCs w:val="21"/>
        </w:rPr>
        <w:t>重载函数</w:t>
      </w:r>
    </w:p>
    <w:p w:rsidR="00603D4F" w:rsidRPr="00953FA7" w:rsidRDefault="00603D4F" w:rsidP="00603D4F">
      <w:pPr>
        <w:rPr>
          <w:szCs w:val="21"/>
        </w:rPr>
      </w:pPr>
      <w:r w:rsidRPr="00953FA7">
        <w:rPr>
          <w:rFonts w:hint="eastAsia"/>
          <w:szCs w:val="21"/>
        </w:rPr>
        <w:t xml:space="preserve"> </w:t>
      </w:r>
      <w:r w:rsidR="00FF7D87" w:rsidRPr="00953FA7">
        <w:rPr>
          <w:rFonts w:hint="eastAsia"/>
          <w:szCs w:val="21"/>
        </w:rPr>
        <w:t>C</w:t>
      </w:r>
      <w:r w:rsidRPr="00953FA7">
        <w:rPr>
          <w:rFonts w:hint="eastAsia"/>
          <w:szCs w:val="21"/>
        </w:rPr>
        <w:t>.</w:t>
      </w:r>
      <w:r w:rsidRPr="00953FA7">
        <w:rPr>
          <w:rFonts w:hint="eastAsia"/>
          <w:szCs w:val="21"/>
        </w:rPr>
        <w:t>递归调用</w:t>
      </w:r>
      <w:r w:rsidRPr="00953FA7">
        <w:rPr>
          <w:rFonts w:hint="eastAsia"/>
          <w:szCs w:val="21"/>
        </w:rPr>
        <w:t xml:space="preserve">                   </w:t>
      </w:r>
      <w:r w:rsidR="00FF7D87" w:rsidRPr="00953FA7">
        <w:rPr>
          <w:rFonts w:hint="eastAsia"/>
          <w:szCs w:val="21"/>
        </w:rPr>
        <w:t>D</w:t>
      </w:r>
      <w:r w:rsidRPr="00953FA7">
        <w:rPr>
          <w:rFonts w:hint="eastAsia"/>
          <w:szCs w:val="21"/>
        </w:rPr>
        <w:t>.</w:t>
      </w:r>
      <w:r w:rsidRPr="00953FA7">
        <w:rPr>
          <w:rFonts w:hint="eastAsia"/>
          <w:szCs w:val="21"/>
        </w:rPr>
        <w:t>嵌套调用</w:t>
      </w:r>
    </w:p>
    <w:p w:rsidR="00603D4F" w:rsidRPr="00953FA7" w:rsidRDefault="00603D4F" w:rsidP="00603D4F">
      <w:pPr>
        <w:rPr>
          <w:szCs w:val="21"/>
        </w:rPr>
      </w:pPr>
      <w:r w:rsidRPr="00953FA7">
        <w:rPr>
          <w:rFonts w:hint="eastAsia"/>
          <w:szCs w:val="21"/>
        </w:rPr>
        <w:t>83.</w:t>
      </w:r>
      <w:r w:rsidRPr="00953FA7">
        <w:rPr>
          <w:rFonts w:hint="eastAsia"/>
          <w:szCs w:val="21"/>
        </w:rPr>
        <w:t>使用</w:t>
      </w:r>
      <w:r w:rsidRPr="00953FA7">
        <w:rPr>
          <w:rFonts w:hint="eastAsia"/>
          <w:szCs w:val="21"/>
        </w:rPr>
        <w:t>fseek</w:t>
      </w:r>
      <w:r w:rsidRPr="00953FA7">
        <w:rPr>
          <w:rFonts w:hint="eastAsia"/>
          <w:szCs w:val="21"/>
        </w:rPr>
        <w:t>函数可以实现的操作是（</w:t>
      </w:r>
      <w:r w:rsidRPr="00953FA7">
        <w:rPr>
          <w:rFonts w:hint="eastAsia"/>
          <w:szCs w:val="21"/>
        </w:rPr>
        <w:t xml:space="preserve"> A</w:t>
      </w:r>
      <w:r w:rsidRPr="00953FA7">
        <w:rPr>
          <w:rFonts w:hint="eastAsia"/>
          <w:szCs w:val="21"/>
        </w:rPr>
        <w:t>）。</w:t>
      </w:r>
    </w:p>
    <w:p w:rsidR="00603D4F" w:rsidRPr="00953FA7" w:rsidRDefault="00603D4F" w:rsidP="00603D4F">
      <w:pPr>
        <w:rPr>
          <w:szCs w:val="21"/>
        </w:rPr>
      </w:pPr>
      <w:r w:rsidRPr="00953FA7">
        <w:rPr>
          <w:rFonts w:hint="eastAsia"/>
          <w:szCs w:val="21"/>
        </w:rPr>
        <w:t xml:space="preserve"> </w:t>
      </w:r>
      <w:r w:rsidR="00FF7D87" w:rsidRPr="00953FA7">
        <w:rPr>
          <w:rFonts w:hint="eastAsia"/>
          <w:szCs w:val="21"/>
        </w:rPr>
        <w:t>A</w:t>
      </w:r>
      <w:r w:rsidRPr="00953FA7">
        <w:rPr>
          <w:rFonts w:hint="eastAsia"/>
          <w:szCs w:val="21"/>
        </w:rPr>
        <w:t>.</w:t>
      </w:r>
      <w:r w:rsidRPr="00953FA7">
        <w:rPr>
          <w:rFonts w:hint="eastAsia"/>
          <w:szCs w:val="21"/>
        </w:rPr>
        <w:t>改变文件指针的当前位置</w:t>
      </w:r>
    </w:p>
    <w:p w:rsidR="00603D4F" w:rsidRPr="00953FA7" w:rsidRDefault="00603D4F" w:rsidP="00603D4F">
      <w:pPr>
        <w:rPr>
          <w:szCs w:val="21"/>
        </w:rPr>
      </w:pPr>
      <w:r w:rsidRPr="00953FA7">
        <w:rPr>
          <w:rFonts w:hint="eastAsia"/>
          <w:szCs w:val="21"/>
        </w:rPr>
        <w:t xml:space="preserve"> </w:t>
      </w:r>
      <w:r w:rsidR="00FF7D87" w:rsidRPr="00953FA7">
        <w:rPr>
          <w:rFonts w:hint="eastAsia"/>
          <w:szCs w:val="21"/>
        </w:rPr>
        <w:t>B</w:t>
      </w:r>
      <w:r w:rsidRPr="00953FA7">
        <w:rPr>
          <w:rFonts w:hint="eastAsia"/>
          <w:szCs w:val="21"/>
        </w:rPr>
        <w:t>.</w:t>
      </w:r>
      <w:r w:rsidRPr="00953FA7">
        <w:rPr>
          <w:rFonts w:hint="eastAsia"/>
          <w:szCs w:val="21"/>
        </w:rPr>
        <w:t>文件的顺序读写</w:t>
      </w:r>
    </w:p>
    <w:p w:rsidR="00603D4F" w:rsidRPr="00953FA7" w:rsidRDefault="00603D4F" w:rsidP="00603D4F">
      <w:pPr>
        <w:rPr>
          <w:szCs w:val="21"/>
        </w:rPr>
      </w:pPr>
      <w:r w:rsidRPr="00953FA7">
        <w:rPr>
          <w:rFonts w:hint="eastAsia"/>
          <w:szCs w:val="21"/>
        </w:rPr>
        <w:t xml:space="preserve"> </w:t>
      </w:r>
      <w:r w:rsidR="00FF7D87" w:rsidRPr="00953FA7">
        <w:rPr>
          <w:rFonts w:hint="eastAsia"/>
          <w:szCs w:val="21"/>
        </w:rPr>
        <w:t>C</w:t>
      </w:r>
      <w:r w:rsidRPr="00953FA7">
        <w:rPr>
          <w:rFonts w:hint="eastAsia"/>
          <w:szCs w:val="21"/>
        </w:rPr>
        <w:t>.</w:t>
      </w:r>
      <w:r w:rsidRPr="00953FA7">
        <w:rPr>
          <w:rFonts w:hint="eastAsia"/>
          <w:szCs w:val="21"/>
        </w:rPr>
        <w:t>文件的随机读写</w:t>
      </w:r>
    </w:p>
    <w:p w:rsidR="00603D4F" w:rsidRPr="00953FA7" w:rsidRDefault="00603D4F" w:rsidP="00603D4F">
      <w:pPr>
        <w:rPr>
          <w:szCs w:val="21"/>
        </w:rPr>
      </w:pPr>
      <w:r w:rsidRPr="00953FA7">
        <w:rPr>
          <w:rFonts w:hint="eastAsia"/>
          <w:szCs w:val="21"/>
        </w:rPr>
        <w:t xml:space="preserve"> </w:t>
      </w:r>
      <w:r w:rsidR="00FF7D87" w:rsidRPr="00953FA7">
        <w:rPr>
          <w:rFonts w:hint="eastAsia"/>
          <w:szCs w:val="21"/>
        </w:rPr>
        <w:t>D</w:t>
      </w:r>
      <w:r w:rsidRPr="00953FA7">
        <w:rPr>
          <w:rFonts w:hint="eastAsia"/>
          <w:szCs w:val="21"/>
        </w:rPr>
        <w:t>.</w:t>
      </w:r>
      <w:r w:rsidRPr="00953FA7">
        <w:rPr>
          <w:rFonts w:hint="eastAsia"/>
          <w:szCs w:val="21"/>
        </w:rPr>
        <w:t>以上都不对</w:t>
      </w:r>
    </w:p>
    <w:p w:rsidR="00603D4F" w:rsidRPr="00953FA7" w:rsidRDefault="00603D4F" w:rsidP="00603D4F">
      <w:pPr>
        <w:rPr>
          <w:szCs w:val="21"/>
        </w:rPr>
      </w:pPr>
      <w:r w:rsidRPr="00953FA7">
        <w:rPr>
          <w:rFonts w:hint="eastAsia"/>
          <w:szCs w:val="21"/>
        </w:rPr>
        <w:t>84.</w:t>
      </w:r>
      <w:r w:rsidRPr="00953FA7">
        <w:rPr>
          <w:rFonts w:hint="eastAsia"/>
          <w:szCs w:val="21"/>
        </w:rPr>
        <w:t>下列存储标识符中，（</w:t>
      </w:r>
      <w:r w:rsidRPr="00953FA7">
        <w:rPr>
          <w:rFonts w:hint="eastAsia"/>
          <w:szCs w:val="21"/>
        </w:rPr>
        <w:t xml:space="preserve"> C</w:t>
      </w:r>
      <w:r w:rsidRPr="00953FA7">
        <w:rPr>
          <w:rFonts w:hint="eastAsia"/>
          <w:szCs w:val="21"/>
        </w:rPr>
        <w:t>）的可见性与存在性不一致。</w:t>
      </w:r>
    </w:p>
    <w:p w:rsidR="00603D4F" w:rsidRPr="00953FA7" w:rsidRDefault="00603D4F" w:rsidP="00603D4F">
      <w:pPr>
        <w:rPr>
          <w:szCs w:val="21"/>
        </w:rPr>
      </w:pPr>
      <w:r w:rsidRPr="00953FA7">
        <w:rPr>
          <w:rFonts w:hint="eastAsia"/>
          <w:szCs w:val="21"/>
        </w:rPr>
        <w:t xml:space="preserve"> </w:t>
      </w:r>
      <w:r w:rsidR="00FF7D87" w:rsidRPr="00953FA7">
        <w:rPr>
          <w:rFonts w:hint="eastAsia"/>
          <w:szCs w:val="21"/>
        </w:rPr>
        <w:t>A</w:t>
      </w:r>
      <w:r w:rsidRPr="00953FA7">
        <w:rPr>
          <w:rFonts w:hint="eastAsia"/>
          <w:szCs w:val="21"/>
        </w:rPr>
        <w:t>.</w:t>
      </w:r>
      <w:r w:rsidRPr="00953FA7">
        <w:rPr>
          <w:rFonts w:hint="eastAsia"/>
          <w:szCs w:val="21"/>
        </w:rPr>
        <w:t>外部类</w:t>
      </w:r>
      <w:r w:rsidRPr="00953FA7">
        <w:rPr>
          <w:rFonts w:hint="eastAsia"/>
          <w:szCs w:val="21"/>
        </w:rPr>
        <w:t xml:space="preserve">                      </w:t>
      </w:r>
      <w:r w:rsidR="00FF7D87" w:rsidRPr="00953FA7">
        <w:rPr>
          <w:rFonts w:hint="eastAsia"/>
          <w:szCs w:val="21"/>
        </w:rPr>
        <w:t>B</w:t>
      </w:r>
      <w:r w:rsidRPr="00953FA7">
        <w:rPr>
          <w:rFonts w:hint="eastAsia"/>
          <w:szCs w:val="21"/>
        </w:rPr>
        <w:t>.</w:t>
      </w:r>
      <w:r w:rsidRPr="00953FA7">
        <w:rPr>
          <w:rFonts w:hint="eastAsia"/>
          <w:szCs w:val="21"/>
        </w:rPr>
        <w:t>自动类</w:t>
      </w:r>
    </w:p>
    <w:p w:rsidR="00603D4F" w:rsidRPr="00953FA7" w:rsidRDefault="00603D4F" w:rsidP="00603D4F">
      <w:pPr>
        <w:rPr>
          <w:szCs w:val="21"/>
        </w:rPr>
      </w:pPr>
      <w:r w:rsidRPr="00953FA7">
        <w:rPr>
          <w:rFonts w:hint="eastAsia"/>
          <w:szCs w:val="21"/>
        </w:rPr>
        <w:t xml:space="preserve"> </w:t>
      </w:r>
      <w:r w:rsidR="00FF7D87" w:rsidRPr="00953FA7">
        <w:rPr>
          <w:rFonts w:hint="eastAsia"/>
          <w:szCs w:val="21"/>
        </w:rPr>
        <w:t>C</w:t>
      </w:r>
      <w:r w:rsidRPr="00953FA7">
        <w:rPr>
          <w:rFonts w:hint="eastAsia"/>
          <w:szCs w:val="21"/>
        </w:rPr>
        <w:t>.</w:t>
      </w:r>
      <w:r w:rsidRPr="00953FA7">
        <w:rPr>
          <w:rFonts w:hint="eastAsia"/>
          <w:szCs w:val="21"/>
        </w:rPr>
        <w:t>内部静态类</w:t>
      </w:r>
      <w:r w:rsidRPr="00953FA7">
        <w:rPr>
          <w:rFonts w:hint="eastAsia"/>
          <w:szCs w:val="21"/>
        </w:rPr>
        <w:t xml:space="preserve">                  </w:t>
      </w:r>
      <w:r w:rsidR="00FF7D87" w:rsidRPr="00953FA7">
        <w:rPr>
          <w:rFonts w:hint="eastAsia"/>
          <w:szCs w:val="21"/>
        </w:rPr>
        <w:t>D</w:t>
      </w:r>
      <w:r w:rsidRPr="00953FA7">
        <w:rPr>
          <w:rFonts w:hint="eastAsia"/>
          <w:szCs w:val="21"/>
        </w:rPr>
        <w:t>.</w:t>
      </w:r>
      <w:r w:rsidRPr="00953FA7">
        <w:rPr>
          <w:rFonts w:hint="eastAsia"/>
          <w:szCs w:val="21"/>
        </w:rPr>
        <w:t>寄存器类</w:t>
      </w:r>
    </w:p>
    <w:p w:rsidR="00603D4F" w:rsidRPr="00953FA7" w:rsidRDefault="00603D4F" w:rsidP="00603D4F">
      <w:pPr>
        <w:rPr>
          <w:szCs w:val="21"/>
        </w:rPr>
      </w:pPr>
      <w:r w:rsidRPr="00953FA7">
        <w:rPr>
          <w:rFonts w:hint="eastAsia"/>
          <w:szCs w:val="21"/>
        </w:rPr>
        <w:t>85.</w:t>
      </w:r>
      <w:r w:rsidRPr="00953FA7">
        <w:rPr>
          <w:rFonts w:hint="eastAsia"/>
          <w:szCs w:val="21"/>
        </w:rPr>
        <w:t>在如下结构定义中，</w:t>
      </w:r>
      <w:r w:rsidRPr="00953FA7">
        <w:rPr>
          <w:rFonts w:hint="eastAsia"/>
          <w:color w:val="FF0000"/>
          <w:szCs w:val="21"/>
        </w:rPr>
        <w:t>不正确</w:t>
      </w:r>
      <w:r w:rsidRPr="00953FA7">
        <w:rPr>
          <w:rFonts w:hint="eastAsia"/>
          <w:szCs w:val="21"/>
        </w:rPr>
        <w:t>的是（</w:t>
      </w:r>
      <w:r w:rsidRPr="00953FA7">
        <w:rPr>
          <w:rFonts w:hint="eastAsia"/>
          <w:szCs w:val="21"/>
        </w:rPr>
        <w:t xml:space="preserve"> B</w:t>
      </w:r>
      <w:r w:rsidRPr="00953FA7">
        <w:rPr>
          <w:rFonts w:hint="eastAsia"/>
          <w:szCs w:val="21"/>
        </w:rPr>
        <w:t>）。</w:t>
      </w:r>
    </w:p>
    <w:p w:rsidR="00603D4F" w:rsidRPr="00953FA7" w:rsidRDefault="00603D4F" w:rsidP="00603D4F">
      <w:pPr>
        <w:rPr>
          <w:szCs w:val="21"/>
        </w:rPr>
      </w:pPr>
      <w:r w:rsidRPr="00953FA7">
        <w:rPr>
          <w:szCs w:val="21"/>
        </w:rPr>
        <w:t xml:space="preserve"> </w:t>
      </w:r>
      <w:proofErr w:type="gramStart"/>
      <w:r w:rsidR="00FF7D87" w:rsidRPr="00953FA7">
        <w:rPr>
          <w:rFonts w:hint="eastAsia"/>
          <w:szCs w:val="21"/>
        </w:rPr>
        <w:t>A</w:t>
      </w:r>
      <w:r w:rsidRPr="00953FA7">
        <w:rPr>
          <w:szCs w:val="21"/>
        </w:rPr>
        <w:t xml:space="preserve">.struct </w:t>
      </w:r>
      <w:r w:rsidR="00FF7D87" w:rsidRPr="00953FA7">
        <w:rPr>
          <w:rFonts w:hint="eastAsia"/>
          <w:szCs w:val="21"/>
        </w:rPr>
        <w:t xml:space="preserve"> </w:t>
      </w:r>
      <w:r w:rsidRPr="00953FA7">
        <w:rPr>
          <w:szCs w:val="21"/>
        </w:rPr>
        <w:t>student</w:t>
      </w:r>
      <w:proofErr w:type="gramEnd"/>
      <w:r w:rsidRPr="00953FA7">
        <w:rPr>
          <w:szCs w:val="21"/>
        </w:rPr>
        <w:t xml:space="preserve"> </w:t>
      </w:r>
    </w:p>
    <w:p w:rsidR="00603D4F" w:rsidRPr="00953FA7" w:rsidRDefault="00603D4F" w:rsidP="00603D4F">
      <w:pPr>
        <w:rPr>
          <w:szCs w:val="21"/>
        </w:rPr>
      </w:pPr>
      <w:r w:rsidRPr="00953FA7">
        <w:rPr>
          <w:rFonts w:hint="eastAsia"/>
          <w:szCs w:val="21"/>
        </w:rPr>
        <w:t xml:space="preserve">　　　</w:t>
      </w:r>
      <w:r w:rsidRPr="00953FA7">
        <w:rPr>
          <w:rFonts w:hint="eastAsia"/>
          <w:szCs w:val="21"/>
        </w:rPr>
        <w:t>{</w:t>
      </w:r>
      <w:proofErr w:type="gramStart"/>
      <w:r w:rsidRPr="00953FA7">
        <w:rPr>
          <w:rFonts w:hint="eastAsia"/>
          <w:szCs w:val="21"/>
        </w:rPr>
        <w:t xml:space="preserve">int </w:t>
      </w:r>
      <w:r w:rsidR="00FF7D87" w:rsidRPr="00953FA7">
        <w:rPr>
          <w:rFonts w:hint="eastAsia"/>
          <w:szCs w:val="21"/>
        </w:rPr>
        <w:t xml:space="preserve"> </w:t>
      </w:r>
      <w:r w:rsidRPr="00953FA7">
        <w:rPr>
          <w:rFonts w:hint="eastAsia"/>
          <w:szCs w:val="21"/>
        </w:rPr>
        <w:t>no</w:t>
      </w:r>
      <w:proofErr w:type="gramEnd"/>
      <w:r w:rsidRPr="00953FA7">
        <w:rPr>
          <w:rFonts w:hint="eastAsia"/>
          <w:szCs w:val="21"/>
        </w:rPr>
        <w:t xml:space="preserve">; </w:t>
      </w:r>
    </w:p>
    <w:p w:rsidR="00603D4F" w:rsidRPr="00953FA7" w:rsidRDefault="00603D4F" w:rsidP="00603D4F">
      <w:pPr>
        <w:rPr>
          <w:szCs w:val="21"/>
        </w:rPr>
      </w:pPr>
      <w:r w:rsidRPr="00953FA7">
        <w:rPr>
          <w:rFonts w:hint="eastAsia"/>
          <w:szCs w:val="21"/>
        </w:rPr>
        <w:t xml:space="preserve">　　　　</w:t>
      </w:r>
      <w:proofErr w:type="gramStart"/>
      <w:r w:rsidRPr="00953FA7">
        <w:rPr>
          <w:rFonts w:hint="eastAsia"/>
          <w:szCs w:val="21"/>
        </w:rPr>
        <w:t xml:space="preserve">char </w:t>
      </w:r>
      <w:r w:rsidR="00FF7D87" w:rsidRPr="00953FA7">
        <w:rPr>
          <w:rFonts w:hint="eastAsia"/>
          <w:szCs w:val="21"/>
        </w:rPr>
        <w:t xml:space="preserve"> </w:t>
      </w:r>
      <w:r w:rsidRPr="00953FA7">
        <w:rPr>
          <w:rFonts w:hint="eastAsia"/>
          <w:szCs w:val="21"/>
        </w:rPr>
        <w:t>name</w:t>
      </w:r>
      <w:proofErr w:type="gramEnd"/>
      <w:r w:rsidRPr="00953FA7">
        <w:rPr>
          <w:rFonts w:hint="eastAsia"/>
          <w:szCs w:val="21"/>
        </w:rPr>
        <w:t>[10];</w:t>
      </w:r>
    </w:p>
    <w:p w:rsidR="00603D4F" w:rsidRPr="00953FA7" w:rsidRDefault="00603D4F" w:rsidP="00603D4F">
      <w:pPr>
        <w:rPr>
          <w:szCs w:val="21"/>
        </w:rPr>
      </w:pPr>
      <w:r w:rsidRPr="00953FA7">
        <w:rPr>
          <w:rFonts w:hint="eastAsia"/>
          <w:szCs w:val="21"/>
        </w:rPr>
        <w:t xml:space="preserve">　　　　</w:t>
      </w:r>
      <w:proofErr w:type="gramStart"/>
      <w:r w:rsidRPr="00953FA7">
        <w:rPr>
          <w:rFonts w:hint="eastAsia"/>
          <w:szCs w:val="21"/>
        </w:rPr>
        <w:t xml:space="preserve">float </w:t>
      </w:r>
      <w:r w:rsidR="00FF7D87" w:rsidRPr="00953FA7">
        <w:rPr>
          <w:rFonts w:hint="eastAsia"/>
          <w:szCs w:val="21"/>
        </w:rPr>
        <w:t xml:space="preserve"> </w:t>
      </w:r>
      <w:r w:rsidRPr="00953FA7">
        <w:rPr>
          <w:rFonts w:hint="eastAsia"/>
          <w:szCs w:val="21"/>
        </w:rPr>
        <w:t>score</w:t>
      </w:r>
      <w:proofErr w:type="gramEnd"/>
      <w:r w:rsidRPr="00953FA7">
        <w:rPr>
          <w:rFonts w:hint="eastAsia"/>
          <w:szCs w:val="21"/>
        </w:rPr>
        <w:t>;</w:t>
      </w:r>
    </w:p>
    <w:p w:rsidR="00603D4F" w:rsidRPr="00953FA7" w:rsidRDefault="00603D4F" w:rsidP="00603D4F">
      <w:pPr>
        <w:rPr>
          <w:szCs w:val="21"/>
        </w:rPr>
      </w:pPr>
      <w:r w:rsidRPr="00953FA7">
        <w:rPr>
          <w:rFonts w:hint="eastAsia"/>
          <w:szCs w:val="21"/>
        </w:rPr>
        <w:t xml:space="preserve">　　　</w:t>
      </w:r>
      <w:r w:rsidRPr="00953FA7">
        <w:rPr>
          <w:rFonts w:hint="eastAsia"/>
          <w:szCs w:val="21"/>
        </w:rPr>
        <w:t>};</w:t>
      </w:r>
    </w:p>
    <w:p w:rsidR="00603D4F" w:rsidRPr="00953FA7" w:rsidRDefault="00603D4F" w:rsidP="00603D4F">
      <w:pPr>
        <w:rPr>
          <w:szCs w:val="21"/>
        </w:rPr>
      </w:pPr>
      <w:r w:rsidRPr="00953FA7">
        <w:rPr>
          <w:szCs w:val="21"/>
        </w:rPr>
        <w:t xml:space="preserve"> </w:t>
      </w:r>
      <w:proofErr w:type="gramStart"/>
      <w:r w:rsidR="00FF7D87" w:rsidRPr="00953FA7">
        <w:rPr>
          <w:rFonts w:hint="eastAsia"/>
          <w:szCs w:val="21"/>
        </w:rPr>
        <w:t>B</w:t>
      </w:r>
      <w:r w:rsidRPr="00953FA7">
        <w:rPr>
          <w:szCs w:val="21"/>
        </w:rPr>
        <w:t xml:space="preserve">.struct </w:t>
      </w:r>
      <w:r w:rsidR="00FF7D87" w:rsidRPr="00953FA7">
        <w:rPr>
          <w:rFonts w:hint="eastAsia"/>
          <w:szCs w:val="21"/>
        </w:rPr>
        <w:t xml:space="preserve"> </w:t>
      </w:r>
      <w:r w:rsidRPr="00953FA7">
        <w:rPr>
          <w:szCs w:val="21"/>
        </w:rPr>
        <w:t>stud</w:t>
      </w:r>
      <w:proofErr w:type="gramEnd"/>
      <w:r w:rsidRPr="00953FA7">
        <w:rPr>
          <w:szCs w:val="21"/>
        </w:rPr>
        <w:t>[20]</w:t>
      </w:r>
    </w:p>
    <w:p w:rsidR="00603D4F" w:rsidRPr="00953FA7" w:rsidRDefault="00603D4F" w:rsidP="00603D4F">
      <w:pPr>
        <w:rPr>
          <w:szCs w:val="21"/>
        </w:rPr>
      </w:pPr>
      <w:r w:rsidRPr="00953FA7">
        <w:rPr>
          <w:rFonts w:hint="eastAsia"/>
          <w:szCs w:val="21"/>
        </w:rPr>
        <w:t xml:space="preserve">　　　</w:t>
      </w:r>
      <w:r w:rsidRPr="00953FA7">
        <w:rPr>
          <w:rFonts w:hint="eastAsia"/>
          <w:szCs w:val="21"/>
        </w:rPr>
        <w:t>{</w:t>
      </w:r>
    </w:p>
    <w:p w:rsidR="00603D4F" w:rsidRPr="00953FA7" w:rsidRDefault="00603D4F" w:rsidP="00603D4F">
      <w:pPr>
        <w:rPr>
          <w:szCs w:val="21"/>
        </w:rPr>
      </w:pPr>
      <w:r w:rsidRPr="00953FA7">
        <w:rPr>
          <w:rFonts w:hint="eastAsia"/>
          <w:szCs w:val="21"/>
        </w:rPr>
        <w:t xml:space="preserve">　　　　</w:t>
      </w:r>
      <w:proofErr w:type="gramStart"/>
      <w:r w:rsidRPr="00953FA7">
        <w:rPr>
          <w:rFonts w:hint="eastAsia"/>
          <w:szCs w:val="21"/>
        </w:rPr>
        <w:t xml:space="preserve">int </w:t>
      </w:r>
      <w:r w:rsidR="00FF7D87" w:rsidRPr="00953FA7">
        <w:rPr>
          <w:rFonts w:hint="eastAsia"/>
          <w:szCs w:val="21"/>
        </w:rPr>
        <w:t xml:space="preserve"> </w:t>
      </w:r>
      <w:r w:rsidRPr="00953FA7">
        <w:rPr>
          <w:rFonts w:hint="eastAsia"/>
          <w:szCs w:val="21"/>
        </w:rPr>
        <w:t>no</w:t>
      </w:r>
      <w:proofErr w:type="gramEnd"/>
      <w:r w:rsidRPr="00953FA7">
        <w:rPr>
          <w:rFonts w:hint="eastAsia"/>
          <w:szCs w:val="21"/>
        </w:rPr>
        <w:t>;</w:t>
      </w:r>
    </w:p>
    <w:p w:rsidR="00603D4F" w:rsidRPr="00953FA7" w:rsidRDefault="00603D4F" w:rsidP="00603D4F">
      <w:pPr>
        <w:rPr>
          <w:szCs w:val="21"/>
        </w:rPr>
      </w:pPr>
      <w:r w:rsidRPr="00953FA7">
        <w:rPr>
          <w:rFonts w:hint="eastAsia"/>
          <w:szCs w:val="21"/>
        </w:rPr>
        <w:t xml:space="preserve">　　　　</w:t>
      </w:r>
      <w:proofErr w:type="gramStart"/>
      <w:r w:rsidRPr="00953FA7">
        <w:rPr>
          <w:rFonts w:hint="eastAsia"/>
          <w:szCs w:val="21"/>
        </w:rPr>
        <w:t xml:space="preserve">char </w:t>
      </w:r>
      <w:r w:rsidR="00FF7D87" w:rsidRPr="00953FA7">
        <w:rPr>
          <w:rFonts w:hint="eastAsia"/>
          <w:szCs w:val="21"/>
        </w:rPr>
        <w:t xml:space="preserve"> </w:t>
      </w:r>
      <w:r w:rsidRPr="00953FA7">
        <w:rPr>
          <w:rFonts w:hint="eastAsia"/>
          <w:szCs w:val="21"/>
        </w:rPr>
        <w:t>name</w:t>
      </w:r>
      <w:proofErr w:type="gramEnd"/>
      <w:r w:rsidRPr="00953FA7">
        <w:rPr>
          <w:rFonts w:hint="eastAsia"/>
          <w:szCs w:val="21"/>
        </w:rPr>
        <w:t>[10];</w:t>
      </w:r>
    </w:p>
    <w:p w:rsidR="00603D4F" w:rsidRPr="00953FA7" w:rsidRDefault="00603D4F" w:rsidP="00603D4F">
      <w:pPr>
        <w:rPr>
          <w:szCs w:val="21"/>
        </w:rPr>
      </w:pPr>
      <w:r w:rsidRPr="00953FA7">
        <w:rPr>
          <w:rFonts w:hint="eastAsia"/>
          <w:szCs w:val="21"/>
        </w:rPr>
        <w:t xml:space="preserve">　　　　</w:t>
      </w:r>
      <w:proofErr w:type="gramStart"/>
      <w:r w:rsidRPr="00953FA7">
        <w:rPr>
          <w:rFonts w:hint="eastAsia"/>
          <w:szCs w:val="21"/>
        </w:rPr>
        <w:t xml:space="preserve">float </w:t>
      </w:r>
      <w:r w:rsidR="00FF7D87" w:rsidRPr="00953FA7">
        <w:rPr>
          <w:rFonts w:hint="eastAsia"/>
          <w:szCs w:val="21"/>
        </w:rPr>
        <w:t xml:space="preserve"> </w:t>
      </w:r>
      <w:r w:rsidRPr="00953FA7">
        <w:rPr>
          <w:rFonts w:hint="eastAsia"/>
          <w:szCs w:val="21"/>
        </w:rPr>
        <w:t>score</w:t>
      </w:r>
      <w:proofErr w:type="gramEnd"/>
      <w:r w:rsidRPr="00953FA7">
        <w:rPr>
          <w:rFonts w:hint="eastAsia"/>
          <w:szCs w:val="21"/>
        </w:rPr>
        <w:t>;</w:t>
      </w:r>
    </w:p>
    <w:p w:rsidR="00603D4F" w:rsidRPr="00953FA7" w:rsidRDefault="00603D4F" w:rsidP="00603D4F">
      <w:pPr>
        <w:rPr>
          <w:szCs w:val="21"/>
        </w:rPr>
      </w:pPr>
      <w:r w:rsidRPr="00953FA7">
        <w:rPr>
          <w:rFonts w:hint="eastAsia"/>
          <w:szCs w:val="21"/>
        </w:rPr>
        <w:t xml:space="preserve">　　　</w:t>
      </w:r>
      <w:r w:rsidRPr="00953FA7">
        <w:rPr>
          <w:rFonts w:hint="eastAsia"/>
          <w:szCs w:val="21"/>
        </w:rPr>
        <w:t>};</w:t>
      </w:r>
    </w:p>
    <w:p w:rsidR="00603D4F" w:rsidRPr="00953FA7" w:rsidRDefault="00603D4F" w:rsidP="00603D4F">
      <w:pPr>
        <w:rPr>
          <w:szCs w:val="21"/>
        </w:rPr>
      </w:pPr>
      <w:r w:rsidRPr="00953FA7">
        <w:rPr>
          <w:szCs w:val="21"/>
        </w:rPr>
        <w:t xml:space="preserve"> </w:t>
      </w:r>
      <w:proofErr w:type="gramStart"/>
      <w:r w:rsidR="00FF7D87" w:rsidRPr="00953FA7">
        <w:rPr>
          <w:rFonts w:hint="eastAsia"/>
          <w:szCs w:val="21"/>
        </w:rPr>
        <w:t>C</w:t>
      </w:r>
      <w:r w:rsidRPr="00953FA7">
        <w:rPr>
          <w:szCs w:val="21"/>
        </w:rPr>
        <w:t xml:space="preserve">.struct </w:t>
      </w:r>
      <w:r w:rsidR="00FF7D87" w:rsidRPr="00953FA7">
        <w:rPr>
          <w:rFonts w:hint="eastAsia"/>
          <w:szCs w:val="21"/>
        </w:rPr>
        <w:t xml:space="preserve"> </w:t>
      </w:r>
      <w:r w:rsidRPr="00953FA7">
        <w:rPr>
          <w:szCs w:val="21"/>
        </w:rPr>
        <w:t>student</w:t>
      </w:r>
      <w:proofErr w:type="gramEnd"/>
    </w:p>
    <w:p w:rsidR="00603D4F" w:rsidRPr="00953FA7" w:rsidRDefault="00603D4F" w:rsidP="00603D4F">
      <w:pPr>
        <w:rPr>
          <w:szCs w:val="21"/>
        </w:rPr>
      </w:pPr>
      <w:r w:rsidRPr="00953FA7">
        <w:rPr>
          <w:rFonts w:hint="eastAsia"/>
          <w:szCs w:val="21"/>
        </w:rPr>
        <w:t xml:space="preserve">　　　</w:t>
      </w:r>
      <w:r w:rsidRPr="00953FA7">
        <w:rPr>
          <w:rFonts w:hint="eastAsia"/>
          <w:szCs w:val="21"/>
        </w:rPr>
        <w:t xml:space="preserve">{ </w:t>
      </w:r>
    </w:p>
    <w:p w:rsidR="00603D4F" w:rsidRPr="00953FA7" w:rsidRDefault="00603D4F" w:rsidP="00603D4F">
      <w:pPr>
        <w:rPr>
          <w:szCs w:val="21"/>
        </w:rPr>
      </w:pPr>
      <w:r w:rsidRPr="00953FA7">
        <w:rPr>
          <w:rFonts w:hint="eastAsia"/>
          <w:szCs w:val="21"/>
        </w:rPr>
        <w:t xml:space="preserve">　　　　</w:t>
      </w:r>
      <w:proofErr w:type="gramStart"/>
      <w:r w:rsidRPr="00953FA7">
        <w:rPr>
          <w:rFonts w:hint="eastAsia"/>
          <w:szCs w:val="21"/>
        </w:rPr>
        <w:t xml:space="preserve">int </w:t>
      </w:r>
      <w:r w:rsidR="00FF7D87" w:rsidRPr="00953FA7">
        <w:rPr>
          <w:rFonts w:hint="eastAsia"/>
          <w:szCs w:val="21"/>
        </w:rPr>
        <w:t xml:space="preserve"> </w:t>
      </w:r>
      <w:r w:rsidRPr="00953FA7">
        <w:rPr>
          <w:rFonts w:hint="eastAsia"/>
          <w:szCs w:val="21"/>
        </w:rPr>
        <w:t>no</w:t>
      </w:r>
      <w:proofErr w:type="gramEnd"/>
      <w:r w:rsidRPr="00953FA7">
        <w:rPr>
          <w:rFonts w:hint="eastAsia"/>
          <w:szCs w:val="21"/>
        </w:rPr>
        <w:t xml:space="preserve">; </w:t>
      </w:r>
    </w:p>
    <w:p w:rsidR="00603D4F" w:rsidRPr="00953FA7" w:rsidRDefault="00603D4F" w:rsidP="00603D4F">
      <w:pPr>
        <w:rPr>
          <w:szCs w:val="21"/>
        </w:rPr>
      </w:pPr>
      <w:r w:rsidRPr="00953FA7">
        <w:rPr>
          <w:rFonts w:hint="eastAsia"/>
          <w:szCs w:val="21"/>
        </w:rPr>
        <w:t xml:space="preserve">　　　　</w:t>
      </w:r>
      <w:proofErr w:type="gramStart"/>
      <w:r w:rsidRPr="00953FA7">
        <w:rPr>
          <w:rFonts w:hint="eastAsia"/>
          <w:szCs w:val="21"/>
        </w:rPr>
        <w:t>char</w:t>
      </w:r>
      <w:r w:rsidR="00FF7D87" w:rsidRPr="00953FA7">
        <w:rPr>
          <w:rFonts w:hint="eastAsia"/>
          <w:szCs w:val="21"/>
        </w:rPr>
        <w:t xml:space="preserve"> </w:t>
      </w:r>
      <w:r w:rsidRPr="00953FA7">
        <w:rPr>
          <w:rFonts w:hint="eastAsia"/>
          <w:szCs w:val="21"/>
        </w:rPr>
        <w:t xml:space="preserve"> name</w:t>
      </w:r>
      <w:proofErr w:type="gramEnd"/>
      <w:r w:rsidRPr="00953FA7">
        <w:rPr>
          <w:rFonts w:hint="eastAsia"/>
          <w:szCs w:val="21"/>
        </w:rPr>
        <w:t>[10];</w:t>
      </w:r>
    </w:p>
    <w:p w:rsidR="00603D4F" w:rsidRPr="00953FA7" w:rsidRDefault="00603D4F" w:rsidP="00603D4F">
      <w:pPr>
        <w:rPr>
          <w:szCs w:val="21"/>
        </w:rPr>
      </w:pPr>
      <w:r w:rsidRPr="00953FA7">
        <w:rPr>
          <w:rFonts w:hint="eastAsia"/>
          <w:szCs w:val="21"/>
        </w:rPr>
        <w:t xml:space="preserve">　　　　</w:t>
      </w:r>
      <w:proofErr w:type="gramStart"/>
      <w:r w:rsidRPr="00953FA7">
        <w:rPr>
          <w:rFonts w:hint="eastAsia"/>
          <w:szCs w:val="21"/>
        </w:rPr>
        <w:t xml:space="preserve">float </w:t>
      </w:r>
      <w:r w:rsidR="00FF7D87" w:rsidRPr="00953FA7">
        <w:rPr>
          <w:rFonts w:hint="eastAsia"/>
          <w:szCs w:val="21"/>
        </w:rPr>
        <w:t xml:space="preserve"> </w:t>
      </w:r>
      <w:r w:rsidRPr="00953FA7">
        <w:rPr>
          <w:rFonts w:hint="eastAsia"/>
          <w:szCs w:val="21"/>
        </w:rPr>
        <w:t>score</w:t>
      </w:r>
      <w:proofErr w:type="gramEnd"/>
      <w:r w:rsidRPr="00953FA7">
        <w:rPr>
          <w:rFonts w:hint="eastAsia"/>
          <w:szCs w:val="21"/>
        </w:rPr>
        <w:t>;</w:t>
      </w:r>
    </w:p>
    <w:p w:rsidR="00603D4F" w:rsidRPr="00953FA7" w:rsidRDefault="00603D4F" w:rsidP="00603D4F">
      <w:pPr>
        <w:rPr>
          <w:szCs w:val="21"/>
        </w:rPr>
      </w:pPr>
      <w:r w:rsidRPr="00953FA7">
        <w:rPr>
          <w:rFonts w:hint="eastAsia"/>
          <w:szCs w:val="21"/>
        </w:rPr>
        <w:t xml:space="preserve">　　　</w:t>
      </w:r>
      <w:r w:rsidRPr="00953FA7">
        <w:rPr>
          <w:rFonts w:hint="eastAsia"/>
          <w:szCs w:val="21"/>
        </w:rPr>
        <w:t xml:space="preserve">} </w:t>
      </w:r>
      <w:proofErr w:type="gramStart"/>
      <w:r w:rsidRPr="00953FA7">
        <w:rPr>
          <w:rFonts w:hint="eastAsia"/>
          <w:szCs w:val="21"/>
        </w:rPr>
        <w:t>stud[</w:t>
      </w:r>
      <w:proofErr w:type="gramEnd"/>
      <w:r w:rsidRPr="00953FA7">
        <w:rPr>
          <w:rFonts w:hint="eastAsia"/>
          <w:szCs w:val="21"/>
        </w:rPr>
        <w:t>20];</w:t>
      </w:r>
    </w:p>
    <w:p w:rsidR="00603D4F" w:rsidRPr="00953FA7" w:rsidRDefault="00603D4F" w:rsidP="00603D4F">
      <w:pPr>
        <w:rPr>
          <w:szCs w:val="21"/>
        </w:rPr>
      </w:pPr>
      <w:r w:rsidRPr="00953FA7">
        <w:rPr>
          <w:szCs w:val="21"/>
        </w:rPr>
        <w:t xml:space="preserve"> </w:t>
      </w:r>
      <w:r w:rsidR="00FF7D87" w:rsidRPr="00953FA7">
        <w:rPr>
          <w:rFonts w:hint="eastAsia"/>
          <w:szCs w:val="21"/>
        </w:rPr>
        <w:t>D</w:t>
      </w:r>
      <w:r w:rsidRPr="00953FA7">
        <w:rPr>
          <w:szCs w:val="21"/>
        </w:rPr>
        <w:t>.struct</w:t>
      </w:r>
    </w:p>
    <w:p w:rsidR="00603D4F" w:rsidRPr="00953FA7" w:rsidRDefault="00603D4F" w:rsidP="00603D4F">
      <w:pPr>
        <w:rPr>
          <w:szCs w:val="21"/>
        </w:rPr>
      </w:pPr>
      <w:r w:rsidRPr="00953FA7">
        <w:rPr>
          <w:rFonts w:hint="eastAsia"/>
          <w:szCs w:val="21"/>
        </w:rPr>
        <w:t xml:space="preserve">　　　</w:t>
      </w:r>
      <w:r w:rsidRPr="00953FA7">
        <w:rPr>
          <w:rFonts w:hint="eastAsia"/>
          <w:szCs w:val="21"/>
        </w:rPr>
        <w:t>{</w:t>
      </w:r>
    </w:p>
    <w:p w:rsidR="00603D4F" w:rsidRPr="00953FA7" w:rsidRDefault="00603D4F" w:rsidP="00603D4F">
      <w:pPr>
        <w:rPr>
          <w:szCs w:val="21"/>
        </w:rPr>
      </w:pPr>
      <w:r w:rsidRPr="00953FA7">
        <w:rPr>
          <w:rFonts w:hint="eastAsia"/>
          <w:szCs w:val="21"/>
        </w:rPr>
        <w:t xml:space="preserve">　　　　</w:t>
      </w:r>
      <w:proofErr w:type="gramStart"/>
      <w:r w:rsidRPr="00953FA7">
        <w:rPr>
          <w:rFonts w:hint="eastAsia"/>
          <w:szCs w:val="21"/>
        </w:rPr>
        <w:t xml:space="preserve">int </w:t>
      </w:r>
      <w:r w:rsidR="00FF7D87" w:rsidRPr="00953FA7">
        <w:rPr>
          <w:rFonts w:hint="eastAsia"/>
          <w:szCs w:val="21"/>
        </w:rPr>
        <w:t xml:space="preserve"> </w:t>
      </w:r>
      <w:r w:rsidRPr="00953FA7">
        <w:rPr>
          <w:rFonts w:hint="eastAsia"/>
          <w:szCs w:val="21"/>
        </w:rPr>
        <w:t>no</w:t>
      </w:r>
      <w:proofErr w:type="gramEnd"/>
      <w:r w:rsidRPr="00953FA7">
        <w:rPr>
          <w:rFonts w:hint="eastAsia"/>
          <w:szCs w:val="21"/>
        </w:rPr>
        <w:t>;</w:t>
      </w:r>
    </w:p>
    <w:p w:rsidR="00603D4F" w:rsidRPr="00953FA7" w:rsidRDefault="00603D4F" w:rsidP="00603D4F">
      <w:pPr>
        <w:rPr>
          <w:szCs w:val="21"/>
        </w:rPr>
      </w:pPr>
      <w:r w:rsidRPr="00953FA7">
        <w:rPr>
          <w:rFonts w:hint="eastAsia"/>
          <w:szCs w:val="21"/>
        </w:rPr>
        <w:t xml:space="preserve">　　　　</w:t>
      </w:r>
      <w:proofErr w:type="gramStart"/>
      <w:r w:rsidRPr="00953FA7">
        <w:rPr>
          <w:rFonts w:hint="eastAsia"/>
          <w:szCs w:val="21"/>
        </w:rPr>
        <w:t xml:space="preserve">char </w:t>
      </w:r>
      <w:r w:rsidR="00FF7D87" w:rsidRPr="00953FA7">
        <w:rPr>
          <w:rFonts w:hint="eastAsia"/>
          <w:szCs w:val="21"/>
        </w:rPr>
        <w:t xml:space="preserve"> </w:t>
      </w:r>
      <w:r w:rsidRPr="00953FA7">
        <w:rPr>
          <w:rFonts w:hint="eastAsia"/>
          <w:szCs w:val="21"/>
        </w:rPr>
        <w:t>name</w:t>
      </w:r>
      <w:proofErr w:type="gramEnd"/>
      <w:r w:rsidRPr="00953FA7">
        <w:rPr>
          <w:rFonts w:hint="eastAsia"/>
          <w:szCs w:val="21"/>
        </w:rPr>
        <w:t>[10];</w:t>
      </w:r>
    </w:p>
    <w:p w:rsidR="00603D4F" w:rsidRPr="00953FA7" w:rsidRDefault="00603D4F" w:rsidP="00603D4F">
      <w:pPr>
        <w:rPr>
          <w:szCs w:val="21"/>
        </w:rPr>
      </w:pPr>
      <w:r w:rsidRPr="00953FA7">
        <w:rPr>
          <w:rFonts w:hint="eastAsia"/>
          <w:szCs w:val="21"/>
        </w:rPr>
        <w:t xml:space="preserve">　　　　</w:t>
      </w:r>
      <w:proofErr w:type="gramStart"/>
      <w:r w:rsidRPr="00953FA7">
        <w:rPr>
          <w:rFonts w:hint="eastAsia"/>
          <w:szCs w:val="21"/>
        </w:rPr>
        <w:t xml:space="preserve">float </w:t>
      </w:r>
      <w:r w:rsidR="00FF7D87" w:rsidRPr="00953FA7">
        <w:rPr>
          <w:rFonts w:hint="eastAsia"/>
          <w:szCs w:val="21"/>
        </w:rPr>
        <w:t xml:space="preserve"> </w:t>
      </w:r>
      <w:r w:rsidRPr="00953FA7">
        <w:rPr>
          <w:rFonts w:hint="eastAsia"/>
          <w:szCs w:val="21"/>
        </w:rPr>
        <w:t>score</w:t>
      </w:r>
      <w:proofErr w:type="gramEnd"/>
      <w:r w:rsidRPr="00953FA7">
        <w:rPr>
          <w:rFonts w:hint="eastAsia"/>
          <w:szCs w:val="21"/>
        </w:rPr>
        <w:t>;</w:t>
      </w:r>
    </w:p>
    <w:p w:rsidR="00603D4F" w:rsidRPr="00953FA7" w:rsidRDefault="00603D4F" w:rsidP="00603D4F">
      <w:pPr>
        <w:rPr>
          <w:szCs w:val="21"/>
        </w:rPr>
      </w:pPr>
      <w:r w:rsidRPr="00953FA7">
        <w:rPr>
          <w:rFonts w:hint="eastAsia"/>
          <w:szCs w:val="21"/>
        </w:rPr>
        <w:t xml:space="preserve">　　　</w:t>
      </w:r>
      <w:proofErr w:type="gramStart"/>
      <w:r w:rsidRPr="00953FA7">
        <w:rPr>
          <w:rFonts w:hint="eastAsia"/>
          <w:szCs w:val="21"/>
        </w:rPr>
        <w:t>}stud</w:t>
      </w:r>
      <w:proofErr w:type="gramEnd"/>
      <w:r w:rsidRPr="00953FA7">
        <w:rPr>
          <w:rFonts w:hint="eastAsia"/>
          <w:szCs w:val="21"/>
        </w:rPr>
        <w:t>[100] ;</w:t>
      </w:r>
    </w:p>
    <w:p w:rsidR="00603D4F" w:rsidRPr="00953FA7" w:rsidRDefault="00603D4F" w:rsidP="00603D4F">
      <w:pPr>
        <w:rPr>
          <w:szCs w:val="21"/>
        </w:rPr>
      </w:pPr>
      <w:r w:rsidRPr="00953FA7">
        <w:rPr>
          <w:rFonts w:hint="eastAsia"/>
          <w:szCs w:val="21"/>
        </w:rPr>
        <w:t>86.</w:t>
      </w:r>
      <w:r w:rsidRPr="00953FA7">
        <w:rPr>
          <w:rFonts w:hint="eastAsia"/>
          <w:szCs w:val="21"/>
        </w:rPr>
        <w:t>将两个字符串连接起来组成一个字符串时，选用（</w:t>
      </w:r>
      <w:r w:rsidRPr="00953FA7">
        <w:rPr>
          <w:rFonts w:hint="eastAsia"/>
          <w:szCs w:val="21"/>
        </w:rPr>
        <w:t xml:space="preserve">C </w:t>
      </w:r>
      <w:r w:rsidRPr="00953FA7">
        <w:rPr>
          <w:rFonts w:hint="eastAsia"/>
          <w:szCs w:val="21"/>
        </w:rPr>
        <w:t>）函数。</w:t>
      </w:r>
    </w:p>
    <w:p w:rsidR="00603D4F" w:rsidRPr="00953FA7" w:rsidRDefault="00603D4F" w:rsidP="00603D4F">
      <w:pPr>
        <w:rPr>
          <w:szCs w:val="21"/>
        </w:rPr>
      </w:pPr>
      <w:r w:rsidRPr="00953FA7">
        <w:rPr>
          <w:szCs w:val="21"/>
        </w:rPr>
        <w:t xml:space="preserve"> </w:t>
      </w:r>
      <w:proofErr w:type="gramStart"/>
      <w:r w:rsidR="00FF7D87" w:rsidRPr="00953FA7">
        <w:rPr>
          <w:rFonts w:hint="eastAsia"/>
          <w:szCs w:val="21"/>
        </w:rPr>
        <w:t>A</w:t>
      </w:r>
      <w:r w:rsidRPr="00953FA7">
        <w:rPr>
          <w:szCs w:val="21"/>
        </w:rPr>
        <w:t>.strlen(</w:t>
      </w:r>
      <w:proofErr w:type="gramEnd"/>
      <w:r w:rsidRPr="00953FA7">
        <w:rPr>
          <w:szCs w:val="21"/>
        </w:rPr>
        <w:t xml:space="preserve"> )                             </w:t>
      </w:r>
      <w:r w:rsidR="00FF7D87" w:rsidRPr="00953FA7">
        <w:rPr>
          <w:rFonts w:hint="eastAsia"/>
          <w:szCs w:val="21"/>
        </w:rPr>
        <w:t>B</w:t>
      </w:r>
      <w:r w:rsidRPr="00953FA7">
        <w:rPr>
          <w:szCs w:val="21"/>
        </w:rPr>
        <w:t>.strcpy( )</w:t>
      </w:r>
    </w:p>
    <w:p w:rsidR="00603D4F" w:rsidRPr="00953FA7" w:rsidRDefault="00603D4F" w:rsidP="00603D4F">
      <w:pPr>
        <w:rPr>
          <w:szCs w:val="21"/>
        </w:rPr>
      </w:pPr>
      <w:r w:rsidRPr="00953FA7">
        <w:rPr>
          <w:szCs w:val="21"/>
        </w:rPr>
        <w:t xml:space="preserve"> </w:t>
      </w:r>
      <w:proofErr w:type="gramStart"/>
      <w:r w:rsidR="00FF7D87" w:rsidRPr="00953FA7">
        <w:rPr>
          <w:rFonts w:hint="eastAsia"/>
          <w:szCs w:val="21"/>
        </w:rPr>
        <w:t>C</w:t>
      </w:r>
      <w:r w:rsidRPr="00953FA7">
        <w:rPr>
          <w:szCs w:val="21"/>
        </w:rPr>
        <w:t>.strcat(</w:t>
      </w:r>
      <w:proofErr w:type="gramEnd"/>
      <w:r w:rsidRPr="00953FA7">
        <w:rPr>
          <w:szCs w:val="21"/>
        </w:rPr>
        <w:t xml:space="preserve"> )                             </w:t>
      </w:r>
      <w:r w:rsidR="00FF7D87" w:rsidRPr="00953FA7">
        <w:rPr>
          <w:rFonts w:hint="eastAsia"/>
          <w:szCs w:val="21"/>
        </w:rPr>
        <w:t>D</w:t>
      </w:r>
      <w:r w:rsidRPr="00953FA7">
        <w:rPr>
          <w:szCs w:val="21"/>
        </w:rPr>
        <w:t>.strcmp( )</w:t>
      </w:r>
    </w:p>
    <w:p w:rsidR="00603D4F" w:rsidRPr="00953FA7" w:rsidRDefault="00603D4F" w:rsidP="00603D4F">
      <w:pPr>
        <w:rPr>
          <w:szCs w:val="21"/>
        </w:rPr>
      </w:pPr>
      <w:r w:rsidRPr="00953FA7">
        <w:rPr>
          <w:rFonts w:hint="eastAsia"/>
          <w:szCs w:val="21"/>
        </w:rPr>
        <w:t>87. ( D)</w:t>
      </w:r>
      <w:r w:rsidRPr="00953FA7">
        <w:rPr>
          <w:rFonts w:hint="eastAsia"/>
          <w:szCs w:val="21"/>
        </w:rPr>
        <w:t>不是构造函数的特征</w:t>
      </w:r>
    </w:p>
    <w:p w:rsidR="00603D4F" w:rsidRPr="00953FA7" w:rsidRDefault="00603D4F" w:rsidP="00603D4F">
      <w:pPr>
        <w:rPr>
          <w:szCs w:val="21"/>
        </w:rPr>
      </w:pPr>
      <w:r w:rsidRPr="00953FA7">
        <w:rPr>
          <w:rFonts w:hint="eastAsia"/>
          <w:szCs w:val="21"/>
        </w:rPr>
        <w:t xml:space="preserve"> </w:t>
      </w:r>
      <w:r w:rsidR="00FF7D87" w:rsidRPr="00953FA7">
        <w:rPr>
          <w:rFonts w:hint="eastAsia"/>
          <w:szCs w:val="21"/>
        </w:rPr>
        <w:t>A</w:t>
      </w:r>
      <w:r w:rsidRPr="00953FA7">
        <w:rPr>
          <w:rFonts w:hint="eastAsia"/>
          <w:szCs w:val="21"/>
        </w:rPr>
        <w:t>.</w:t>
      </w:r>
      <w:r w:rsidRPr="00953FA7">
        <w:rPr>
          <w:rFonts w:hint="eastAsia"/>
          <w:szCs w:val="21"/>
        </w:rPr>
        <w:t>构造函数的函数名与类名相同</w:t>
      </w:r>
    </w:p>
    <w:p w:rsidR="00603D4F" w:rsidRPr="00953FA7" w:rsidRDefault="00603D4F" w:rsidP="00603D4F">
      <w:pPr>
        <w:rPr>
          <w:szCs w:val="21"/>
        </w:rPr>
      </w:pPr>
      <w:r w:rsidRPr="00953FA7">
        <w:rPr>
          <w:rFonts w:hint="eastAsia"/>
          <w:szCs w:val="21"/>
        </w:rPr>
        <w:t xml:space="preserve"> </w:t>
      </w:r>
      <w:r w:rsidR="00FF7D87" w:rsidRPr="00953FA7">
        <w:rPr>
          <w:rFonts w:hint="eastAsia"/>
          <w:szCs w:val="21"/>
        </w:rPr>
        <w:t>B</w:t>
      </w:r>
      <w:r w:rsidRPr="00953FA7">
        <w:rPr>
          <w:rFonts w:hint="eastAsia"/>
          <w:szCs w:val="21"/>
        </w:rPr>
        <w:t>.</w:t>
      </w:r>
      <w:r w:rsidRPr="00953FA7">
        <w:rPr>
          <w:rFonts w:hint="eastAsia"/>
          <w:szCs w:val="21"/>
        </w:rPr>
        <w:t>构造函数可以重载</w:t>
      </w:r>
    </w:p>
    <w:p w:rsidR="00603D4F" w:rsidRPr="00953FA7" w:rsidRDefault="00603D4F" w:rsidP="00603D4F">
      <w:pPr>
        <w:rPr>
          <w:szCs w:val="21"/>
        </w:rPr>
      </w:pPr>
      <w:r w:rsidRPr="00953FA7">
        <w:rPr>
          <w:rFonts w:hint="eastAsia"/>
          <w:szCs w:val="21"/>
        </w:rPr>
        <w:t xml:space="preserve"> </w:t>
      </w:r>
      <w:r w:rsidR="00FF7D87" w:rsidRPr="00953FA7">
        <w:rPr>
          <w:rFonts w:hint="eastAsia"/>
          <w:szCs w:val="21"/>
        </w:rPr>
        <w:t>C</w:t>
      </w:r>
      <w:r w:rsidRPr="00953FA7">
        <w:rPr>
          <w:rFonts w:hint="eastAsia"/>
          <w:szCs w:val="21"/>
        </w:rPr>
        <w:t>.</w:t>
      </w:r>
      <w:r w:rsidRPr="00953FA7">
        <w:rPr>
          <w:rFonts w:hint="eastAsia"/>
          <w:szCs w:val="21"/>
        </w:rPr>
        <w:t>构造函数可以设置缺省参数</w:t>
      </w:r>
    </w:p>
    <w:p w:rsidR="00603D4F" w:rsidRPr="00953FA7" w:rsidRDefault="00603D4F" w:rsidP="00603D4F">
      <w:pPr>
        <w:rPr>
          <w:szCs w:val="21"/>
        </w:rPr>
      </w:pPr>
      <w:r w:rsidRPr="00953FA7">
        <w:rPr>
          <w:rFonts w:hint="eastAsia"/>
          <w:szCs w:val="21"/>
        </w:rPr>
        <w:t xml:space="preserve"> </w:t>
      </w:r>
      <w:r w:rsidR="00FF7D87" w:rsidRPr="00953FA7">
        <w:rPr>
          <w:rFonts w:hint="eastAsia"/>
          <w:szCs w:val="21"/>
        </w:rPr>
        <w:t>D</w:t>
      </w:r>
      <w:r w:rsidRPr="00953FA7">
        <w:rPr>
          <w:rFonts w:hint="eastAsia"/>
          <w:szCs w:val="21"/>
        </w:rPr>
        <w:t>.</w:t>
      </w:r>
      <w:r w:rsidRPr="00953FA7">
        <w:rPr>
          <w:rFonts w:hint="eastAsia"/>
          <w:szCs w:val="21"/>
        </w:rPr>
        <w:t>构造函数必须指定类型说明</w:t>
      </w:r>
    </w:p>
    <w:p w:rsidR="00603D4F" w:rsidRPr="00953FA7" w:rsidRDefault="00603D4F" w:rsidP="00603D4F">
      <w:pPr>
        <w:rPr>
          <w:szCs w:val="21"/>
        </w:rPr>
      </w:pPr>
      <w:r w:rsidRPr="00953FA7">
        <w:rPr>
          <w:rFonts w:hint="eastAsia"/>
          <w:szCs w:val="21"/>
        </w:rPr>
        <w:t>88.</w:t>
      </w:r>
      <w:r w:rsidRPr="00953FA7">
        <w:rPr>
          <w:rFonts w:hint="eastAsia"/>
          <w:szCs w:val="21"/>
        </w:rPr>
        <w:t>已知：类</w:t>
      </w:r>
      <w:r w:rsidRPr="00953FA7">
        <w:rPr>
          <w:rFonts w:hint="eastAsia"/>
          <w:szCs w:val="21"/>
        </w:rPr>
        <w:t>A</w:t>
      </w:r>
      <w:r w:rsidRPr="00953FA7">
        <w:rPr>
          <w:rFonts w:hint="eastAsia"/>
          <w:szCs w:val="21"/>
        </w:rPr>
        <w:t>中一个成员函数说明如下：</w:t>
      </w:r>
    </w:p>
    <w:p w:rsidR="00603D4F" w:rsidRPr="00953FA7" w:rsidRDefault="00603D4F" w:rsidP="00603D4F">
      <w:pPr>
        <w:rPr>
          <w:szCs w:val="21"/>
        </w:rPr>
      </w:pPr>
      <w:r w:rsidRPr="00953FA7">
        <w:rPr>
          <w:rFonts w:hint="eastAsia"/>
          <w:szCs w:val="21"/>
        </w:rPr>
        <w:t xml:space="preserve">　　</w:t>
      </w:r>
      <w:proofErr w:type="gramStart"/>
      <w:r w:rsidRPr="00953FA7">
        <w:rPr>
          <w:rFonts w:hint="eastAsia"/>
          <w:szCs w:val="21"/>
        </w:rPr>
        <w:t>void</w:t>
      </w:r>
      <w:proofErr w:type="gramEnd"/>
      <w:r w:rsidRPr="00953FA7">
        <w:rPr>
          <w:rFonts w:hint="eastAsia"/>
          <w:szCs w:val="21"/>
        </w:rPr>
        <w:t xml:space="preserve"> Set(A&amp;</w:t>
      </w:r>
      <w:r w:rsidR="00FF7D87" w:rsidRPr="00953FA7">
        <w:rPr>
          <w:rFonts w:hint="eastAsia"/>
          <w:szCs w:val="21"/>
        </w:rPr>
        <w:t xml:space="preserve"> </w:t>
      </w:r>
      <w:r w:rsidRPr="00953FA7">
        <w:rPr>
          <w:rFonts w:hint="eastAsia"/>
          <w:szCs w:val="21"/>
        </w:rPr>
        <w:t>a);</w:t>
      </w:r>
    </w:p>
    <w:p w:rsidR="00603D4F" w:rsidRPr="00953FA7" w:rsidRDefault="00603D4F" w:rsidP="00603D4F">
      <w:pPr>
        <w:rPr>
          <w:szCs w:val="21"/>
        </w:rPr>
      </w:pPr>
      <w:r w:rsidRPr="00953FA7">
        <w:rPr>
          <w:rFonts w:hint="eastAsia"/>
          <w:szCs w:val="21"/>
        </w:rPr>
        <w:lastRenderedPageBreak/>
        <w:t xml:space="preserve">　　其中，</w:t>
      </w:r>
      <w:r w:rsidRPr="00953FA7">
        <w:rPr>
          <w:rFonts w:hint="eastAsia"/>
          <w:szCs w:val="21"/>
        </w:rPr>
        <w:t>A&amp;</w:t>
      </w:r>
      <w:r w:rsidRPr="00953FA7">
        <w:rPr>
          <w:rFonts w:hint="eastAsia"/>
          <w:szCs w:val="21"/>
        </w:rPr>
        <w:t>的含义是</w:t>
      </w:r>
      <w:r w:rsidRPr="00953FA7">
        <w:rPr>
          <w:rFonts w:hint="eastAsia"/>
          <w:szCs w:val="21"/>
        </w:rPr>
        <w:t>(C )</w:t>
      </w:r>
      <w:r w:rsidRPr="00953FA7">
        <w:rPr>
          <w:rFonts w:hint="eastAsia"/>
          <w:szCs w:val="21"/>
        </w:rPr>
        <w:t>。</w:t>
      </w:r>
    </w:p>
    <w:p w:rsidR="00603D4F" w:rsidRPr="00953FA7" w:rsidRDefault="00603D4F" w:rsidP="00603D4F">
      <w:pPr>
        <w:rPr>
          <w:szCs w:val="21"/>
        </w:rPr>
      </w:pPr>
      <w:r w:rsidRPr="00953FA7">
        <w:rPr>
          <w:rFonts w:hint="eastAsia"/>
          <w:szCs w:val="21"/>
        </w:rPr>
        <w:t xml:space="preserve"> </w:t>
      </w:r>
      <w:r w:rsidR="00FF7D87" w:rsidRPr="00953FA7">
        <w:rPr>
          <w:rFonts w:hint="eastAsia"/>
          <w:szCs w:val="21"/>
        </w:rPr>
        <w:t>A</w:t>
      </w:r>
      <w:r w:rsidRPr="00953FA7">
        <w:rPr>
          <w:rFonts w:hint="eastAsia"/>
          <w:szCs w:val="21"/>
        </w:rPr>
        <w:t>.</w:t>
      </w:r>
      <w:r w:rsidRPr="00953FA7">
        <w:rPr>
          <w:rFonts w:hint="eastAsia"/>
          <w:szCs w:val="21"/>
        </w:rPr>
        <w:t>指向类</w:t>
      </w:r>
      <w:r w:rsidRPr="00953FA7">
        <w:rPr>
          <w:rFonts w:hint="eastAsia"/>
          <w:szCs w:val="21"/>
        </w:rPr>
        <w:t>A</w:t>
      </w:r>
      <w:r w:rsidRPr="00953FA7">
        <w:rPr>
          <w:rFonts w:hint="eastAsia"/>
          <w:szCs w:val="21"/>
        </w:rPr>
        <w:t>的指针为</w:t>
      </w:r>
      <w:r w:rsidRPr="00953FA7">
        <w:rPr>
          <w:rFonts w:hint="eastAsia"/>
          <w:szCs w:val="21"/>
        </w:rPr>
        <w:t>a</w:t>
      </w:r>
    </w:p>
    <w:p w:rsidR="00603D4F" w:rsidRPr="00953FA7" w:rsidRDefault="00603D4F" w:rsidP="00603D4F">
      <w:pPr>
        <w:rPr>
          <w:szCs w:val="21"/>
        </w:rPr>
      </w:pPr>
      <w:r w:rsidRPr="00953FA7">
        <w:rPr>
          <w:rFonts w:hint="eastAsia"/>
          <w:szCs w:val="21"/>
        </w:rPr>
        <w:t xml:space="preserve"> </w:t>
      </w:r>
      <w:r w:rsidR="00FF7D87" w:rsidRPr="00953FA7">
        <w:rPr>
          <w:rFonts w:hint="eastAsia"/>
          <w:szCs w:val="21"/>
        </w:rPr>
        <w:t>B</w:t>
      </w:r>
      <w:r w:rsidRPr="00953FA7">
        <w:rPr>
          <w:rFonts w:hint="eastAsia"/>
          <w:szCs w:val="21"/>
        </w:rPr>
        <w:t>.</w:t>
      </w:r>
      <w:r w:rsidRPr="00953FA7">
        <w:rPr>
          <w:rFonts w:hint="eastAsia"/>
          <w:szCs w:val="21"/>
        </w:rPr>
        <w:t>将</w:t>
      </w:r>
      <w:r w:rsidRPr="00953FA7">
        <w:rPr>
          <w:rFonts w:hint="eastAsia"/>
          <w:szCs w:val="21"/>
        </w:rPr>
        <w:t>a</w:t>
      </w:r>
      <w:r w:rsidRPr="00953FA7">
        <w:rPr>
          <w:rFonts w:hint="eastAsia"/>
          <w:szCs w:val="21"/>
        </w:rPr>
        <w:t>的地址值赋给变量</w:t>
      </w:r>
      <w:r w:rsidRPr="00953FA7">
        <w:rPr>
          <w:rFonts w:hint="eastAsia"/>
          <w:szCs w:val="21"/>
        </w:rPr>
        <w:t>Set</w:t>
      </w:r>
    </w:p>
    <w:p w:rsidR="00603D4F" w:rsidRPr="00953FA7" w:rsidRDefault="00603D4F" w:rsidP="00603D4F">
      <w:pPr>
        <w:rPr>
          <w:szCs w:val="21"/>
        </w:rPr>
      </w:pPr>
      <w:r w:rsidRPr="00953FA7">
        <w:rPr>
          <w:rFonts w:hint="eastAsia"/>
          <w:szCs w:val="21"/>
        </w:rPr>
        <w:t xml:space="preserve"> </w:t>
      </w:r>
      <w:r w:rsidR="00FF7D87" w:rsidRPr="00953FA7">
        <w:rPr>
          <w:rFonts w:hint="eastAsia"/>
          <w:szCs w:val="21"/>
        </w:rPr>
        <w:t>C</w:t>
      </w:r>
      <w:r w:rsidRPr="00953FA7">
        <w:rPr>
          <w:rFonts w:hint="eastAsia"/>
          <w:szCs w:val="21"/>
        </w:rPr>
        <w:t>.a</w:t>
      </w:r>
      <w:r w:rsidRPr="00953FA7">
        <w:rPr>
          <w:rFonts w:hint="eastAsia"/>
          <w:szCs w:val="21"/>
        </w:rPr>
        <w:t>是类</w:t>
      </w:r>
      <w:r w:rsidRPr="00953FA7">
        <w:rPr>
          <w:rFonts w:hint="eastAsia"/>
          <w:szCs w:val="21"/>
        </w:rPr>
        <w:t>A</w:t>
      </w:r>
      <w:r w:rsidRPr="00953FA7">
        <w:rPr>
          <w:rFonts w:hint="eastAsia"/>
          <w:szCs w:val="21"/>
        </w:rPr>
        <w:t>对象的引用，用</w:t>
      </w:r>
      <w:proofErr w:type="gramStart"/>
      <w:r w:rsidRPr="00953FA7">
        <w:rPr>
          <w:rFonts w:hint="eastAsia"/>
          <w:szCs w:val="21"/>
        </w:rPr>
        <w:t>来作</w:t>
      </w:r>
      <w:proofErr w:type="gramEnd"/>
      <w:r w:rsidRPr="00953FA7">
        <w:rPr>
          <w:rFonts w:hint="eastAsia"/>
          <w:szCs w:val="21"/>
        </w:rPr>
        <w:t>函数</w:t>
      </w:r>
      <w:r w:rsidRPr="00953FA7">
        <w:rPr>
          <w:rFonts w:hint="eastAsia"/>
          <w:szCs w:val="21"/>
        </w:rPr>
        <w:t>Set</w:t>
      </w:r>
      <w:r w:rsidRPr="00953FA7">
        <w:rPr>
          <w:rFonts w:hint="eastAsia"/>
          <w:szCs w:val="21"/>
        </w:rPr>
        <w:t>（）的参数</w:t>
      </w:r>
    </w:p>
    <w:p w:rsidR="00603D4F" w:rsidRPr="00953FA7" w:rsidRDefault="00603D4F" w:rsidP="00603D4F">
      <w:pPr>
        <w:rPr>
          <w:szCs w:val="21"/>
        </w:rPr>
      </w:pPr>
      <w:r w:rsidRPr="00953FA7">
        <w:rPr>
          <w:rFonts w:hint="eastAsia"/>
          <w:szCs w:val="21"/>
        </w:rPr>
        <w:t xml:space="preserve"> </w:t>
      </w:r>
      <w:r w:rsidR="00FF7D87" w:rsidRPr="00953FA7">
        <w:rPr>
          <w:rFonts w:hint="eastAsia"/>
          <w:szCs w:val="21"/>
        </w:rPr>
        <w:t>D</w:t>
      </w:r>
      <w:r w:rsidRPr="00953FA7">
        <w:rPr>
          <w:rFonts w:hint="eastAsia"/>
          <w:szCs w:val="21"/>
        </w:rPr>
        <w:t>.</w:t>
      </w:r>
      <w:r w:rsidRPr="00953FA7">
        <w:rPr>
          <w:rFonts w:hint="eastAsia"/>
          <w:szCs w:val="21"/>
        </w:rPr>
        <w:t>变量</w:t>
      </w:r>
      <w:r w:rsidRPr="00953FA7">
        <w:rPr>
          <w:rFonts w:hint="eastAsia"/>
          <w:szCs w:val="21"/>
        </w:rPr>
        <w:t>A</w:t>
      </w:r>
      <w:r w:rsidRPr="00953FA7">
        <w:rPr>
          <w:rFonts w:hint="eastAsia"/>
          <w:szCs w:val="21"/>
        </w:rPr>
        <w:t>与</w:t>
      </w:r>
      <w:r w:rsidRPr="00953FA7">
        <w:rPr>
          <w:rFonts w:hint="eastAsia"/>
          <w:szCs w:val="21"/>
        </w:rPr>
        <w:t>a</w:t>
      </w:r>
      <w:r w:rsidRPr="00953FA7">
        <w:rPr>
          <w:rFonts w:hint="eastAsia"/>
          <w:szCs w:val="21"/>
        </w:rPr>
        <w:t>按位与作为函数</w:t>
      </w:r>
      <w:r w:rsidRPr="00953FA7">
        <w:rPr>
          <w:rFonts w:hint="eastAsia"/>
          <w:szCs w:val="21"/>
        </w:rPr>
        <w:t>Set( )</w:t>
      </w:r>
      <w:r w:rsidRPr="00953FA7">
        <w:rPr>
          <w:rFonts w:hint="eastAsia"/>
          <w:szCs w:val="21"/>
        </w:rPr>
        <w:t>的参数</w:t>
      </w:r>
    </w:p>
    <w:p w:rsidR="00603D4F" w:rsidRPr="00953FA7" w:rsidRDefault="00603D4F" w:rsidP="00603D4F">
      <w:pPr>
        <w:rPr>
          <w:szCs w:val="21"/>
        </w:rPr>
      </w:pPr>
      <w:r w:rsidRPr="00953FA7">
        <w:rPr>
          <w:rFonts w:hint="eastAsia"/>
          <w:szCs w:val="21"/>
        </w:rPr>
        <w:t>89.</w:t>
      </w:r>
      <w:r w:rsidRPr="00953FA7">
        <w:rPr>
          <w:rFonts w:hint="eastAsia"/>
          <w:szCs w:val="21"/>
        </w:rPr>
        <w:t>已知：</w:t>
      </w:r>
      <w:r w:rsidRPr="00953FA7">
        <w:rPr>
          <w:rFonts w:hint="eastAsia"/>
          <w:szCs w:val="21"/>
        </w:rPr>
        <w:t>print( )</w:t>
      </w:r>
      <w:r w:rsidRPr="00953FA7">
        <w:rPr>
          <w:rFonts w:hint="eastAsia"/>
          <w:szCs w:val="21"/>
        </w:rPr>
        <w:t>函数是一个类的</w:t>
      </w:r>
      <w:proofErr w:type="gramStart"/>
      <w:r w:rsidRPr="00953FA7">
        <w:rPr>
          <w:rFonts w:hint="eastAsia"/>
          <w:szCs w:val="21"/>
        </w:rPr>
        <w:t>常成员</w:t>
      </w:r>
      <w:proofErr w:type="gramEnd"/>
      <w:r w:rsidRPr="00953FA7">
        <w:rPr>
          <w:rFonts w:hint="eastAsia"/>
          <w:szCs w:val="21"/>
        </w:rPr>
        <w:t>函数，它无返回值，下列表示中，（</w:t>
      </w:r>
      <w:r w:rsidRPr="00953FA7">
        <w:rPr>
          <w:rFonts w:hint="eastAsia"/>
          <w:szCs w:val="21"/>
        </w:rPr>
        <w:t xml:space="preserve"> A</w:t>
      </w:r>
      <w:r w:rsidRPr="00953FA7">
        <w:rPr>
          <w:rFonts w:hint="eastAsia"/>
          <w:szCs w:val="21"/>
        </w:rPr>
        <w:t>）是正确的。</w:t>
      </w:r>
    </w:p>
    <w:p w:rsidR="00603D4F" w:rsidRPr="00953FA7" w:rsidRDefault="00603D4F" w:rsidP="00603D4F">
      <w:pPr>
        <w:rPr>
          <w:szCs w:val="21"/>
        </w:rPr>
      </w:pPr>
      <w:r w:rsidRPr="00953FA7">
        <w:rPr>
          <w:szCs w:val="21"/>
        </w:rPr>
        <w:t xml:space="preserve"> </w:t>
      </w:r>
      <w:r w:rsidR="00FF7D87" w:rsidRPr="00953FA7">
        <w:rPr>
          <w:rFonts w:hint="eastAsia"/>
          <w:szCs w:val="21"/>
        </w:rPr>
        <w:t>A</w:t>
      </w:r>
      <w:r w:rsidRPr="00953FA7">
        <w:rPr>
          <w:szCs w:val="21"/>
        </w:rPr>
        <w:t xml:space="preserve">.void </w:t>
      </w:r>
      <w:proofErr w:type="gramStart"/>
      <w:r w:rsidRPr="00953FA7">
        <w:rPr>
          <w:szCs w:val="21"/>
        </w:rPr>
        <w:t>print(</w:t>
      </w:r>
      <w:proofErr w:type="gramEnd"/>
      <w:r w:rsidRPr="00953FA7">
        <w:rPr>
          <w:szCs w:val="21"/>
        </w:rPr>
        <w:t xml:space="preserve"> ) const;               </w:t>
      </w:r>
      <w:r w:rsidR="00FF7D87" w:rsidRPr="00953FA7">
        <w:rPr>
          <w:rFonts w:hint="eastAsia"/>
          <w:szCs w:val="21"/>
        </w:rPr>
        <w:t>B</w:t>
      </w:r>
      <w:r w:rsidRPr="00953FA7">
        <w:rPr>
          <w:szCs w:val="21"/>
        </w:rPr>
        <w:t>.const void print( );</w:t>
      </w:r>
    </w:p>
    <w:p w:rsidR="00603D4F" w:rsidRPr="00953FA7" w:rsidRDefault="00603D4F" w:rsidP="00603D4F">
      <w:pPr>
        <w:rPr>
          <w:szCs w:val="21"/>
        </w:rPr>
      </w:pPr>
      <w:r w:rsidRPr="00953FA7">
        <w:rPr>
          <w:szCs w:val="21"/>
        </w:rPr>
        <w:t xml:space="preserve"> </w:t>
      </w:r>
      <w:r w:rsidR="00FF7D87" w:rsidRPr="00953FA7">
        <w:rPr>
          <w:rFonts w:hint="eastAsia"/>
          <w:szCs w:val="21"/>
        </w:rPr>
        <w:t>C</w:t>
      </w:r>
      <w:r w:rsidRPr="00953FA7">
        <w:rPr>
          <w:szCs w:val="21"/>
        </w:rPr>
        <w:t xml:space="preserve">.void const </w:t>
      </w:r>
      <w:proofErr w:type="gramStart"/>
      <w:r w:rsidRPr="00953FA7">
        <w:rPr>
          <w:szCs w:val="21"/>
        </w:rPr>
        <w:t>print(</w:t>
      </w:r>
      <w:proofErr w:type="gramEnd"/>
      <w:r w:rsidRPr="00953FA7">
        <w:rPr>
          <w:szCs w:val="21"/>
        </w:rPr>
        <w:t xml:space="preserve"> );               </w:t>
      </w:r>
      <w:r w:rsidR="00FF7D87" w:rsidRPr="00953FA7">
        <w:rPr>
          <w:rFonts w:hint="eastAsia"/>
          <w:szCs w:val="21"/>
        </w:rPr>
        <w:t>D</w:t>
      </w:r>
      <w:r w:rsidRPr="00953FA7">
        <w:rPr>
          <w:szCs w:val="21"/>
        </w:rPr>
        <w:t>.void print(const);</w:t>
      </w:r>
    </w:p>
    <w:p w:rsidR="00603D4F" w:rsidRPr="00953FA7" w:rsidRDefault="00603D4F" w:rsidP="00603D4F">
      <w:pPr>
        <w:rPr>
          <w:b/>
          <w:szCs w:val="21"/>
        </w:rPr>
      </w:pPr>
      <w:r w:rsidRPr="00953FA7">
        <w:rPr>
          <w:rFonts w:hint="eastAsia"/>
          <w:b/>
          <w:szCs w:val="21"/>
        </w:rPr>
        <w:t>90.</w:t>
      </w:r>
      <w:r w:rsidRPr="00953FA7">
        <w:rPr>
          <w:rFonts w:hint="eastAsia"/>
          <w:b/>
          <w:szCs w:val="21"/>
        </w:rPr>
        <w:t>关于虚函数的描述中，（</w:t>
      </w:r>
      <w:r w:rsidRPr="00953FA7">
        <w:rPr>
          <w:rFonts w:hint="eastAsia"/>
          <w:b/>
          <w:szCs w:val="21"/>
        </w:rPr>
        <w:t xml:space="preserve">C </w:t>
      </w:r>
      <w:r w:rsidRPr="00953FA7">
        <w:rPr>
          <w:rFonts w:hint="eastAsia"/>
          <w:b/>
          <w:szCs w:val="21"/>
        </w:rPr>
        <w:t>）是正确的。</w:t>
      </w:r>
    </w:p>
    <w:p w:rsidR="00603D4F" w:rsidRPr="00953FA7" w:rsidRDefault="00603D4F" w:rsidP="00603D4F">
      <w:pPr>
        <w:rPr>
          <w:b/>
          <w:szCs w:val="21"/>
        </w:rPr>
      </w:pPr>
      <w:r w:rsidRPr="00953FA7">
        <w:rPr>
          <w:rFonts w:hint="eastAsia"/>
          <w:b/>
          <w:szCs w:val="21"/>
        </w:rPr>
        <w:t xml:space="preserve"> </w:t>
      </w:r>
      <w:r w:rsidR="00FF7D87" w:rsidRPr="00953FA7">
        <w:rPr>
          <w:rFonts w:hint="eastAsia"/>
          <w:b/>
          <w:szCs w:val="21"/>
        </w:rPr>
        <w:t>A</w:t>
      </w:r>
      <w:r w:rsidRPr="00953FA7">
        <w:rPr>
          <w:rFonts w:hint="eastAsia"/>
          <w:b/>
          <w:szCs w:val="21"/>
        </w:rPr>
        <w:t>.</w:t>
      </w:r>
      <w:r w:rsidRPr="00953FA7">
        <w:rPr>
          <w:rFonts w:hint="eastAsia"/>
          <w:b/>
          <w:szCs w:val="21"/>
        </w:rPr>
        <w:t>虚函数是一个</w:t>
      </w:r>
      <w:r w:rsidRPr="00953FA7">
        <w:rPr>
          <w:rFonts w:hint="eastAsia"/>
          <w:b/>
          <w:szCs w:val="21"/>
        </w:rPr>
        <w:t>static</w:t>
      </w:r>
      <w:r w:rsidRPr="00953FA7">
        <w:rPr>
          <w:rFonts w:hint="eastAsia"/>
          <w:b/>
          <w:szCs w:val="21"/>
        </w:rPr>
        <w:t>类型的成员函数</w:t>
      </w:r>
    </w:p>
    <w:p w:rsidR="00603D4F" w:rsidRPr="00953FA7" w:rsidRDefault="00603D4F" w:rsidP="00603D4F">
      <w:pPr>
        <w:rPr>
          <w:b/>
          <w:szCs w:val="21"/>
        </w:rPr>
      </w:pPr>
      <w:r w:rsidRPr="00953FA7">
        <w:rPr>
          <w:rFonts w:hint="eastAsia"/>
          <w:b/>
          <w:szCs w:val="21"/>
        </w:rPr>
        <w:t xml:space="preserve"> </w:t>
      </w:r>
      <w:r w:rsidR="00FF7D87" w:rsidRPr="00953FA7">
        <w:rPr>
          <w:rFonts w:hint="eastAsia"/>
          <w:b/>
          <w:szCs w:val="21"/>
        </w:rPr>
        <w:t>B</w:t>
      </w:r>
      <w:r w:rsidRPr="00953FA7">
        <w:rPr>
          <w:rFonts w:hint="eastAsia"/>
          <w:b/>
          <w:szCs w:val="21"/>
        </w:rPr>
        <w:t>.</w:t>
      </w:r>
      <w:r w:rsidRPr="00953FA7">
        <w:rPr>
          <w:rFonts w:hint="eastAsia"/>
          <w:b/>
          <w:szCs w:val="21"/>
        </w:rPr>
        <w:t>虚函数是一个非成员函数</w:t>
      </w:r>
    </w:p>
    <w:p w:rsidR="00603D4F" w:rsidRPr="00953FA7" w:rsidRDefault="00603D4F" w:rsidP="00603D4F">
      <w:pPr>
        <w:rPr>
          <w:b/>
          <w:szCs w:val="21"/>
        </w:rPr>
      </w:pPr>
      <w:r w:rsidRPr="00953FA7">
        <w:rPr>
          <w:rFonts w:hint="eastAsia"/>
          <w:b/>
          <w:szCs w:val="21"/>
        </w:rPr>
        <w:t xml:space="preserve"> </w:t>
      </w:r>
      <w:r w:rsidR="00FF7D87" w:rsidRPr="00953FA7">
        <w:rPr>
          <w:rFonts w:hint="eastAsia"/>
          <w:b/>
          <w:szCs w:val="21"/>
        </w:rPr>
        <w:t>C</w:t>
      </w:r>
      <w:r w:rsidRPr="00953FA7">
        <w:rPr>
          <w:rFonts w:hint="eastAsia"/>
          <w:b/>
          <w:szCs w:val="21"/>
        </w:rPr>
        <w:t>.</w:t>
      </w:r>
      <w:r w:rsidRPr="00953FA7">
        <w:rPr>
          <w:rFonts w:hint="eastAsia"/>
          <w:b/>
          <w:szCs w:val="21"/>
        </w:rPr>
        <w:t>基类中说明了虚函数后，派生类中将其对应的函数可不必说明为虚函数</w:t>
      </w:r>
    </w:p>
    <w:p w:rsidR="00603D4F" w:rsidRPr="00953FA7" w:rsidRDefault="00603D4F" w:rsidP="00603D4F">
      <w:pPr>
        <w:rPr>
          <w:b/>
          <w:szCs w:val="21"/>
        </w:rPr>
      </w:pPr>
      <w:r w:rsidRPr="00953FA7">
        <w:rPr>
          <w:rFonts w:hint="eastAsia"/>
          <w:b/>
          <w:szCs w:val="21"/>
        </w:rPr>
        <w:t xml:space="preserve"> </w:t>
      </w:r>
      <w:r w:rsidR="00FF7D87" w:rsidRPr="00953FA7">
        <w:rPr>
          <w:rFonts w:hint="eastAsia"/>
          <w:b/>
          <w:szCs w:val="21"/>
        </w:rPr>
        <w:t>D</w:t>
      </w:r>
      <w:r w:rsidRPr="00953FA7">
        <w:rPr>
          <w:rFonts w:hint="eastAsia"/>
          <w:b/>
          <w:szCs w:val="21"/>
        </w:rPr>
        <w:t>.</w:t>
      </w:r>
      <w:r w:rsidRPr="00953FA7">
        <w:rPr>
          <w:rFonts w:hint="eastAsia"/>
          <w:b/>
          <w:szCs w:val="21"/>
        </w:rPr>
        <w:t>派生类的虚函数</w:t>
      </w:r>
      <w:proofErr w:type="gramStart"/>
      <w:r w:rsidRPr="00953FA7">
        <w:rPr>
          <w:rFonts w:hint="eastAsia"/>
          <w:b/>
          <w:szCs w:val="21"/>
        </w:rPr>
        <w:t>与基类的</w:t>
      </w:r>
      <w:proofErr w:type="gramEnd"/>
      <w:r w:rsidRPr="00953FA7">
        <w:rPr>
          <w:rFonts w:hint="eastAsia"/>
          <w:b/>
          <w:szCs w:val="21"/>
        </w:rPr>
        <w:t>虚函数具有不同的参数个数和类型</w:t>
      </w:r>
    </w:p>
    <w:p w:rsidR="00603D4F" w:rsidRPr="00953FA7" w:rsidRDefault="00603D4F" w:rsidP="00603D4F">
      <w:pPr>
        <w:rPr>
          <w:szCs w:val="21"/>
        </w:rPr>
      </w:pPr>
      <w:r w:rsidRPr="00953FA7">
        <w:rPr>
          <w:rFonts w:hint="eastAsia"/>
          <w:szCs w:val="21"/>
        </w:rPr>
        <w:t>91.</w:t>
      </w:r>
      <w:r w:rsidRPr="00953FA7">
        <w:rPr>
          <w:rFonts w:hint="eastAsia"/>
          <w:szCs w:val="21"/>
        </w:rPr>
        <w:t>关于</w:t>
      </w:r>
      <w:r w:rsidRPr="00953FA7">
        <w:rPr>
          <w:rFonts w:hint="eastAsia"/>
          <w:szCs w:val="21"/>
        </w:rPr>
        <w:t>new</w:t>
      </w:r>
      <w:r w:rsidRPr="00953FA7">
        <w:rPr>
          <w:rFonts w:hint="eastAsia"/>
          <w:szCs w:val="21"/>
        </w:rPr>
        <w:t>运算符的下列描述中，（</w:t>
      </w:r>
      <w:r w:rsidRPr="00953FA7">
        <w:rPr>
          <w:rFonts w:hint="eastAsia"/>
          <w:szCs w:val="21"/>
        </w:rPr>
        <w:t xml:space="preserve"> D</w:t>
      </w:r>
      <w:r w:rsidRPr="00953FA7">
        <w:rPr>
          <w:rFonts w:hint="eastAsia"/>
          <w:szCs w:val="21"/>
        </w:rPr>
        <w:t>）</w:t>
      </w:r>
      <w:r w:rsidRPr="00953FA7">
        <w:rPr>
          <w:rFonts w:hint="eastAsia"/>
          <w:color w:val="FF0000"/>
          <w:szCs w:val="21"/>
        </w:rPr>
        <w:t>是错的</w:t>
      </w:r>
      <w:r w:rsidRPr="00953FA7">
        <w:rPr>
          <w:rFonts w:hint="eastAsia"/>
          <w:szCs w:val="21"/>
        </w:rPr>
        <w:t>。</w:t>
      </w:r>
    </w:p>
    <w:p w:rsidR="00603D4F" w:rsidRPr="00953FA7" w:rsidRDefault="00603D4F" w:rsidP="00603D4F">
      <w:pPr>
        <w:rPr>
          <w:szCs w:val="21"/>
        </w:rPr>
      </w:pPr>
      <w:r w:rsidRPr="00953FA7">
        <w:rPr>
          <w:rFonts w:hint="eastAsia"/>
          <w:szCs w:val="21"/>
        </w:rPr>
        <w:t xml:space="preserve"> </w:t>
      </w:r>
      <w:r w:rsidR="00FF7D87" w:rsidRPr="00953FA7">
        <w:rPr>
          <w:rFonts w:hint="eastAsia"/>
          <w:szCs w:val="21"/>
        </w:rPr>
        <w:t>A</w:t>
      </w:r>
      <w:r w:rsidRPr="00953FA7">
        <w:rPr>
          <w:rFonts w:hint="eastAsia"/>
          <w:szCs w:val="21"/>
        </w:rPr>
        <w:t>.</w:t>
      </w:r>
      <w:r w:rsidRPr="00953FA7">
        <w:rPr>
          <w:rFonts w:hint="eastAsia"/>
          <w:szCs w:val="21"/>
        </w:rPr>
        <w:t>它可以用来动态创建对象和对象数组</w:t>
      </w:r>
    </w:p>
    <w:p w:rsidR="00603D4F" w:rsidRPr="00953FA7" w:rsidRDefault="00603D4F" w:rsidP="00603D4F">
      <w:pPr>
        <w:rPr>
          <w:szCs w:val="21"/>
        </w:rPr>
      </w:pPr>
      <w:r w:rsidRPr="00953FA7">
        <w:rPr>
          <w:rFonts w:hint="eastAsia"/>
          <w:szCs w:val="21"/>
        </w:rPr>
        <w:t xml:space="preserve"> </w:t>
      </w:r>
      <w:r w:rsidR="00FF7D87" w:rsidRPr="00953FA7">
        <w:rPr>
          <w:rFonts w:hint="eastAsia"/>
          <w:szCs w:val="21"/>
        </w:rPr>
        <w:t>B</w:t>
      </w:r>
      <w:r w:rsidRPr="00953FA7">
        <w:rPr>
          <w:rFonts w:hint="eastAsia"/>
          <w:szCs w:val="21"/>
        </w:rPr>
        <w:t>使用它创建的对象和对象数组可以使用运算符</w:t>
      </w:r>
      <w:r w:rsidRPr="00953FA7">
        <w:rPr>
          <w:rFonts w:hint="eastAsia"/>
          <w:szCs w:val="21"/>
        </w:rPr>
        <w:t>delete</w:t>
      </w:r>
      <w:r w:rsidRPr="00953FA7">
        <w:rPr>
          <w:rFonts w:hint="eastAsia"/>
          <w:szCs w:val="21"/>
        </w:rPr>
        <w:t>删除</w:t>
      </w:r>
    </w:p>
    <w:p w:rsidR="00603D4F" w:rsidRPr="00953FA7" w:rsidRDefault="00603D4F" w:rsidP="00603D4F">
      <w:pPr>
        <w:rPr>
          <w:szCs w:val="21"/>
        </w:rPr>
      </w:pPr>
      <w:r w:rsidRPr="00953FA7">
        <w:rPr>
          <w:rFonts w:hint="eastAsia"/>
          <w:szCs w:val="21"/>
        </w:rPr>
        <w:t xml:space="preserve"> </w:t>
      </w:r>
      <w:r w:rsidR="00FF7D87" w:rsidRPr="00953FA7">
        <w:rPr>
          <w:rFonts w:hint="eastAsia"/>
          <w:szCs w:val="21"/>
        </w:rPr>
        <w:t>C</w:t>
      </w:r>
      <w:r w:rsidRPr="00953FA7">
        <w:rPr>
          <w:rFonts w:hint="eastAsia"/>
          <w:szCs w:val="21"/>
        </w:rPr>
        <w:t>.</w:t>
      </w:r>
      <w:r w:rsidRPr="00953FA7">
        <w:rPr>
          <w:rFonts w:hint="eastAsia"/>
          <w:szCs w:val="21"/>
        </w:rPr>
        <w:t>使用它创建对象时要调用构造函数</w:t>
      </w:r>
    </w:p>
    <w:p w:rsidR="00603D4F" w:rsidRPr="00953FA7" w:rsidRDefault="00603D4F" w:rsidP="00603D4F">
      <w:pPr>
        <w:rPr>
          <w:szCs w:val="21"/>
        </w:rPr>
      </w:pPr>
      <w:r w:rsidRPr="00953FA7">
        <w:rPr>
          <w:rFonts w:hint="eastAsia"/>
          <w:szCs w:val="21"/>
        </w:rPr>
        <w:t xml:space="preserve"> </w:t>
      </w:r>
      <w:r w:rsidR="00FF7D87" w:rsidRPr="00953FA7">
        <w:rPr>
          <w:rFonts w:hint="eastAsia"/>
          <w:szCs w:val="21"/>
        </w:rPr>
        <w:t>D</w:t>
      </w:r>
      <w:r w:rsidRPr="00953FA7">
        <w:rPr>
          <w:rFonts w:hint="eastAsia"/>
          <w:szCs w:val="21"/>
        </w:rPr>
        <w:t>.</w:t>
      </w:r>
      <w:r w:rsidRPr="00953FA7">
        <w:rPr>
          <w:rFonts w:hint="eastAsia"/>
          <w:szCs w:val="21"/>
        </w:rPr>
        <w:t>使用它创建对象数组时必须指定初始值</w:t>
      </w:r>
    </w:p>
    <w:p w:rsidR="00603D4F" w:rsidRPr="00953FA7" w:rsidRDefault="00603D4F" w:rsidP="00603D4F">
      <w:pPr>
        <w:rPr>
          <w:szCs w:val="21"/>
        </w:rPr>
      </w:pPr>
      <w:r w:rsidRPr="00953FA7">
        <w:rPr>
          <w:rFonts w:hint="eastAsia"/>
          <w:szCs w:val="21"/>
        </w:rPr>
        <w:t>92.</w:t>
      </w:r>
      <w:r w:rsidRPr="00953FA7">
        <w:rPr>
          <w:rFonts w:hint="eastAsia"/>
          <w:szCs w:val="21"/>
        </w:rPr>
        <w:t>‘</w:t>
      </w:r>
      <w:r w:rsidRPr="00953FA7">
        <w:rPr>
          <w:rFonts w:hint="eastAsia"/>
          <w:szCs w:val="21"/>
        </w:rPr>
        <w:t>A</w:t>
      </w:r>
      <w:r w:rsidRPr="00953FA7">
        <w:rPr>
          <w:rFonts w:hint="eastAsia"/>
          <w:szCs w:val="21"/>
        </w:rPr>
        <w:t>’的</w:t>
      </w:r>
      <w:r w:rsidRPr="00953FA7">
        <w:rPr>
          <w:rFonts w:hint="eastAsia"/>
          <w:szCs w:val="21"/>
        </w:rPr>
        <w:t>ASCII</w:t>
      </w:r>
      <w:r w:rsidRPr="00953FA7">
        <w:rPr>
          <w:rFonts w:hint="eastAsia"/>
          <w:szCs w:val="21"/>
        </w:rPr>
        <w:t>码为</w:t>
      </w:r>
      <w:r w:rsidRPr="00953FA7">
        <w:rPr>
          <w:rFonts w:hint="eastAsia"/>
          <w:szCs w:val="21"/>
        </w:rPr>
        <w:t>65</w:t>
      </w:r>
      <w:r w:rsidRPr="00953FA7">
        <w:rPr>
          <w:rFonts w:hint="eastAsia"/>
          <w:szCs w:val="21"/>
        </w:rPr>
        <w:t>，</w:t>
      </w:r>
      <w:r w:rsidRPr="00953FA7">
        <w:rPr>
          <w:rFonts w:hint="eastAsia"/>
          <w:szCs w:val="21"/>
        </w:rPr>
        <w:t>n</w:t>
      </w:r>
      <w:r w:rsidRPr="00953FA7">
        <w:rPr>
          <w:rFonts w:hint="eastAsia"/>
          <w:szCs w:val="21"/>
        </w:rPr>
        <w:t>为</w:t>
      </w:r>
      <w:r w:rsidRPr="00953FA7">
        <w:rPr>
          <w:rFonts w:hint="eastAsia"/>
          <w:szCs w:val="21"/>
        </w:rPr>
        <w:t>int</w:t>
      </w:r>
      <w:r w:rsidRPr="00953FA7">
        <w:rPr>
          <w:rFonts w:hint="eastAsia"/>
          <w:szCs w:val="21"/>
        </w:rPr>
        <w:t>型，执行</w:t>
      </w:r>
      <w:r w:rsidRPr="00953FA7">
        <w:rPr>
          <w:rFonts w:hint="eastAsia"/>
          <w:szCs w:val="21"/>
        </w:rPr>
        <w:t xml:space="preserve"> n =</w:t>
      </w:r>
      <w:r w:rsidRPr="00953FA7">
        <w:rPr>
          <w:rFonts w:hint="eastAsia"/>
          <w:szCs w:val="21"/>
        </w:rPr>
        <w:t>‘</w:t>
      </w:r>
      <w:r w:rsidRPr="00953FA7">
        <w:rPr>
          <w:rFonts w:hint="eastAsia"/>
          <w:szCs w:val="21"/>
        </w:rPr>
        <w:t>A</w:t>
      </w:r>
      <w:r w:rsidRPr="00953FA7">
        <w:rPr>
          <w:rFonts w:hint="eastAsia"/>
          <w:szCs w:val="21"/>
        </w:rPr>
        <w:t>’</w:t>
      </w:r>
      <w:r w:rsidRPr="00953FA7">
        <w:rPr>
          <w:rFonts w:hint="eastAsia"/>
          <w:szCs w:val="21"/>
        </w:rPr>
        <w:t>+</w:t>
      </w:r>
      <w:r w:rsidRPr="00953FA7">
        <w:rPr>
          <w:rFonts w:hint="eastAsia"/>
          <w:szCs w:val="21"/>
        </w:rPr>
        <w:t>‘</w:t>
      </w:r>
      <w:r w:rsidRPr="00953FA7">
        <w:rPr>
          <w:rFonts w:hint="eastAsia"/>
          <w:szCs w:val="21"/>
        </w:rPr>
        <w:t>6</w:t>
      </w:r>
      <w:r w:rsidRPr="00953FA7">
        <w:rPr>
          <w:rFonts w:hint="eastAsia"/>
          <w:szCs w:val="21"/>
        </w:rPr>
        <w:t>’</w:t>
      </w:r>
      <w:r w:rsidRPr="00953FA7">
        <w:rPr>
          <w:rFonts w:hint="eastAsia"/>
          <w:szCs w:val="21"/>
        </w:rPr>
        <w:t>-</w:t>
      </w:r>
      <w:r w:rsidRPr="00953FA7">
        <w:rPr>
          <w:rFonts w:hint="eastAsia"/>
          <w:szCs w:val="21"/>
        </w:rPr>
        <w:t>‘</w:t>
      </w:r>
      <w:r w:rsidRPr="00953FA7">
        <w:rPr>
          <w:rFonts w:hint="eastAsia"/>
          <w:szCs w:val="21"/>
        </w:rPr>
        <w:t>3</w:t>
      </w:r>
      <w:r w:rsidRPr="00953FA7">
        <w:rPr>
          <w:rFonts w:hint="eastAsia"/>
          <w:szCs w:val="21"/>
        </w:rPr>
        <w:t>’；后，</w:t>
      </w:r>
      <w:r w:rsidRPr="00953FA7">
        <w:rPr>
          <w:rFonts w:hint="eastAsia"/>
          <w:szCs w:val="21"/>
        </w:rPr>
        <w:t>n</w:t>
      </w:r>
      <w:r w:rsidRPr="00953FA7">
        <w:rPr>
          <w:rFonts w:hint="eastAsia"/>
          <w:szCs w:val="21"/>
        </w:rPr>
        <w:t>的值为</w:t>
      </w:r>
      <w:r w:rsidR="00FF7D87" w:rsidRPr="00953FA7">
        <w:rPr>
          <w:rFonts w:hint="eastAsia"/>
          <w:szCs w:val="21"/>
        </w:rPr>
        <w:t>（</w:t>
      </w:r>
      <w:r w:rsidR="00FF7D87" w:rsidRPr="00953FA7">
        <w:rPr>
          <w:rFonts w:hint="eastAsia"/>
          <w:szCs w:val="21"/>
        </w:rPr>
        <w:t>B</w:t>
      </w:r>
      <w:r w:rsidR="00FF7D87" w:rsidRPr="00953FA7">
        <w:rPr>
          <w:rFonts w:hint="eastAsia"/>
          <w:szCs w:val="21"/>
        </w:rPr>
        <w:t>）</w:t>
      </w:r>
      <w:r w:rsidRPr="00953FA7">
        <w:rPr>
          <w:rFonts w:hint="eastAsia"/>
          <w:szCs w:val="21"/>
        </w:rPr>
        <w:t>。</w:t>
      </w:r>
    </w:p>
    <w:p w:rsidR="00603D4F" w:rsidRPr="00953FA7" w:rsidRDefault="00603D4F" w:rsidP="00603D4F">
      <w:pPr>
        <w:rPr>
          <w:szCs w:val="21"/>
        </w:rPr>
      </w:pPr>
      <w:r w:rsidRPr="00953FA7">
        <w:rPr>
          <w:rFonts w:hint="eastAsia"/>
          <w:szCs w:val="21"/>
        </w:rPr>
        <w:t>A</w:t>
      </w:r>
      <w:r w:rsidRPr="00953FA7">
        <w:rPr>
          <w:rFonts w:hint="eastAsia"/>
          <w:szCs w:val="21"/>
        </w:rPr>
        <w:t>）‘</w:t>
      </w:r>
      <w:r w:rsidRPr="00953FA7">
        <w:rPr>
          <w:rFonts w:hint="eastAsia"/>
          <w:szCs w:val="21"/>
        </w:rPr>
        <w:t>D</w:t>
      </w:r>
      <w:r w:rsidRPr="00953FA7">
        <w:rPr>
          <w:rFonts w:hint="eastAsia"/>
          <w:szCs w:val="21"/>
        </w:rPr>
        <w:t>’</w:t>
      </w:r>
      <w:r w:rsidRPr="00953FA7">
        <w:rPr>
          <w:rFonts w:hint="eastAsia"/>
          <w:szCs w:val="21"/>
        </w:rPr>
        <w:t xml:space="preserve">        B)  68        C) </w:t>
      </w:r>
      <w:r w:rsidRPr="00953FA7">
        <w:rPr>
          <w:rFonts w:hint="eastAsia"/>
          <w:szCs w:val="21"/>
        </w:rPr>
        <w:t>不确定的值</w:t>
      </w:r>
      <w:r w:rsidRPr="00953FA7">
        <w:rPr>
          <w:rFonts w:hint="eastAsia"/>
          <w:szCs w:val="21"/>
        </w:rPr>
        <w:t xml:space="preserve">         D) </w:t>
      </w:r>
      <w:r w:rsidRPr="00953FA7">
        <w:rPr>
          <w:rFonts w:hint="eastAsia"/>
          <w:szCs w:val="21"/>
        </w:rPr>
        <w:t>编译出错</w:t>
      </w:r>
    </w:p>
    <w:p w:rsidR="00603D4F" w:rsidRPr="00953FA7" w:rsidRDefault="00603D4F" w:rsidP="00603D4F">
      <w:pPr>
        <w:rPr>
          <w:szCs w:val="21"/>
        </w:rPr>
      </w:pPr>
      <w:r w:rsidRPr="00953FA7">
        <w:rPr>
          <w:rFonts w:hint="eastAsia"/>
          <w:szCs w:val="21"/>
        </w:rPr>
        <w:t>93.</w:t>
      </w:r>
      <w:r w:rsidRPr="00953FA7">
        <w:rPr>
          <w:rFonts w:hint="eastAsia"/>
          <w:szCs w:val="21"/>
        </w:rPr>
        <w:t>下列变量名中，</w:t>
      </w:r>
      <w:r w:rsidRPr="00953FA7">
        <w:rPr>
          <w:rFonts w:hint="eastAsia"/>
          <w:szCs w:val="21"/>
        </w:rPr>
        <w:t xml:space="preserve"> </w:t>
      </w:r>
      <w:r w:rsidR="00FF7D87" w:rsidRPr="00953FA7">
        <w:rPr>
          <w:rFonts w:hint="eastAsia"/>
          <w:szCs w:val="21"/>
        </w:rPr>
        <w:t>（</w:t>
      </w:r>
      <w:r w:rsidR="00FF7D87" w:rsidRPr="00953FA7">
        <w:rPr>
          <w:rFonts w:hint="eastAsia"/>
          <w:szCs w:val="21"/>
        </w:rPr>
        <w:t xml:space="preserve">   A  </w:t>
      </w:r>
      <w:r w:rsidR="00FF7D87" w:rsidRPr="00953FA7">
        <w:rPr>
          <w:rFonts w:hint="eastAsia"/>
          <w:szCs w:val="21"/>
        </w:rPr>
        <w:t>）</w:t>
      </w:r>
      <w:r w:rsidRPr="00953FA7">
        <w:rPr>
          <w:rFonts w:hint="eastAsia"/>
          <w:szCs w:val="21"/>
        </w:rPr>
        <w:t>是合法的。</w:t>
      </w:r>
    </w:p>
    <w:p w:rsidR="00603D4F" w:rsidRPr="00953FA7" w:rsidRDefault="00603D4F" w:rsidP="00603D4F">
      <w:pPr>
        <w:rPr>
          <w:szCs w:val="21"/>
        </w:rPr>
      </w:pPr>
      <w:r w:rsidRPr="00953FA7">
        <w:rPr>
          <w:rFonts w:hint="eastAsia"/>
          <w:szCs w:val="21"/>
        </w:rPr>
        <w:t>A</w:t>
      </w:r>
      <w:r w:rsidRPr="00953FA7">
        <w:rPr>
          <w:rFonts w:hint="eastAsia"/>
          <w:szCs w:val="21"/>
        </w:rPr>
        <w:t>）</w:t>
      </w:r>
      <w:r w:rsidRPr="00953FA7">
        <w:rPr>
          <w:rFonts w:hint="eastAsia"/>
          <w:szCs w:val="21"/>
        </w:rPr>
        <w:t>CHINA        B)  byte-size           C) double          D) A+a</w:t>
      </w:r>
    </w:p>
    <w:p w:rsidR="00603D4F" w:rsidRPr="00953FA7" w:rsidRDefault="00603D4F" w:rsidP="00603D4F">
      <w:pPr>
        <w:rPr>
          <w:szCs w:val="21"/>
        </w:rPr>
      </w:pPr>
      <w:r w:rsidRPr="00953FA7">
        <w:rPr>
          <w:rFonts w:hint="eastAsia"/>
          <w:szCs w:val="21"/>
        </w:rPr>
        <w:t>94.</w:t>
      </w:r>
      <w:r w:rsidRPr="00953FA7">
        <w:rPr>
          <w:rFonts w:hint="eastAsia"/>
          <w:szCs w:val="21"/>
        </w:rPr>
        <w:t>在</w:t>
      </w:r>
      <w:r w:rsidRPr="00953FA7">
        <w:rPr>
          <w:rFonts w:hint="eastAsia"/>
          <w:szCs w:val="21"/>
        </w:rPr>
        <w:t xml:space="preserve">static int </w:t>
      </w:r>
      <w:r w:rsidR="00FF7D87" w:rsidRPr="00953FA7">
        <w:rPr>
          <w:rFonts w:hint="eastAsia"/>
          <w:szCs w:val="21"/>
        </w:rPr>
        <w:t>a</w:t>
      </w:r>
      <w:r w:rsidRPr="00953FA7">
        <w:rPr>
          <w:rFonts w:hint="eastAsia"/>
          <w:szCs w:val="21"/>
        </w:rPr>
        <w:t>[3][3]={{1}</w:t>
      </w:r>
      <w:r w:rsidRPr="00953FA7">
        <w:rPr>
          <w:rFonts w:hint="eastAsia"/>
          <w:szCs w:val="21"/>
        </w:rPr>
        <w:t>，</w:t>
      </w:r>
      <w:r w:rsidRPr="00953FA7">
        <w:rPr>
          <w:rFonts w:hint="eastAsia"/>
          <w:szCs w:val="21"/>
        </w:rPr>
        <w:t>{3</w:t>
      </w:r>
      <w:r w:rsidRPr="00953FA7">
        <w:rPr>
          <w:rFonts w:hint="eastAsia"/>
          <w:szCs w:val="21"/>
        </w:rPr>
        <w:t>，</w:t>
      </w:r>
      <w:r w:rsidRPr="00953FA7">
        <w:rPr>
          <w:rFonts w:hint="eastAsia"/>
          <w:szCs w:val="21"/>
        </w:rPr>
        <w:t>2}</w:t>
      </w:r>
      <w:r w:rsidRPr="00953FA7">
        <w:rPr>
          <w:rFonts w:hint="eastAsia"/>
          <w:szCs w:val="21"/>
        </w:rPr>
        <w:t>，</w:t>
      </w:r>
      <w:r w:rsidRPr="00953FA7">
        <w:rPr>
          <w:rFonts w:hint="eastAsia"/>
          <w:szCs w:val="21"/>
        </w:rPr>
        <w:t>{4</w:t>
      </w:r>
      <w:r w:rsidRPr="00953FA7">
        <w:rPr>
          <w:rFonts w:hint="eastAsia"/>
          <w:szCs w:val="21"/>
        </w:rPr>
        <w:t>，</w:t>
      </w:r>
      <w:r w:rsidRPr="00953FA7">
        <w:rPr>
          <w:rFonts w:hint="eastAsia"/>
          <w:szCs w:val="21"/>
        </w:rPr>
        <w:t>5</w:t>
      </w:r>
      <w:r w:rsidRPr="00953FA7">
        <w:rPr>
          <w:rFonts w:hint="eastAsia"/>
          <w:szCs w:val="21"/>
        </w:rPr>
        <w:t>，</w:t>
      </w:r>
      <w:r w:rsidRPr="00953FA7">
        <w:rPr>
          <w:rFonts w:hint="eastAsia"/>
          <w:szCs w:val="21"/>
        </w:rPr>
        <w:t>6}}</w:t>
      </w:r>
      <w:r w:rsidRPr="00953FA7">
        <w:rPr>
          <w:rFonts w:hint="eastAsia"/>
          <w:szCs w:val="21"/>
        </w:rPr>
        <w:t>；中</w:t>
      </w:r>
      <w:r w:rsidRPr="00953FA7">
        <w:rPr>
          <w:rFonts w:hint="eastAsia"/>
          <w:szCs w:val="21"/>
        </w:rPr>
        <w:t>, a[2][2]</w:t>
      </w:r>
      <w:r w:rsidRPr="00953FA7">
        <w:rPr>
          <w:rFonts w:hint="eastAsia"/>
          <w:szCs w:val="21"/>
        </w:rPr>
        <w:t>的值是</w:t>
      </w:r>
      <w:r w:rsidRPr="00953FA7">
        <w:rPr>
          <w:rFonts w:hint="eastAsia"/>
          <w:szCs w:val="21"/>
        </w:rPr>
        <w:t xml:space="preserve">  </w:t>
      </w:r>
      <w:r w:rsidR="00FF7D87" w:rsidRPr="00953FA7">
        <w:rPr>
          <w:rFonts w:hint="eastAsia"/>
          <w:szCs w:val="21"/>
        </w:rPr>
        <w:t>（</w:t>
      </w:r>
      <w:r w:rsidR="00FF7D87" w:rsidRPr="00953FA7">
        <w:rPr>
          <w:rFonts w:hint="eastAsia"/>
          <w:szCs w:val="21"/>
        </w:rPr>
        <w:t xml:space="preserve">  C  </w:t>
      </w:r>
      <w:r w:rsidR="00FF7D87" w:rsidRPr="00953FA7">
        <w:rPr>
          <w:rFonts w:hint="eastAsia"/>
          <w:szCs w:val="21"/>
        </w:rPr>
        <w:t>）</w:t>
      </w:r>
      <w:r w:rsidRPr="00953FA7">
        <w:rPr>
          <w:rFonts w:hint="eastAsia"/>
          <w:szCs w:val="21"/>
        </w:rPr>
        <w:t>。</w:t>
      </w:r>
    </w:p>
    <w:p w:rsidR="00603D4F" w:rsidRPr="00953FA7" w:rsidRDefault="00603D4F" w:rsidP="00603D4F">
      <w:pPr>
        <w:rPr>
          <w:szCs w:val="21"/>
        </w:rPr>
      </w:pPr>
      <w:r w:rsidRPr="00953FA7">
        <w:rPr>
          <w:rFonts w:hint="eastAsia"/>
          <w:szCs w:val="21"/>
        </w:rPr>
        <w:t>A</w:t>
      </w:r>
      <w:r w:rsidRPr="00953FA7">
        <w:rPr>
          <w:rFonts w:hint="eastAsia"/>
          <w:szCs w:val="21"/>
        </w:rPr>
        <w:t>）</w:t>
      </w:r>
      <w:r w:rsidRPr="00953FA7">
        <w:rPr>
          <w:rFonts w:hint="eastAsia"/>
          <w:szCs w:val="21"/>
        </w:rPr>
        <w:t>0        B) 5          C</w:t>
      </w:r>
      <w:r w:rsidRPr="00953FA7">
        <w:rPr>
          <w:rFonts w:hint="eastAsia"/>
          <w:szCs w:val="21"/>
        </w:rPr>
        <w:t>）</w:t>
      </w:r>
      <w:r w:rsidRPr="00953FA7">
        <w:rPr>
          <w:rFonts w:hint="eastAsia"/>
          <w:szCs w:val="21"/>
        </w:rPr>
        <w:t>6          D</w:t>
      </w:r>
      <w:r w:rsidRPr="00953FA7">
        <w:rPr>
          <w:rFonts w:hint="eastAsia"/>
          <w:szCs w:val="21"/>
        </w:rPr>
        <w:t>）</w:t>
      </w:r>
      <w:r w:rsidRPr="00953FA7">
        <w:rPr>
          <w:rFonts w:hint="eastAsia"/>
          <w:szCs w:val="21"/>
        </w:rPr>
        <w:t>2</w:t>
      </w:r>
    </w:p>
    <w:p w:rsidR="00603D4F" w:rsidRPr="00953FA7" w:rsidRDefault="00603D4F" w:rsidP="00603D4F">
      <w:pPr>
        <w:rPr>
          <w:szCs w:val="21"/>
        </w:rPr>
      </w:pPr>
      <w:r w:rsidRPr="00953FA7">
        <w:rPr>
          <w:rFonts w:hint="eastAsia"/>
          <w:szCs w:val="21"/>
        </w:rPr>
        <w:t>95.</w:t>
      </w:r>
      <w:r w:rsidRPr="00953FA7">
        <w:rPr>
          <w:rFonts w:hint="eastAsia"/>
          <w:szCs w:val="21"/>
        </w:rPr>
        <w:t>若有定义</w:t>
      </w:r>
      <w:r w:rsidRPr="00953FA7">
        <w:rPr>
          <w:rFonts w:hint="eastAsia"/>
          <w:szCs w:val="21"/>
        </w:rPr>
        <w:t xml:space="preserve"> int a=3, *p=&amp;a </w:t>
      </w:r>
      <w:r w:rsidRPr="00953FA7">
        <w:rPr>
          <w:rFonts w:hint="eastAsia"/>
          <w:szCs w:val="21"/>
        </w:rPr>
        <w:t>；则</w:t>
      </w:r>
      <w:r w:rsidRPr="00953FA7">
        <w:rPr>
          <w:rFonts w:hint="eastAsia"/>
          <w:szCs w:val="21"/>
        </w:rPr>
        <w:t xml:space="preserve"> *p</w:t>
      </w:r>
      <w:r w:rsidRPr="00953FA7">
        <w:rPr>
          <w:rFonts w:hint="eastAsia"/>
          <w:szCs w:val="21"/>
        </w:rPr>
        <w:t>的值是</w:t>
      </w:r>
      <w:r w:rsidRPr="00953FA7">
        <w:rPr>
          <w:rFonts w:hint="eastAsia"/>
          <w:szCs w:val="21"/>
        </w:rPr>
        <w:t xml:space="preserve"> </w:t>
      </w:r>
      <w:r w:rsidR="00FF7D87" w:rsidRPr="00953FA7">
        <w:rPr>
          <w:rFonts w:hint="eastAsia"/>
          <w:szCs w:val="21"/>
        </w:rPr>
        <w:t>（</w:t>
      </w:r>
      <w:r w:rsidR="00FF7D87" w:rsidRPr="00953FA7">
        <w:rPr>
          <w:rFonts w:hint="eastAsia"/>
          <w:szCs w:val="21"/>
        </w:rPr>
        <w:t xml:space="preserve">  B  </w:t>
      </w:r>
      <w:r w:rsidR="00FF7D87" w:rsidRPr="00953FA7">
        <w:rPr>
          <w:rFonts w:hint="eastAsia"/>
          <w:szCs w:val="21"/>
        </w:rPr>
        <w:t>）</w:t>
      </w:r>
      <w:r w:rsidRPr="00953FA7">
        <w:rPr>
          <w:rFonts w:hint="eastAsia"/>
          <w:szCs w:val="21"/>
        </w:rPr>
        <w:t>。</w:t>
      </w:r>
    </w:p>
    <w:p w:rsidR="00603D4F" w:rsidRPr="00953FA7" w:rsidRDefault="00603D4F" w:rsidP="00603D4F">
      <w:pPr>
        <w:rPr>
          <w:szCs w:val="21"/>
        </w:rPr>
      </w:pPr>
      <w:r w:rsidRPr="00953FA7">
        <w:rPr>
          <w:rFonts w:hint="eastAsia"/>
          <w:szCs w:val="21"/>
        </w:rPr>
        <w:t>A</w:t>
      </w:r>
      <w:r w:rsidRPr="00953FA7">
        <w:rPr>
          <w:rFonts w:hint="eastAsia"/>
          <w:szCs w:val="21"/>
        </w:rPr>
        <w:t>）常量</w:t>
      </w:r>
      <w:r w:rsidRPr="00953FA7">
        <w:rPr>
          <w:rFonts w:hint="eastAsia"/>
          <w:szCs w:val="21"/>
        </w:rPr>
        <w:t>a</w:t>
      </w:r>
      <w:r w:rsidRPr="00953FA7">
        <w:rPr>
          <w:rFonts w:hint="eastAsia"/>
          <w:szCs w:val="21"/>
        </w:rPr>
        <w:t>的地址值</w:t>
      </w:r>
      <w:r w:rsidRPr="00953FA7">
        <w:rPr>
          <w:rFonts w:hint="eastAsia"/>
          <w:szCs w:val="21"/>
        </w:rPr>
        <w:t xml:space="preserve">                      B</w:t>
      </w:r>
      <w:r w:rsidRPr="00953FA7">
        <w:rPr>
          <w:rFonts w:hint="eastAsia"/>
          <w:szCs w:val="21"/>
        </w:rPr>
        <w:t>）</w:t>
      </w:r>
      <w:r w:rsidRPr="00953FA7">
        <w:rPr>
          <w:rFonts w:hint="eastAsia"/>
          <w:szCs w:val="21"/>
        </w:rPr>
        <w:t xml:space="preserve">3 </w:t>
      </w:r>
    </w:p>
    <w:p w:rsidR="00603D4F" w:rsidRPr="00953FA7" w:rsidRDefault="00603D4F" w:rsidP="00603D4F">
      <w:pPr>
        <w:rPr>
          <w:szCs w:val="21"/>
        </w:rPr>
      </w:pPr>
      <w:r w:rsidRPr="00953FA7">
        <w:rPr>
          <w:rFonts w:hint="eastAsia"/>
          <w:szCs w:val="21"/>
        </w:rPr>
        <w:t>C</w:t>
      </w:r>
      <w:r w:rsidRPr="00953FA7">
        <w:rPr>
          <w:rFonts w:hint="eastAsia"/>
          <w:szCs w:val="21"/>
        </w:rPr>
        <w:t>）变量</w:t>
      </w:r>
      <w:r w:rsidRPr="00953FA7">
        <w:rPr>
          <w:rFonts w:hint="eastAsia"/>
          <w:szCs w:val="21"/>
        </w:rPr>
        <w:t>p</w:t>
      </w:r>
      <w:r w:rsidRPr="00953FA7">
        <w:rPr>
          <w:rFonts w:hint="eastAsia"/>
          <w:szCs w:val="21"/>
        </w:rPr>
        <w:t>的地址值</w:t>
      </w:r>
      <w:r w:rsidRPr="00953FA7">
        <w:rPr>
          <w:rFonts w:hint="eastAsia"/>
          <w:szCs w:val="21"/>
        </w:rPr>
        <w:t xml:space="preserve">                      D</w:t>
      </w:r>
      <w:r w:rsidRPr="00953FA7">
        <w:rPr>
          <w:rFonts w:hint="eastAsia"/>
          <w:szCs w:val="21"/>
        </w:rPr>
        <w:t>）无意义</w:t>
      </w:r>
      <w:r w:rsidRPr="00953FA7">
        <w:rPr>
          <w:rFonts w:hint="eastAsia"/>
          <w:szCs w:val="21"/>
        </w:rPr>
        <w:t xml:space="preserve"> </w:t>
      </w:r>
    </w:p>
    <w:p w:rsidR="00603D4F" w:rsidRPr="00953FA7" w:rsidRDefault="00603D4F" w:rsidP="00603D4F">
      <w:pPr>
        <w:rPr>
          <w:szCs w:val="21"/>
        </w:rPr>
      </w:pPr>
      <w:r w:rsidRPr="00953FA7">
        <w:rPr>
          <w:rFonts w:hint="eastAsia"/>
          <w:szCs w:val="21"/>
        </w:rPr>
        <w:t>96.</w:t>
      </w:r>
      <w:r w:rsidRPr="00953FA7">
        <w:rPr>
          <w:rFonts w:hint="eastAsia"/>
          <w:szCs w:val="21"/>
        </w:rPr>
        <w:t>下列关于指针运算的各叙述中，</w:t>
      </w:r>
      <w:r w:rsidRPr="00953FA7">
        <w:rPr>
          <w:rFonts w:hint="eastAsia"/>
          <w:color w:val="FF0000"/>
          <w:szCs w:val="21"/>
        </w:rPr>
        <w:t>不正确</w:t>
      </w:r>
      <w:r w:rsidRPr="00953FA7">
        <w:rPr>
          <w:rFonts w:hint="eastAsia"/>
          <w:szCs w:val="21"/>
        </w:rPr>
        <w:t>的叙述是</w:t>
      </w:r>
      <w:r w:rsidRPr="00953FA7">
        <w:rPr>
          <w:rFonts w:hint="eastAsia"/>
          <w:szCs w:val="21"/>
        </w:rPr>
        <w:t xml:space="preserve"> </w:t>
      </w:r>
      <w:r w:rsidR="00FF7D87" w:rsidRPr="00953FA7">
        <w:rPr>
          <w:rFonts w:hint="eastAsia"/>
          <w:szCs w:val="21"/>
        </w:rPr>
        <w:t>（</w:t>
      </w:r>
      <w:r w:rsidR="00FF7D87" w:rsidRPr="00953FA7">
        <w:rPr>
          <w:rFonts w:hint="eastAsia"/>
          <w:szCs w:val="21"/>
        </w:rPr>
        <w:t xml:space="preserve">  D  </w:t>
      </w:r>
      <w:r w:rsidR="00FF7D87" w:rsidRPr="00953FA7">
        <w:rPr>
          <w:rFonts w:hint="eastAsia"/>
          <w:szCs w:val="21"/>
        </w:rPr>
        <w:t>）</w:t>
      </w:r>
      <w:r w:rsidRPr="00953FA7">
        <w:rPr>
          <w:rFonts w:hint="eastAsia"/>
          <w:szCs w:val="21"/>
        </w:rPr>
        <w:t>。</w:t>
      </w:r>
    </w:p>
    <w:p w:rsidR="00603D4F" w:rsidRPr="00953FA7" w:rsidRDefault="00603D4F" w:rsidP="00603D4F">
      <w:pPr>
        <w:rPr>
          <w:szCs w:val="21"/>
        </w:rPr>
      </w:pPr>
      <w:r w:rsidRPr="00953FA7">
        <w:rPr>
          <w:rFonts w:hint="eastAsia"/>
          <w:szCs w:val="21"/>
        </w:rPr>
        <w:t>A</w:t>
      </w:r>
      <w:r w:rsidRPr="00953FA7">
        <w:rPr>
          <w:rFonts w:hint="eastAsia"/>
          <w:szCs w:val="21"/>
        </w:rPr>
        <w:t>）指向同一数组的两个指针，可以进行相等或不等的比较运算；</w:t>
      </w:r>
    </w:p>
    <w:p w:rsidR="00603D4F" w:rsidRPr="00953FA7" w:rsidRDefault="00603D4F" w:rsidP="00603D4F">
      <w:pPr>
        <w:rPr>
          <w:szCs w:val="21"/>
        </w:rPr>
      </w:pPr>
      <w:r w:rsidRPr="00953FA7">
        <w:rPr>
          <w:rFonts w:hint="eastAsia"/>
          <w:szCs w:val="21"/>
        </w:rPr>
        <w:t>B</w:t>
      </w:r>
      <w:r w:rsidRPr="00953FA7">
        <w:rPr>
          <w:rFonts w:hint="eastAsia"/>
          <w:szCs w:val="21"/>
        </w:rPr>
        <w:t>）可以用一个空指针赋值给某个指针；</w:t>
      </w:r>
    </w:p>
    <w:p w:rsidR="00603D4F" w:rsidRPr="00953FA7" w:rsidRDefault="00603D4F" w:rsidP="00603D4F">
      <w:pPr>
        <w:rPr>
          <w:szCs w:val="21"/>
        </w:rPr>
      </w:pPr>
      <w:r w:rsidRPr="00953FA7">
        <w:rPr>
          <w:rFonts w:hint="eastAsia"/>
          <w:szCs w:val="21"/>
        </w:rPr>
        <w:t>C</w:t>
      </w:r>
      <w:r w:rsidRPr="00953FA7">
        <w:rPr>
          <w:rFonts w:hint="eastAsia"/>
          <w:szCs w:val="21"/>
        </w:rPr>
        <w:t>）指向数组的指针，可以和整数进行加减运算；</w:t>
      </w:r>
    </w:p>
    <w:p w:rsidR="00603D4F" w:rsidRPr="00953FA7" w:rsidRDefault="00603D4F" w:rsidP="00603D4F">
      <w:pPr>
        <w:rPr>
          <w:szCs w:val="21"/>
        </w:rPr>
      </w:pPr>
      <w:r w:rsidRPr="00953FA7">
        <w:rPr>
          <w:rFonts w:hint="eastAsia"/>
          <w:szCs w:val="21"/>
        </w:rPr>
        <w:t>D</w:t>
      </w:r>
      <w:r w:rsidRPr="00953FA7">
        <w:rPr>
          <w:rFonts w:hint="eastAsia"/>
          <w:szCs w:val="21"/>
        </w:rPr>
        <w:t>）指向同一数组的两个指针，可以进行有意义的相加运算。</w:t>
      </w:r>
    </w:p>
    <w:p w:rsidR="00603D4F" w:rsidRPr="00953FA7" w:rsidRDefault="00603D4F" w:rsidP="00603D4F">
      <w:pPr>
        <w:rPr>
          <w:szCs w:val="21"/>
        </w:rPr>
      </w:pPr>
      <w:r w:rsidRPr="00953FA7">
        <w:rPr>
          <w:rFonts w:hint="eastAsia"/>
          <w:szCs w:val="21"/>
        </w:rPr>
        <w:t>97.</w:t>
      </w:r>
      <w:r w:rsidRPr="00953FA7">
        <w:rPr>
          <w:rFonts w:hint="eastAsia"/>
          <w:szCs w:val="21"/>
        </w:rPr>
        <w:t>已知</w:t>
      </w:r>
      <w:r w:rsidRPr="00953FA7">
        <w:rPr>
          <w:rFonts w:hint="eastAsia"/>
          <w:szCs w:val="21"/>
        </w:rPr>
        <w:t>x</w:t>
      </w:r>
      <w:r w:rsidRPr="00953FA7">
        <w:rPr>
          <w:rFonts w:hint="eastAsia"/>
          <w:szCs w:val="21"/>
        </w:rPr>
        <w:t>、</w:t>
      </w:r>
      <w:r w:rsidRPr="00953FA7">
        <w:rPr>
          <w:rFonts w:hint="eastAsia"/>
          <w:szCs w:val="21"/>
        </w:rPr>
        <w:t>y</w:t>
      </w:r>
      <w:r w:rsidRPr="00953FA7">
        <w:rPr>
          <w:rFonts w:hint="eastAsia"/>
          <w:szCs w:val="21"/>
        </w:rPr>
        <w:t>、</w:t>
      </w:r>
      <w:r w:rsidRPr="00953FA7">
        <w:rPr>
          <w:rFonts w:hint="eastAsia"/>
          <w:szCs w:val="21"/>
        </w:rPr>
        <w:t>z</w:t>
      </w:r>
      <w:r w:rsidRPr="00953FA7">
        <w:rPr>
          <w:rFonts w:hint="eastAsia"/>
          <w:szCs w:val="21"/>
        </w:rPr>
        <w:t>是</w:t>
      </w:r>
      <w:r w:rsidRPr="00953FA7">
        <w:rPr>
          <w:rFonts w:hint="eastAsia"/>
          <w:szCs w:val="21"/>
        </w:rPr>
        <w:t>int</w:t>
      </w:r>
      <w:r w:rsidRPr="00953FA7">
        <w:rPr>
          <w:rFonts w:hint="eastAsia"/>
          <w:szCs w:val="21"/>
        </w:rPr>
        <w:t>型变量，且</w:t>
      </w:r>
      <w:r w:rsidRPr="00953FA7">
        <w:rPr>
          <w:rFonts w:hint="eastAsia"/>
          <w:szCs w:val="21"/>
        </w:rPr>
        <w:t>x=3</w:t>
      </w:r>
      <w:r w:rsidRPr="00953FA7">
        <w:rPr>
          <w:rFonts w:hint="eastAsia"/>
          <w:szCs w:val="21"/>
        </w:rPr>
        <w:t>，</w:t>
      </w:r>
      <w:r w:rsidRPr="00953FA7">
        <w:rPr>
          <w:rFonts w:hint="eastAsia"/>
          <w:szCs w:val="21"/>
        </w:rPr>
        <w:t>y=4</w:t>
      </w:r>
      <w:r w:rsidRPr="00953FA7">
        <w:rPr>
          <w:rFonts w:hint="eastAsia"/>
          <w:szCs w:val="21"/>
        </w:rPr>
        <w:t>，</w:t>
      </w:r>
      <w:r w:rsidRPr="00953FA7">
        <w:rPr>
          <w:rFonts w:hint="eastAsia"/>
          <w:szCs w:val="21"/>
        </w:rPr>
        <w:t>z=5</w:t>
      </w:r>
      <w:r w:rsidRPr="00953FA7">
        <w:rPr>
          <w:rFonts w:hint="eastAsia"/>
          <w:szCs w:val="21"/>
        </w:rPr>
        <w:t>；则下面各表达式中，值为</w:t>
      </w:r>
      <w:r w:rsidRPr="00953FA7">
        <w:rPr>
          <w:rFonts w:hint="eastAsia"/>
          <w:szCs w:val="21"/>
        </w:rPr>
        <w:t>0</w:t>
      </w:r>
      <w:r w:rsidRPr="00953FA7">
        <w:rPr>
          <w:rFonts w:hint="eastAsia"/>
          <w:szCs w:val="21"/>
        </w:rPr>
        <w:t>的是</w:t>
      </w:r>
      <w:r w:rsidR="00FF7D87" w:rsidRPr="00953FA7">
        <w:rPr>
          <w:rFonts w:hint="eastAsia"/>
          <w:szCs w:val="21"/>
        </w:rPr>
        <w:t>（</w:t>
      </w:r>
      <w:r w:rsidR="00FF7D87" w:rsidRPr="00953FA7">
        <w:rPr>
          <w:rFonts w:hint="eastAsia"/>
          <w:szCs w:val="21"/>
        </w:rPr>
        <w:t xml:space="preserve"> D </w:t>
      </w:r>
      <w:r w:rsidR="00FF7D87" w:rsidRPr="00953FA7">
        <w:rPr>
          <w:rFonts w:hint="eastAsia"/>
          <w:szCs w:val="21"/>
        </w:rPr>
        <w:t>）</w:t>
      </w:r>
      <w:r w:rsidRPr="00953FA7">
        <w:rPr>
          <w:rFonts w:hint="eastAsia"/>
          <w:szCs w:val="21"/>
        </w:rPr>
        <w:t>。</w:t>
      </w:r>
    </w:p>
    <w:p w:rsidR="00603D4F" w:rsidRPr="00953FA7" w:rsidRDefault="00603D4F" w:rsidP="00603D4F">
      <w:pPr>
        <w:rPr>
          <w:szCs w:val="21"/>
        </w:rPr>
      </w:pPr>
      <w:r w:rsidRPr="00953FA7">
        <w:rPr>
          <w:rFonts w:hint="eastAsia"/>
          <w:szCs w:val="21"/>
        </w:rPr>
        <w:t>A</w:t>
      </w:r>
      <w:r w:rsidRPr="00953FA7">
        <w:rPr>
          <w:rFonts w:hint="eastAsia"/>
          <w:szCs w:val="21"/>
        </w:rPr>
        <w:t>）‘</w:t>
      </w:r>
      <w:r w:rsidRPr="00953FA7">
        <w:rPr>
          <w:rFonts w:hint="eastAsia"/>
          <w:szCs w:val="21"/>
        </w:rPr>
        <w:t>x</w:t>
      </w:r>
      <w:r w:rsidRPr="00953FA7">
        <w:rPr>
          <w:rFonts w:hint="eastAsia"/>
          <w:szCs w:val="21"/>
        </w:rPr>
        <w:t>’</w:t>
      </w:r>
      <w:r w:rsidRPr="00953FA7">
        <w:rPr>
          <w:rFonts w:hint="eastAsia"/>
          <w:szCs w:val="21"/>
        </w:rPr>
        <w:t>&amp;&amp;</w:t>
      </w:r>
      <w:r w:rsidRPr="00953FA7">
        <w:rPr>
          <w:rFonts w:hint="eastAsia"/>
          <w:szCs w:val="21"/>
        </w:rPr>
        <w:t>‘</w:t>
      </w:r>
      <w:r w:rsidRPr="00953FA7">
        <w:rPr>
          <w:rFonts w:hint="eastAsia"/>
          <w:szCs w:val="21"/>
        </w:rPr>
        <w:t>y</w:t>
      </w:r>
      <w:r w:rsidRPr="00953FA7">
        <w:rPr>
          <w:rFonts w:hint="eastAsia"/>
          <w:szCs w:val="21"/>
        </w:rPr>
        <w:t>’</w:t>
      </w:r>
      <w:r w:rsidRPr="00953FA7">
        <w:rPr>
          <w:rFonts w:hint="eastAsia"/>
          <w:szCs w:val="21"/>
        </w:rPr>
        <w:t xml:space="preserve">  B</w:t>
      </w:r>
      <w:r w:rsidRPr="00953FA7">
        <w:rPr>
          <w:rFonts w:hint="eastAsia"/>
          <w:szCs w:val="21"/>
        </w:rPr>
        <w:t>）</w:t>
      </w:r>
      <w:r w:rsidRPr="00953FA7">
        <w:rPr>
          <w:rFonts w:hint="eastAsia"/>
          <w:szCs w:val="21"/>
        </w:rPr>
        <w:t xml:space="preserve"> x&lt;=y    C</w:t>
      </w:r>
      <w:r w:rsidRPr="00953FA7">
        <w:rPr>
          <w:rFonts w:hint="eastAsia"/>
          <w:szCs w:val="21"/>
        </w:rPr>
        <w:t>）</w:t>
      </w:r>
      <w:r w:rsidRPr="00953FA7">
        <w:rPr>
          <w:rFonts w:hint="eastAsia"/>
          <w:szCs w:val="21"/>
        </w:rPr>
        <w:t>x || y+z &amp;&amp; y-z    D) !((x&lt;y) &amp;</w:t>
      </w:r>
      <w:proofErr w:type="gramStart"/>
      <w:r w:rsidRPr="00953FA7">
        <w:rPr>
          <w:rFonts w:hint="eastAsia"/>
          <w:szCs w:val="21"/>
        </w:rPr>
        <w:t>&amp; !</w:t>
      </w:r>
      <w:proofErr w:type="gramEnd"/>
      <w:r w:rsidRPr="00953FA7">
        <w:rPr>
          <w:rFonts w:hint="eastAsia"/>
          <w:szCs w:val="21"/>
        </w:rPr>
        <w:t xml:space="preserve">z || 1) </w:t>
      </w:r>
    </w:p>
    <w:p w:rsidR="00603D4F" w:rsidRPr="00953FA7" w:rsidRDefault="00603D4F" w:rsidP="00603D4F">
      <w:pPr>
        <w:rPr>
          <w:szCs w:val="21"/>
        </w:rPr>
      </w:pPr>
      <w:r w:rsidRPr="00953FA7">
        <w:rPr>
          <w:rFonts w:hint="eastAsia"/>
          <w:szCs w:val="21"/>
        </w:rPr>
        <w:t>98.</w:t>
      </w:r>
      <w:r w:rsidRPr="00953FA7">
        <w:rPr>
          <w:rFonts w:hint="eastAsia"/>
          <w:szCs w:val="21"/>
        </w:rPr>
        <w:t>下列各选项中，正确的选项是</w:t>
      </w:r>
      <w:r w:rsidR="00FF7D87" w:rsidRPr="00953FA7">
        <w:rPr>
          <w:rFonts w:hint="eastAsia"/>
          <w:szCs w:val="21"/>
        </w:rPr>
        <w:t>（</w:t>
      </w:r>
      <w:r w:rsidR="00FF7D87" w:rsidRPr="00953FA7">
        <w:rPr>
          <w:rFonts w:hint="eastAsia"/>
          <w:szCs w:val="21"/>
        </w:rPr>
        <w:t xml:space="preserve">   A   </w:t>
      </w:r>
      <w:r w:rsidR="00FF7D87" w:rsidRPr="00953FA7">
        <w:rPr>
          <w:rFonts w:hint="eastAsia"/>
          <w:szCs w:val="21"/>
        </w:rPr>
        <w:t>）</w:t>
      </w:r>
      <w:r w:rsidRPr="00953FA7">
        <w:rPr>
          <w:rFonts w:hint="eastAsia"/>
          <w:szCs w:val="21"/>
        </w:rPr>
        <w:t>。</w:t>
      </w:r>
    </w:p>
    <w:p w:rsidR="00603D4F" w:rsidRPr="00953FA7" w:rsidRDefault="00603D4F" w:rsidP="00603D4F">
      <w:pPr>
        <w:rPr>
          <w:szCs w:val="21"/>
        </w:rPr>
      </w:pPr>
      <w:r w:rsidRPr="00953FA7">
        <w:rPr>
          <w:rFonts w:hint="eastAsia"/>
          <w:szCs w:val="21"/>
        </w:rPr>
        <w:t>A) 0</w:t>
      </w:r>
      <w:r w:rsidRPr="00953FA7">
        <w:rPr>
          <w:rFonts w:hint="eastAsia"/>
          <w:szCs w:val="21"/>
        </w:rPr>
        <w:t>和‘</w:t>
      </w:r>
      <w:r w:rsidRPr="00953FA7">
        <w:rPr>
          <w:rFonts w:hint="eastAsia"/>
          <w:szCs w:val="21"/>
        </w:rPr>
        <w:t>\0</w:t>
      </w:r>
      <w:r w:rsidRPr="00953FA7">
        <w:rPr>
          <w:rFonts w:hint="eastAsia"/>
          <w:szCs w:val="21"/>
        </w:rPr>
        <w:t>’值相等。</w:t>
      </w:r>
      <w:r w:rsidRPr="00953FA7">
        <w:rPr>
          <w:rFonts w:hint="eastAsia"/>
          <w:szCs w:val="21"/>
        </w:rPr>
        <w:t xml:space="preserve">                B) 0</w:t>
      </w:r>
      <w:r w:rsidRPr="00953FA7">
        <w:rPr>
          <w:rFonts w:hint="eastAsia"/>
          <w:szCs w:val="21"/>
        </w:rPr>
        <w:t>和‘</w:t>
      </w:r>
      <w:r w:rsidRPr="00953FA7">
        <w:rPr>
          <w:rFonts w:hint="eastAsia"/>
          <w:szCs w:val="21"/>
        </w:rPr>
        <w:t>0</w:t>
      </w:r>
      <w:r w:rsidRPr="00953FA7">
        <w:rPr>
          <w:rFonts w:hint="eastAsia"/>
          <w:szCs w:val="21"/>
        </w:rPr>
        <w:t>’</w:t>
      </w:r>
      <w:r w:rsidRPr="00953FA7">
        <w:rPr>
          <w:rFonts w:hint="eastAsia"/>
          <w:szCs w:val="21"/>
        </w:rPr>
        <w:t xml:space="preserve"> </w:t>
      </w:r>
      <w:r w:rsidRPr="00953FA7">
        <w:rPr>
          <w:rFonts w:hint="eastAsia"/>
          <w:szCs w:val="21"/>
        </w:rPr>
        <w:t>值相等</w:t>
      </w:r>
      <w:r w:rsidRPr="00953FA7">
        <w:rPr>
          <w:rFonts w:hint="eastAsia"/>
          <w:szCs w:val="21"/>
        </w:rPr>
        <w:t xml:space="preserve"> </w:t>
      </w:r>
      <w:r w:rsidRPr="00953FA7">
        <w:rPr>
          <w:rFonts w:hint="eastAsia"/>
          <w:szCs w:val="21"/>
        </w:rPr>
        <w:t>。</w:t>
      </w:r>
      <w:r w:rsidRPr="00953FA7">
        <w:rPr>
          <w:rFonts w:hint="eastAsia"/>
          <w:szCs w:val="21"/>
        </w:rPr>
        <w:t xml:space="preserve"> </w:t>
      </w:r>
    </w:p>
    <w:p w:rsidR="00603D4F" w:rsidRPr="00953FA7" w:rsidRDefault="00603D4F" w:rsidP="00603D4F">
      <w:pPr>
        <w:rPr>
          <w:szCs w:val="21"/>
        </w:rPr>
      </w:pPr>
      <w:r w:rsidRPr="00953FA7">
        <w:rPr>
          <w:rFonts w:hint="eastAsia"/>
          <w:szCs w:val="21"/>
        </w:rPr>
        <w:t>C)</w:t>
      </w:r>
      <w:r w:rsidRPr="00953FA7">
        <w:rPr>
          <w:rFonts w:hint="eastAsia"/>
          <w:szCs w:val="21"/>
        </w:rPr>
        <w:t>‘</w:t>
      </w:r>
      <w:r w:rsidRPr="00953FA7">
        <w:rPr>
          <w:rFonts w:hint="eastAsia"/>
          <w:szCs w:val="21"/>
        </w:rPr>
        <w:t>\0</w:t>
      </w:r>
      <w:r w:rsidRPr="00953FA7">
        <w:rPr>
          <w:rFonts w:hint="eastAsia"/>
          <w:szCs w:val="21"/>
        </w:rPr>
        <w:t>’和</w:t>
      </w:r>
      <w:r w:rsidRPr="00953FA7">
        <w:rPr>
          <w:rFonts w:hint="eastAsia"/>
          <w:szCs w:val="21"/>
        </w:rPr>
        <w:t xml:space="preserve"> </w:t>
      </w:r>
      <w:r w:rsidRPr="00953FA7">
        <w:rPr>
          <w:rFonts w:hint="eastAsia"/>
          <w:szCs w:val="21"/>
        </w:rPr>
        <w:t>‘</w:t>
      </w:r>
      <w:r w:rsidRPr="00953FA7">
        <w:rPr>
          <w:rFonts w:hint="eastAsia"/>
          <w:szCs w:val="21"/>
        </w:rPr>
        <w:t>0</w:t>
      </w:r>
      <w:r w:rsidRPr="00953FA7">
        <w:rPr>
          <w:rFonts w:hint="eastAsia"/>
          <w:szCs w:val="21"/>
        </w:rPr>
        <w:t>’</w:t>
      </w:r>
      <w:r w:rsidRPr="00953FA7">
        <w:rPr>
          <w:rFonts w:hint="eastAsia"/>
          <w:szCs w:val="21"/>
        </w:rPr>
        <w:t xml:space="preserve"> </w:t>
      </w:r>
      <w:r w:rsidRPr="00953FA7">
        <w:rPr>
          <w:rFonts w:hint="eastAsia"/>
          <w:szCs w:val="21"/>
        </w:rPr>
        <w:t>值相等</w:t>
      </w:r>
      <w:r w:rsidRPr="00953FA7">
        <w:rPr>
          <w:rFonts w:hint="eastAsia"/>
          <w:szCs w:val="21"/>
        </w:rPr>
        <w:t xml:space="preserve"> </w:t>
      </w:r>
      <w:r w:rsidRPr="00953FA7">
        <w:rPr>
          <w:rFonts w:hint="eastAsia"/>
          <w:szCs w:val="21"/>
        </w:rPr>
        <w:t>。</w:t>
      </w:r>
      <w:r w:rsidRPr="00953FA7">
        <w:rPr>
          <w:rFonts w:hint="eastAsia"/>
          <w:szCs w:val="21"/>
        </w:rPr>
        <w:t xml:space="preserve">          D) 0</w:t>
      </w:r>
      <w:r w:rsidRPr="00953FA7">
        <w:rPr>
          <w:rFonts w:hint="eastAsia"/>
          <w:szCs w:val="21"/>
        </w:rPr>
        <w:t>、‘</w:t>
      </w:r>
      <w:r w:rsidRPr="00953FA7">
        <w:rPr>
          <w:rFonts w:hint="eastAsia"/>
          <w:szCs w:val="21"/>
        </w:rPr>
        <w:t>\0</w:t>
      </w:r>
      <w:r w:rsidRPr="00953FA7">
        <w:rPr>
          <w:rFonts w:hint="eastAsia"/>
          <w:szCs w:val="21"/>
        </w:rPr>
        <w:t>’和‘</w:t>
      </w:r>
      <w:r w:rsidRPr="00953FA7">
        <w:rPr>
          <w:rFonts w:hint="eastAsia"/>
          <w:szCs w:val="21"/>
        </w:rPr>
        <w:t>0</w:t>
      </w:r>
      <w:r w:rsidRPr="00953FA7">
        <w:rPr>
          <w:rFonts w:hint="eastAsia"/>
          <w:szCs w:val="21"/>
        </w:rPr>
        <w:t>’</w:t>
      </w:r>
      <w:r w:rsidRPr="00953FA7">
        <w:rPr>
          <w:rFonts w:hint="eastAsia"/>
          <w:szCs w:val="21"/>
        </w:rPr>
        <w:t xml:space="preserve"> </w:t>
      </w:r>
      <w:r w:rsidRPr="00953FA7">
        <w:rPr>
          <w:rFonts w:hint="eastAsia"/>
          <w:szCs w:val="21"/>
        </w:rPr>
        <w:t>值都不相等。</w:t>
      </w:r>
    </w:p>
    <w:p w:rsidR="00603D4F" w:rsidRPr="00953FA7" w:rsidRDefault="00603D4F" w:rsidP="00603D4F">
      <w:pPr>
        <w:rPr>
          <w:szCs w:val="21"/>
        </w:rPr>
      </w:pPr>
      <w:r w:rsidRPr="00953FA7">
        <w:rPr>
          <w:rFonts w:hint="eastAsia"/>
          <w:szCs w:val="21"/>
        </w:rPr>
        <w:t>99.</w:t>
      </w:r>
      <w:r w:rsidRPr="00953FA7">
        <w:rPr>
          <w:rFonts w:hint="eastAsia"/>
          <w:szCs w:val="21"/>
        </w:rPr>
        <w:t>若有说明语句：</w:t>
      </w:r>
      <w:r w:rsidRPr="00953FA7">
        <w:rPr>
          <w:rFonts w:hint="eastAsia"/>
          <w:szCs w:val="21"/>
        </w:rPr>
        <w:t>char ch=</w:t>
      </w:r>
      <w:r w:rsidRPr="00953FA7">
        <w:rPr>
          <w:rFonts w:hint="eastAsia"/>
          <w:szCs w:val="21"/>
        </w:rPr>
        <w:t>‘</w:t>
      </w:r>
      <w:r w:rsidRPr="00953FA7">
        <w:rPr>
          <w:rFonts w:hint="eastAsia"/>
          <w:szCs w:val="21"/>
        </w:rPr>
        <w:t>\72</w:t>
      </w:r>
      <w:r w:rsidRPr="00953FA7">
        <w:rPr>
          <w:rFonts w:hint="eastAsia"/>
          <w:szCs w:val="21"/>
        </w:rPr>
        <w:t>’；则变量</w:t>
      </w:r>
      <w:r w:rsidRPr="00953FA7">
        <w:rPr>
          <w:rFonts w:hint="eastAsia"/>
          <w:szCs w:val="21"/>
        </w:rPr>
        <w:t xml:space="preserve"> ch </w:t>
      </w:r>
      <w:r w:rsidR="00FF7D87" w:rsidRPr="00953FA7">
        <w:rPr>
          <w:rFonts w:hint="eastAsia"/>
          <w:szCs w:val="21"/>
        </w:rPr>
        <w:t>（</w:t>
      </w:r>
      <w:r w:rsidR="00FF7D87" w:rsidRPr="00953FA7">
        <w:rPr>
          <w:rFonts w:hint="eastAsia"/>
          <w:szCs w:val="21"/>
        </w:rPr>
        <w:t>A</w:t>
      </w:r>
      <w:r w:rsidR="00FF7D87" w:rsidRPr="00953FA7">
        <w:rPr>
          <w:rFonts w:hint="eastAsia"/>
          <w:szCs w:val="21"/>
        </w:rPr>
        <w:t>）</w:t>
      </w:r>
      <w:r w:rsidRPr="00953FA7">
        <w:rPr>
          <w:rFonts w:hint="eastAsia"/>
          <w:szCs w:val="21"/>
        </w:rPr>
        <w:t>。</w:t>
      </w:r>
    </w:p>
    <w:p w:rsidR="00603D4F" w:rsidRPr="00953FA7" w:rsidRDefault="00603D4F" w:rsidP="00603D4F">
      <w:pPr>
        <w:rPr>
          <w:szCs w:val="21"/>
        </w:rPr>
      </w:pPr>
      <w:r w:rsidRPr="00953FA7">
        <w:rPr>
          <w:rFonts w:hint="eastAsia"/>
          <w:szCs w:val="21"/>
        </w:rPr>
        <w:t>A</w:t>
      </w:r>
      <w:r w:rsidRPr="00953FA7">
        <w:rPr>
          <w:rFonts w:hint="eastAsia"/>
          <w:szCs w:val="21"/>
        </w:rPr>
        <w:t>）包含</w:t>
      </w:r>
      <w:r w:rsidRPr="00953FA7">
        <w:rPr>
          <w:rFonts w:hint="eastAsia"/>
          <w:szCs w:val="21"/>
        </w:rPr>
        <w:t>1</w:t>
      </w:r>
      <w:r w:rsidRPr="00953FA7">
        <w:rPr>
          <w:rFonts w:hint="eastAsia"/>
          <w:szCs w:val="21"/>
        </w:rPr>
        <w:t>个字符</w:t>
      </w:r>
      <w:r w:rsidRPr="00953FA7">
        <w:rPr>
          <w:rFonts w:hint="eastAsia"/>
          <w:szCs w:val="21"/>
        </w:rPr>
        <w:t xml:space="preserve">           B) </w:t>
      </w:r>
      <w:r w:rsidRPr="00953FA7">
        <w:rPr>
          <w:rFonts w:hint="eastAsia"/>
          <w:szCs w:val="21"/>
        </w:rPr>
        <w:t>包含</w:t>
      </w:r>
      <w:r w:rsidRPr="00953FA7">
        <w:rPr>
          <w:rFonts w:hint="eastAsia"/>
          <w:szCs w:val="21"/>
        </w:rPr>
        <w:t>2</w:t>
      </w:r>
      <w:r w:rsidRPr="00953FA7">
        <w:rPr>
          <w:rFonts w:hint="eastAsia"/>
          <w:szCs w:val="21"/>
        </w:rPr>
        <w:t>个字符</w:t>
      </w:r>
      <w:r w:rsidRPr="00953FA7">
        <w:rPr>
          <w:rFonts w:hint="eastAsia"/>
          <w:szCs w:val="21"/>
        </w:rPr>
        <w:t xml:space="preserve">   </w:t>
      </w:r>
    </w:p>
    <w:p w:rsidR="00603D4F" w:rsidRPr="00953FA7" w:rsidRDefault="00603D4F" w:rsidP="00603D4F">
      <w:pPr>
        <w:rPr>
          <w:szCs w:val="21"/>
        </w:rPr>
      </w:pPr>
      <w:r w:rsidRPr="00953FA7">
        <w:rPr>
          <w:rFonts w:hint="eastAsia"/>
          <w:szCs w:val="21"/>
        </w:rPr>
        <w:t xml:space="preserve">C) </w:t>
      </w:r>
      <w:r w:rsidRPr="00953FA7">
        <w:rPr>
          <w:rFonts w:hint="eastAsia"/>
          <w:szCs w:val="21"/>
        </w:rPr>
        <w:t>包含</w:t>
      </w:r>
      <w:r w:rsidRPr="00953FA7">
        <w:rPr>
          <w:rFonts w:hint="eastAsia"/>
          <w:szCs w:val="21"/>
        </w:rPr>
        <w:t>3</w:t>
      </w:r>
      <w:r w:rsidRPr="00953FA7">
        <w:rPr>
          <w:rFonts w:hint="eastAsia"/>
          <w:szCs w:val="21"/>
        </w:rPr>
        <w:t>个字符</w:t>
      </w:r>
      <w:r w:rsidRPr="00953FA7">
        <w:rPr>
          <w:rFonts w:hint="eastAsia"/>
          <w:szCs w:val="21"/>
        </w:rPr>
        <w:t xml:space="preserve">           D) </w:t>
      </w:r>
      <w:r w:rsidRPr="00953FA7">
        <w:rPr>
          <w:rFonts w:hint="eastAsia"/>
          <w:szCs w:val="21"/>
        </w:rPr>
        <w:t>说明不合法</w:t>
      </w:r>
      <w:r w:rsidRPr="00953FA7">
        <w:rPr>
          <w:rFonts w:hint="eastAsia"/>
          <w:szCs w:val="21"/>
        </w:rPr>
        <w:t xml:space="preserve">  </w:t>
      </w:r>
    </w:p>
    <w:p w:rsidR="00603D4F" w:rsidRPr="00953FA7" w:rsidRDefault="00603D4F" w:rsidP="00603D4F">
      <w:pPr>
        <w:rPr>
          <w:szCs w:val="21"/>
        </w:rPr>
      </w:pPr>
      <w:r w:rsidRPr="00953FA7">
        <w:rPr>
          <w:rFonts w:hint="eastAsia"/>
          <w:szCs w:val="21"/>
        </w:rPr>
        <w:t>100.</w:t>
      </w:r>
      <w:r w:rsidRPr="00953FA7">
        <w:rPr>
          <w:rFonts w:hint="eastAsia"/>
          <w:szCs w:val="21"/>
        </w:rPr>
        <w:t>在下列关于</w:t>
      </w:r>
      <w:r w:rsidRPr="00953FA7">
        <w:rPr>
          <w:rFonts w:hint="eastAsia"/>
          <w:szCs w:val="21"/>
        </w:rPr>
        <w:t>C++</w:t>
      </w:r>
      <w:r w:rsidRPr="00953FA7">
        <w:rPr>
          <w:rFonts w:hint="eastAsia"/>
          <w:szCs w:val="21"/>
        </w:rPr>
        <w:t>与</w:t>
      </w:r>
      <w:r w:rsidRPr="00953FA7">
        <w:rPr>
          <w:rFonts w:hint="eastAsia"/>
          <w:szCs w:val="21"/>
        </w:rPr>
        <w:t>C</w:t>
      </w:r>
      <w:r w:rsidRPr="00953FA7">
        <w:rPr>
          <w:rFonts w:hint="eastAsia"/>
          <w:szCs w:val="21"/>
        </w:rPr>
        <w:t>语言关系的各描述中，</w:t>
      </w:r>
      <w:r w:rsidRPr="00953FA7">
        <w:rPr>
          <w:rFonts w:hint="eastAsia"/>
          <w:szCs w:val="21"/>
        </w:rPr>
        <w:t xml:space="preserve">   D    </w:t>
      </w:r>
      <w:r w:rsidRPr="00953FA7">
        <w:rPr>
          <w:rFonts w:hint="eastAsia"/>
          <w:szCs w:val="21"/>
        </w:rPr>
        <w:t>是错误的。</w:t>
      </w:r>
    </w:p>
    <w:p w:rsidR="00603D4F" w:rsidRPr="00953FA7" w:rsidRDefault="00603D4F" w:rsidP="00603D4F">
      <w:pPr>
        <w:rPr>
          <w:szCs w:val="21"/>
        </w:rPr>
      </w:pPr>
      <w:r w:rsidRPr="00953FA7">
        <w:rPr>
          <w:rFonts w:hint="eastAsia"/>
          <w:szCs w:val="21"/>
        </w:rPr>
        <w:t>A</w:t>
      </w:r>
      <w:r w:rsidRPr="00953FA7">
        <w:rPr>
          <w:rFonts w:hint="eastAsia"/>
          <w:szCs w:val="21"/>
        </w:rPr>
        <w:t>）</w:t>
      </w:r>
      <w:r w:rsidRPr="00953FA7">
        <w:rPr>
          <w:rFonts w:hint="eastAsia"/>
          <w:szCs w:val="21"/>
        </w:rPr>
        <w:t>C</w:t>
      </w:r>
      <w:r w:rsidRPr="00953FA7">
        <w:rPr>
          <w:rFonts w:hint="eastAsia"/>
          <w:szCs w:val="21"/>
        </w:rPr>
        <w:t>语言是</w:t>
      </w:r>
      <w:r w:rsidRPr="00953FA7">
        <w:rPr>
          <w:rFonts w:hint="eastAsia"/>
          <w:szCs w:val="21"/>
        </w:rPr>
        <w:t>C++</w:t>
      </w:r>
      <w:r w:rsidRPr="00953FA7">
        <w:rPr>
          <w:rFonts w:hint="eastAsia"/>
          <w:szCs w:val="21"/>
        </w:rPr>
        <w:t>的一个子集；</w:t>
      </w:r>
      <w:r w:rsidRPr="00953FA7">
        <w:rPr>
          <w:rFonts w:hint="eastAsia"/>
          <w:szCs w:val="21"/>
        </w:rPr>
        <w:t xml:space="preserve">      B</w:t>
      </w:r>
      <w:r w:rsidRPr="00953FA7">
        <w:rPr>
          <w:rFonts w:hint="eastAsia"/>
          <w:szCs w:val="21"/>
        </w:rPr>
        <w:t>）</w:t>
      </w:r>
      <w:r w:rsidRPr="00953FA7">
        <w:rPr>
          <w:rFonts w:hint="eastAsia"/>
          <w:szCs w:val="21"/>
        </w:rPr>
        <w:t>C</w:t>
      </w:r>
      <w:r w:rsidRPr="00953FA7">
        <w:rPr>
          <w:rFonts w:hint="eastAsia"/>
          <w:szCs w:val="21"/>
        </w:rPr>
        <w:t>语言与</w:t>
      </w:r>
      <w:r w:rsidRPr="00953FA7">
        <w:rPr>
          <w:rFonts w:hint="eastAsia"/>
          <w:szCs w:val="21"/>
        </w:rPr>
        <w:t>C++</w:t>
      </w:r>
      <w:r w:rsidRPr="00953FA7">
        <w:rPr>
          <w:rFonts w:hint="eastAsia"/>
          <w:szCs w:val="21"/>
        </w:rPr>
        <w:t>是兼容的；</w:t>
      </w:r>
    </w:p>
    <w:p w:rsidR="00603D4F" w:rsidRPr="00953FA7" w:rsidRDefault="00603D4F" w:rsidP="00603D4F">
      <w:pPr>
        <w:rPr>
          <w:szCs w:val="21"/>
        </w:rPr>
      </w:pPr>
      <w:r w:rsidRPr="00953FA7">
        <w:rPr>
          <w:rFonts w:hint="eastAsia"/>
          <w:szCs w:val="21"/>
        </w:rPr>
        <w:t>C</w:t>
      </w:r>
      <w:r w:rsidRPr="00953FA7">
        <w:rPr>
          <w:rFonts w:hint="eastAsia"/>
          <w:szCs w:val="21"/>
        </w:rPr>
        <w:t>）</w:t>
      </w:r>
      <w:r w:rsidRPr="00953FA7">
        <w:rPr>
          <w:rFonts w:hint="eastAsia"/>
          <w:szCs w:val="21"/>
        </w:rPr>
        <w:t>C++</w:t>
      </w:r>
      <w:r w:rsidRPr="00953FA7">
        <w:rPr>
          <w:rFonts w:hint="eastAsia"/>
          <w:szCs w:val="21"/>
        </w:rPr>
        <w:t>对</w:t>
      </w:r>
      <w:r w:rsidRPr="00953FA7">
        <w:rPr>
          <w:rFonts w:hint="eastAsia"/>
          <w:szCs w:val="21"/>
        </w:rPr>
        <w:t>C</w:t>
      </w:r>
      <w:r w:rsidRPr="00953FA7">
        <w:rPr>
          <w:rFonts w:hint="eastAsia"/>
          <w:szCs w:val="21"/>
        </w:rPr>
        <w:t>语言进行了一些改进；</w:t>
      </w:r>
      <w:r w:rsidRPr="00953FA7">
        <w:rPr>
          <w:rFonts w:hint="eastAsia"/>
          <w:szCs w:val="21"/>
        </w:rPr>
        <w:t xml:space="preserve">  D</w:t>
      </w:r>
      <w:r w:rsidRPr="00953FA7">
        <w:rPr>
          <w:rFonts w:hint="eastAsia"/>
          <w:szCs w:val="21"/>
        </w:rPr>
        <w:t>）</w:t>
      </w:r>
      <w:r w:rsidRPr="00953FA7">
        <w:rPr>
          <w:rFonts w:hint="eastAsia"/>
          <w:szCs w:val="21"/>
        </w:rPr>
        <w:t xml:space="preserve"> C++</w:t>
      </w:r>
      <w:r w:rsidRPr="00953FA7">
        <w:rPr>
          <w:rFonts w:hint="eastAsia"/>
          <w:szCs w:val="21"/>
        </w:rPr>
        <w:t>和</w:t>
      </w:r>
      <w:r w:rsidRPr="00953FA7">
        <w:rPr>
          <w:rFonts w:hint="eastAsia"/>
          <w:szCs w:val="21"/>
        </w:rPr>
        <w:t>C</w:t>
      </w:r>
      <w:r w:rsidRPr="00953FA7">
        <w:rPr>
          <w:rFonts w:hint="eastAsia"/>
          <w:szCs w:val="21"/>
        </w:rPr>
        <w:t>语言都是面向对象的。</w:t>
      </w:r>
    </w:p>
    <w:p w:rsidR="00603D4F" w:rsidRPr="00953FA7" w:rsidRDefault="00603D4F" w:rsidP="00603D4F">
      <w:pPr>
        <w:rPr>
          <w:szCs w:val="21"/>
        </w:rPr>
      </w:pPr>
      <w:r w:rsidRPr="00953FA7">
        <w:rPr>
          <w:rFonts w:hint="eastAsia"/>
          <w:szCs w:val="21"/>
        </w:rPr>
        <w:t>101.</w:t>
      </w:r>
      <w:r w:rsidRPr="00953FA7">
        <w:rPr>
          <w:rFonts w:hint="eastAsia"/>
          <w:szCs w:val="21"/>
        </w:rPr>
        <w:t>在下列</w:t>
      </w:r>
      <w:proofErr w:type="gramStart"/>
      <w:r w:rsidRPr="00953FA7">
        <w:rPr>
          <w:rFonts w:hint="eastAsia"/>
          <w:szCs w:val="21"/>
        </w:rPr>
        <w:t>关于类</w:t>
      </w:r>
      <w:proofErr w:type="gramEnd"/>
      <w:r w:rsidRPr="00953FA7">
        <w:rPr>
          <w:rFonts w:hint="eastAsia"/>
          <w:szCs w:val="21"/>
        </w:rPr>
        <w:t>概念的各描述中，</w:t>
      </w:r>
      <w:r w:rsidRPr="00953FA7">
        <w:rPr>
          <w:rFonts w:hint="eastAsia"/>
          <w:szCs w:val="21"/>
        </w:rPr>
        <w:t xml:space="preserve">     A    </w:t>
      </w:r>
      <w:r w:rsidRPr="00953FA7">
        <w:rPr>
          <w:rFonts w:hint="eastAsia"/>
          <w:szCs w:val="21"/>
        </w:rPr>
        <w:t>是错误的。</w:t>
      </w:r>
    </w:p>
    <w:p w:rsidR="00603D4F" w:rsidRPr="00953FA7" w:rsidRDefault="00603D4F" w:rsidP="00603D4F">
      <w:pPr>
        <w:rPr>
          <w:szCs w:val="21"/>
        </w:rPr>
      </w:pPr>
      <w:r w:rsidRPr="00953FA7">
        <w:rPr>
          <w:rFonts w:hint="eastAsia"/>
          <w:szCs w:val="21"/>
        </w:rPr>
        <w:lastRenderedPageBreak/>
        <w:t>A</w:t>
      </w:r>
      <w:r w:rsidRPr="00953FA7">
        <w:rPr>
          <w:rFonts w:hint="eastAsia"/>
          <w:szCs w:val="21"/>
        </w:rPr>
        <w:t>）类就是</w:t>
      </w:r>
      <w:r w:rsidRPr="00953FA7">
        <w:rPr>
          <w:rFonts w:hint="eastAsia"/>
          <w:szCs w:val="21"/>
        </w:rPr>
        <w:t>C</w:t>
      </w:r>
      <w:r w:rsidRPr="00953FA7">
        <w:rPr>
          <w:rFonts w:hint="eastAsia"/>
          <w:szCs w:val="21"/>
        </w:rPr>
        <w:t>语言中的结构体类型；</w:t>
      </w:r>
    </w:p>
    <w:p w:rsidR="00603D4F" w:rsidRPr="00953FA7" w:rsidRDefault="00603D4F" w:rsidP="00603D4F">
      <w:pPr>
        <w:rPr>
          <w:szCs w:val="21"/>
        </w:rPr>
      </w:pPr>
      <w:r w:rsidRPr="00953FA7">
        <w:rPr>
          <w:rFonts w:hint="eastAsia"/>
          <w:szCs w:val="21"/>
        </w:rPr>
        <w:t>B</w:t>
      </w:r>
      <w:r w:rsidRPr="00953FA7">
        <w:rPr>
          <w:rFonts w:hint="eastAsia"/>
          <w:szCs w:val="21"/>
        </w:rPr>
        <w:t>）类是具有共同行为的若干对象的统一描述体；</w:t>
      </w:r>
    </w:p>
    <w:p w:rsidR="00603D4F" w:rsidRPr="00953FA7" w:rsidRDefault="00603D4F" w:rsidP="00603D4F">
      <w:pPr>
        <w:rPr>
          <w:szCs w:val="21"/>
        </w:rPr>
      </w:pPr>
      <w:r w:rsidRPr="00953FA7">
        <w:rPr>
          <w:rFonts w:hint="eastAsia"/>
          <w:szCs w:val="21"/>
        </w:rPr>
        <w:t>C</w:t>
      </w:r>
      <w:r w:rsidRPr="00953FA7">
        <w:rPr>
          <w:rFonts w:hint="eastAsia"/>
          <w:szCs w:val="21"/>
        </w:rPr>
        <w:t>）类是创建对象的样板；</w:t>
      </w:r>
    </w:p>
    <w:p w:rsidR="00603D4F" w:rsidRPr="00953FA7" w:rsidRDefault="00603D4F" w:rsidP="00603D4F">
      <w:pPr>
        <w:rPr>
          <w:szCs w:val="21"/>
        </w:rPr>
      </w:pPr>
      <w:r w:rsidRPr="00953FA7">
        <w:rPr>
          <w:rFonts w:hint="eastAsia"/>
          <w:szCs w:val="21"/>
        </w:rPr>
        <w:t>D</w:t>
      </w:r>
      <w:r w:rsidRPr="00953FA7">
        <w:rPr>
          <w:rFonts w:hint="eastAsia"/>
          <w:szCs w:val="21"/>
        </w:rPr>
        <w:t>）类是抽象数据类型的实现。</w:t>
      </w:r>
    </w:p>
    <w:p w:rsidR="00603D4F" w:rsidRPr="00953FA7" w:rsidRDefault="00603D4F" w:rsidP="00603D4F">
      <w:pPr>
        <w:rPr>
          <w:szCs w:val="21"/>
        </w:rPr>
      </w:pPr>
      <w:r w:rsidRPr="00953FA7">
        <w:rPr>
          <w:rFonts w:hint="eastAsia"/>
          <w:szCs w:val="21"/>
        </w:rPr>
        <w:t>102.</w:t>
      </w:r>
      <w:r w:rsidRPr="00953FA7">
        <w:rPr>
          <w:rFonts w:hint="eastAsia"/>
          <w:szCs w:val="21"/>
        </w:rPr>
        <w:t>在下列各选项中，符合</w:t>
      </w:r>
      <w:r w:rsidRPr="00953FA7">
        <w:rPr>
          <w:rFonts w:hint="eastAsia"/>
          <w:szCs w:val="21"/>
        </w:rPr>
        <w:t>C++</w:t>
      </w:r>
      <w:r w:rsidRPr="00953FA7">
        <w:rPr>
          <w:rFonts w:hint="eastAsia"/>
          <w:szCs w:val="21"/>
        </w:rPr>
        <w:t>语法的赋值表达式是</w:t>
      </w:r>
      <w:r w:rsidRPr="00953FA7">
        <w:rPr>
          <w:rFonts w:hint="eastAsia"/>
          <w:szCs w:val="21"/>
        </w:rPr>
        <w:t xml:space="preserve">   C       </w:t>
      </w:r>
      <w:r w:rsidRPr="00953FA7">
        <w:rPr>
          <w:rFonts w:hint="eastAsia"/>
          <w:szCs w:val="21"/>
        </w:rPr>
        <w:t>。</w:t>
      </w:r>
    </w:p>
    <w:p w:rsidR="00603D4F" w:rsidRPr="00953FA7" w:rsidRDefault="00603D4F" w:rsidP="00603D4F">
      <w:pPr>
        <w:rPr>
          <w:szCs w:val="21"/>
        </w:rPr>
      </w:pPr>
      <w:r w:rsidRPr="00953FA7">
        <w:rPr>
          <w:rFonts w:hint="eastAsia"/>
          <w:szCs w:val="21"/>
        </w:rPr>
        <w:t>A</w:t>
      </w:r>
      <w:r w:rsidRPr="00953FA7">
        <w:rPr>
          <w:rFonts w:hint="eastAsia"/>
          <w:szCs w:val="21"/>
        </w:rPr>
        <w:t>）</w:t>
      </w:r>
      <w:r w:rsidRPr="00953FA7">
        <w:rPr>
          <w:rFonts w:hint="eastAsia"/>
          <w:szCs w:val="21"/>
        </w:rPr>
        <w:t xml:space="preserve"> d=3+=d+6               B</w:t>
      </w:r>
      <w:r w:rsidRPr="00953FA7">
        <w:rPr>
          <w:rFonts w:hint="eastAsia"/>
          <w:szCs w:val="21"/>
        </w:rPr>
        <w:t>）</w:t>
      </w:r>
      <w:r w:rsidRPr="00953FA7">
        <w:rPr>
          <w:rFonts w:hint="eastAsia"/>
          <w:szCs w:val="21"/>
        </w:rPr>
        <w:t xml:space="preserve"> d=6+e=d+8 </w:t>
      </w:r>
    </w:p>
    <w:p w:rsidR="00603D4F" w:rsidRPr="00953FA7" w:rsidRDefault="00603D4F" w:rsidP="00603D4F">
      <w:pPr>
        <w:rPr>
          <w:szCs w:val="21"/>
        </w:rPr>
      </w:pPr>
      <w:r w:rsidRPr="00953FA7">
        <w:rPr>
          <w:rFonts w:hint="eastAsia"/>
          <w:szCs w:val="21"/>
        </w:rPr>
        <w:t>C</w:t>
      </w:r>
      <w:r w:rsidRPr="00953FA7">
        <w:rPr>
          <w:rFonts w:hint="eastAsia"/>
          <w:szCs w:val="21"/>
        </w:rPr>
        <w:t>）</w:t>
      </w:r>
      <w:r w:rsidRPr="00953FA7">
        <w:rPr>
          <w:rFonts w:hint="eastAsia"/>
          <w:szCs w:val="21"/>
        </w:rPr>
        <w:t xml:space="preserve"> d=e+=f+6               D</w:t>
      </w:r>
      <w:r w:rsidRPr="00953FA7">
        <w:rPr>
          <w:rFonts w:hint="eastAsia"/>
          <w:szCs w:val="21"/>
        </w:rPr>
        <w:t>）</w:t>
      </w:r>
      <w:r w:rsidRPr="00953FA7">
        <w:rPr>
          <w:rFonts w:hint="eastAsia"/>
          <w:szCs w:val="21"/>
        </w:rPr>
        <w:t xml:space="preserve"> d=2+e, d+5=1 </w:t>
      </w:r>
    </w:p>
    <w:p w:rsidR="00603D4F" w:rsidRPr="00953FA7" w:rsidRDefault="00603D4F" w:rsidP="00603D4F">
      <w:pPr>
        <w:rPr>
          <w:szCs w:val="21"/>
        </w:rPr>
      </w:pPr>
      <w:r w:rsidRPr="00953FA7">
        <w:rPr>
          <w:rFonts w:hint="eastAsia"/>
          <w:szCs w:val="21"/>
        </w:rPr>
        <w:t>103.</w:t>
      </w:r>
      <w:r w:rsidRPr="00953FA7">
        <w:rPr>
          <w:rFonts w:hint="eastAsia"/>
          <w:szCs w:val="21"/>
        </w:rPr>
        <w:t>对</w:t>
      </w:r>
      <w:r w:rsidRPr="00953FA7">
        <w:rPr>
          <w:rFonts w:hint="eastAsia"/>
          <w:szCs w:val="21"/>
        </w:rPr>
        <w:t xml:space="preserve"> for</w:t>
      </w:r>
      <w:r w:rsidRPr="00953FA7">
        <w:rPr>
          <w:rFonts w:hint="eastAsia"/>
          <w:szCs w:val="21"/>
        </w:rPr>
        <w:t>（</w:t>
      </w:r>
      <w:r w:rsidRPr="00953FA7">
        <w:rPr>
          <w:rFonts w:hint="eastAsia"/>
          <w:szCs w:val="21"/>
        </w:rPr>
        <w:t xml:space="preserve"> </w:t>
      </w:r>
      <w:r w:rsidRPr="00953FA7">
        <w:rPr>
          <w:rFonts w:hint="eastAsia"/>
          <w:szCs w:val="21"/>
        </w:rPr>
        <w:t>表达式</w:t>
      </w:r>
      <w:r w:rsidRPr="00953FA7">
        <w:rPr>
          <w:rFonts w:hint="eastAsia"/>
          <w:szCs w:val="21"/>
        </w:rPr>
        <w:t xml:space="preserve">1 </w:t>
      </w:r>
      <w:r w:rsidRPr="00953FA7">
        <w:rPr>
          <w:rFonts w:hint="eastAsia"/>
          <w:szCs w:val="21"/>
        </w:rPr>
        <w:t>；</w:t>
      </w:r>
      <w:r w:rsidRPr="00953FA7">
        <w:rPr>
          <w:rFonts w:hint="eastAsia"/>
          <w:szCs w:val="21"/>
        </w:rPr>
        <w:t xml:space="preserve"> </w:t>
      </w:r>
      <w:r w:rsidRPr="00953FA7">
        <w:rPr>
          <w:rFonts w:hint="eastAsia"/>
          <w:szCs w:val="21"/>
        </w:rPr>
        <w:t>；表达式</w:t>
      </w:r>
      <w:r w:rsidRPr="00953FA7">
        <w:rPr>
          <w:rFonts w:hint="eastAsia"/>
          <w:szCs w:val="21"/>
        </w:rPr>
        <w:t xml:space="preserve">3 </w:t>
      </w:r>
      <w:r w:rsidRPr="00953FA7">
        <w:rPr>
          <w:rFonts w:hint="eastAsia"/>
          <w:szCs w:val="21"/>
        </w:rPr>
        <w:t>）</w:t>
      </w:r>
      <w:r w:rsidRPr="00953FA7">
        <w:rPr>
          <w:rFonts w:hint="eastAsia"/>
          <w:szCs w:val="21"/>
        </w:rPr>
        <w:t xml:space="preserve"> </w:t>
      </w:r>
      <w:r w:rsidRPr="00953FA7">
        <w:rPr>
          <w:rFonts w:hint="eastAsia"/>
          <w:szCs w:val="21"/>
        </w:rPr>
        <w:t>可理解为</w:t>
      </w:r>
      <w:r w:rsidRPr="00953FA7">
        <w:rPr>
          <w:rFonts w:hint="eastAsia"/>
          <w:szCs w:val="21"/>
        </w:rPr>
        <w:t xml:space="preserve">    B     </w:t>
      </w:r>
      <w:r w:rsidRPr="00953FA7">
        <w:rPr>
          <w:rFonts w:hint="eastAsia"/>
          <w:szCs w:val="21"/>
        </w:rPr>
        <w:t>。</w:t>
      </w:r>
    </w:p>
    <w:p w:rsidR="00603D4F" w:rsidRPr="00953FA7" w:rsidRDefault="00603D4F" w:rsidP="00603D4F">
      <w:pPr>
        <w:rPr>
          <w:szCs w:val="21"/>
        </w:rPr>
      </w:pPr>
      <w:r w:rsidRPr="00953FA7">
        <w:rPr>
          <w:rFonts w:hint="eastAsia"/>
          <w:szCs w:val="21"/>
        </w:rPr>
        <w:t>A</w:t>
      </w:r>
      <w:r w:rsidRPr="00953FA7">
        <w:rPr>
          <w:rFonts w:hint="eastAsia"/>
          <w:szCs w:val="21"/>
        </w:rPr>
        <w:t>）</w:t>
      </w:r>
      <w:r w:rsidRPr="00953FA7">
        <w:rPr>
          <w:rFonts w:hint="eastAsia"/>
          <w:szCs w:val="21"/>
        </w:rPr>
        <w:t>for</w:t>
      </w:r>
      <w:r w:rsidRPr="00953FA7">
        <w:rPr>
          <w:rFonts w:hint="eastAsia"/>
          <w:szCs w:val="21"/>
        </w:rPr>
        <w:t>（</w:t>
      </w:r>
      <w:r w:rsidRPr="00953FA7">
        <w:rPr>
          <w:rFonts w:hint="eastAsia"/>
          <w:szCs w:val="21"/>
        </w:rPr>
        <w:t xml:space="preserve"> </w:t>
      </w:r>
      <w:r w:rsidRPr="00953FA7">
        <w:rPr>
          <w:rFonts w:hint="eastAsia"/>
          <w:szCs w:val="21"/>
        </w:rPr>
        <w:t>表达式</w:t>
      </w:r>
      <w:r w:rsidRPr="00953FA7">
        <w:rPr>
          <w:rFonts w:hint="eastAsia"/>
          <w:szCs w:val="21"/>
        </w:rPr>
        <w:t xml:space="preserve">1 </w:t>
      </w:r>
      <w:r w:rsidRPr="00953FA7">
        <w:rPr>
          <w:rFonts w:hint="eastAsia"/>
          <w:szCs w:val="21"/>
        </w:rPr>
        <w:t>；</w:t>
      </w:r>
      <w:r w:rsidRPr="00953FA7">
        <w:rPr>
          <w:rFonts w:hint="eastAsia"/>
          <w:szCs w:val="21"/>
        </w:rPr>
        <w:t xml:space="preserve">0 </w:t>
      </w:r>
      <w:r w:rsidRPr="00953FA7">
        <w:rPr>
          <w:rFonts w:hint="eastAsia"/>
          <w:szCs w:val="21"/>
        </w:rPr>
        <w:t>；表达式</w:t>
      </w:r>
      <w:r w:rsidRPr="00953FA7">
        <w:rPr>
          <w:rFonts w:hint="eastAsia"/>
          <w:szCs w:val="21"/>
        </w:rPr>
        <w:t xml:space="preserve">3 </w:t>
      </w:r>
      <w:r w:rsidRPr="00953FA7">
        <w:rPr>
          <w:rFonts w:hint="eastAsia"/>
          <w:szCs w:val="21"/>
        </w:rPr>
        <w:t>）</w:t>
      </w:r>
    </w:p>
    <w:p w:rsidR="00603D4F" w:rsidRPr="00953FA7" w:rsidRDefault="00603D4F" w:rsidP="00603D4F">
      <w:pPr>
        <w:rPr>
          <w:szCs w:val="21"/>
        </w:rPr>
      </w:pPr>
      <w:r w:rsidRPr="00953FA7">
        <w:rPr>
          <w:rFonts w:hint="eastAsia"/>
          <w:szCs w:val="21"/>
        </w:rPr>
        <w:t>B</w:t>
      </w:r>
      <w:r w:rsidRPr="00953FA7">
        <w:rPr>
          <w:rFonts w:hint="eastAsia"/>
          <w:szCs w:val="21"/>
        </w:rPr>
        <w:t>）</w:t>
      </w:r>
      <w:r w:rsidRPr="00953FA7">
        <w:rPr>
          <w:rFonts w:hint="eastAsia"/>
          <w:szCs w:val="21"/>
        </w:rPr>
        <w:t>for</w:t>
      </w:r>
      <w:r w:rsidRPr="00953FA7">
        <w:rPr>
          <w:rFonts w:hint="eastAsia"/>
          <w:szCs w:val="21"/>
        </w:rPr>
        <w:t>（</w:t>
      </w:r>
      <w:r w:rsidRPr="00953FA7">
        <w:rPr>
          <w:rFonts w:hint="eastAsia"/>
          <w:szCs w:val="21"/>
        </w:rPr>
        <w:t xml:space="preserve"> </w:t>
      </w:r>
      <w:r w:rsidRPr="00953FA7">
        <w:rPr>
          <w:rFonts w:hint="eastAsia"/>
          <w:szCs w:val="21"/>
        </w:rPr>
        <w:t>表达式</w:t>
      </w:r>
      <w:r w:rsidRPr="00953FA7">
        <w:rPr>
          <w:rFonts w:hint="eastAsia"/>
          <w:szCs w:val="21"/>
        </w:rPr>
        <w:t xml:space="preserve">1 </w:t>
      </w:r>
      <w:r w:rsidRPr="00953FA7">
        <w:rPr>
          <w:rFonts w:hint="eastAsia"/>
          <w:szCs w:val="21"/>
        </w:rPr>
        <w:t>；</w:t>
      </w:r>
      <w:r w:rsidRPr="00953FA7">
        <w:rPr>
          <w:rFonts w:hint="eastAsia"/>
          <w:szCs w:val="21"/>
        </w:rPr>
        <w:t xml:space="preserve">1 </w:t>
      </w:r>
      <w:r w:rsidRPr="00953FA7">
        <w:rPr>
          <w:rFonts w:hint="eastAsia"/>
          <w:szCs w:val="21"/>
        </w:rPr>
        <w:t>；表达式</w:t>
      </w:r>
      <w:r w:rsidRPr="00953FA7">
        <w:rPr>
          <w:rFonts w:hint="eastAsia"/>
          <w:szCs w:val="21"/>
        </w:rPr>
        <w:t xml:space="preserve">3 </w:t>
      </w:r>
      <w:r w:rsidRPr="00953FA7">
        <w:rPr>
          <w:rFonts w:hint="eastAsia"/>
          <w:szCs w:val="21"/>
        </w:rPr>
        <w:t>）</w:t>
      </w:r>
    </w:p>
    <w:p w:rsidR="00603D4F" w:rsidRPr="00953FA7" w:rsidRDefault="00603D4F" w:rsidP="00603D4F">
      <w:pPr>
        <w:rPr>
          <w:szCs w:val="21"/>
        </w:rPr>
      </w:pPr>
      <w:r w:rsidRPr="00953FA7">
        <w:rPr>
          <w:rFonts w:hint="eastAsia"/>
          <w:szCs w:val="21"/>
        </w:rPr>
        <w:t>C</w:t>
      </w:r>
      <w:r w:rsidRPr="00953FA7">
        <w:rPr>
          <w:rFonts w:hint="eastAsia"/>
          <w:szCs w:val="21"/>
        </w:rPr>
        <w:t>）</w:t>
      </w:r>
      <w:r w:rsidRPr="00953FA7">
        <w:rPr>
          <w:rFonts w:hint="eastAsia"/>
          <w:szCs w:val="21"/>
        </w:rPr>
        <w:t>for</w:t>
      </w:r>
      <w:r w:rsidRPr="00953FA7">
        <w:rPr>
          <w:rFonts w:hint="eastAsia"/>
          <w:szCs w:val="21"/>
        </w:rPr>
        <w:t>（</w:t>
      </w:r>
      <w:r w:rsidRPr="00953FA7">
        <w:rPr>
          <w:rFonts w:hint="eastAsia"/>
          <w:szCs w:val="21"/>
        </w:rPr>
        <w:t xml:space="preserve"> </w:t>
      </w:r>
      <w:r w:rsidRPr="00953FA7">
        <w:rPr>
          <w:rFonts w:hint="eastAsia"/>
          <w:szCs w:val="21"/>
        </w:rPr>
        <w:t>表达式</w:t>
      </w:r>
      <w:r w:rsidRPr="00953FA7">
        <w:rPr>
          <w:rFonts w:hint="eastAsia"/>
          <w:szCs w:val="21"/>
        </w:rPr>
        <w:t xml:space="preserve">1 </w:t>
      </w:r>
      <w:r w:rsidRPr="00953FA7">
        <w:rPr>
          <w:rFonts w:hint="eastAsia"/>
          <w:szCs w:val="21"/>
        </w:rPr>
        <w:t>；表达式</w:t>
      </w:r>
      <w:r w:rsidRPr="00953FA7">
        <w:rPr>
          <w:rFonts w:hint="eastAsia"/>
          <w:szCs w:val="21"/>
        </w:rPr>
        <w:t xml:space="preserve">1 </w:t>
      </w:r>
      <w:r w:rsidRPr="00953FA7">
        <w:rPr>
          <w:rFonts w:hint="eastAsia"/>
          <w:szCs w:val="21"/>
        </w:rPr>
        <w:t>；表达式</w:t>
      </w:r>
      <w:r w:rsidRPr="00953FA7">
        <w:rPr>
          <w:rFonts w:hint="eastAsia"/>
          <w:szCs w:val="21"/>
        </w:rPr>
        <w:t xml:space="preserve">3 </w:t>
      </w:r>
      <w:r w:rsidRPr="00953FA7">
        <w:rPr>
          <w:rFonts w:hint="eastAsia"/>
          <w:szCs w:val="21"/>
        </w:rPr>
        <w:t>）</w:t>
      </w:r>
    </w:p>
    <w:p w:rsidR="00603D4F" w:rsidRPr="00953FA7" w:rsidRDefault="00603D4F" w:rsidP="00603D4F">
      <w:pPr>
        <w:rPr>
          <w:szCs w:val="21"/>
        </w:rPr>
      </w:pPr>
      <w:r w:rsidRPr="00953FA7">
        <w:rPr>
          <w:rFonts w:hint="eastAsia"/>
          <w:szCs w:val="21"/>
        </w:rPr>
        <w:t>D</w:t>
      </w:r>
      <w:r w:rsidRPr="00953FA7">
        <w:rPr>
          <w:rFonts w:hint="eastAsia"/>
          <w:szCs w:val="21"/>
        </w:rPr>
        <w:t>）</w:t>
      </w:r>
      <w:r w:rsidRPr="00953FA7">
        <w:rPr>
          <w:rFonts w:hint="eastAsia"/>
          <w:szCs w:val="21"/>
        </w:rPr>
        <w:t>for</w:t>
      </w:r>
      <w:r w:rsidRPr="00953FA7">
        <w:rPr>
          <w:rFonts w:hint="eastAsia"/>
          <w:szCs w:val="21"/>
        </w:rPr>
        <w:t>（</w:t>
      </w:r>
      <w:r w:rsidRPr="00953FA7">
        <w:rPr>
          <w:rFonts w:hint="eastAsia"/>
          <w:szCs w:val="21"/>
        </w:rPr>
        <w:t xml:space="preserve"> </w:t>
      </w:r>
      <w:r w:rsidRPr="00953FA7">
        <w:rPr>
          <w:rFonts w:hint="eastAsia"/>
          <w:szCs w:val="21"/>
        </w:rPr>
        <w:t>表达式</w:t>
      </w:r>
      <w:r w:rsidRPr="00953FA7">
        <w:rPr>
          <w:rFonts w:hint="eastAsia"/>
          <w:szCs w:val="21"/>
        </w:rPr>
        <w:t xml:space="preserve">1 </w:t>
      </w:r>
      <w:r w:rsidRPr="00953FA7">
        <w:rPr>
          <w:rFonts w:hint="eastAsia"/>
          <w:szCs w:val="21"/>
        </w:rPr>
        <w:t>；表达式</w:t>
      </w:r>
      <w:r w:rsidRPr="00953FA7">
        <w:rPr>
          <w:rFonts w:hint="eastAsia"/>
          <w:szCs w:val="21"/>
        </w:rPr>
        <w:t xml:space="preserve">3 </w:t>
      </w:r>
      <w:r w:rsidRPr="00953FA7">
        <w:rPr>
          <w:rFonts w:hint="eastAsia"/>
          <w:szCs w:val="21"/>
        </w:rPr>
        <w:t>；表达式</w:t>
      </w:r>
      <w:r w:rsidRPr="00953FA7">
        <w:rPr>
          <w:rFonts w:hint="eastAsia"/>
          <w:szCs w:val="21"/>
        </w:rPr>
        <w:t xml:space="preserve">3 </w:t>
      </w:r>
      <w:r w:rsidRPr="00953FA7">
        <w:rPr>
          <w:rFonts w:hint="eastAsia"/>
          <w:szCs w:val="21"/>
        </w:rPr>
        <w:t>）</w:t>
      </w:r>
    </w:p>
    <w:p w:rsidR="00603D4F" w:rsidRPr="00953FA7" w:rsidRDefault="00603D4F" w:rsidP="00603D4F">
      <w:pPr>
        <w:rPr>
          <w:szCs w:val="21"/>
        </w:rPr>
      </w:pPr>
      <w:r w:rsidRPr="00953FA7">
        <w:rPr>
          <w:rFonts w:hint="eastAsia"/>
          <w:szCs w:val="21"/>
        </w:rPr>
        <w:t>104.</w:t>
      </w:r>
      <w:r w:rsidRPr="00953FA7">
        <w:rPr>
          <w:rFonts w:hint="eastAsia"/>
          <w:szCs w:val="21"/>
        </w:rPr>
        <w:t>若有定义：</w:t>
      </w:r>
      <w:r w:rsidRPr="00953FA7">
        <w:rPr>
          <w:rFonts w:hint="eastAsia"/>
          <w:szCs w:val="21"/>
        </w:rPr>
        <w:t xml:space="preserve">int a[3][4] </w:t>
      </w:r>
      <w:r w:rsidRPr="00953FA7">
        <w:rPr>
          <w:rFonts w:hint="eastAsia"/>
          <w:szCs w:val="21"/>
        </w:rPr>
        <w:t>；</w:t>
      </w:r>
      <w:r w:rsidRPr="00953FA7">
        <w:rPr>
          <w:rFonts w:hint="eastAsia"/>
          <w:szCs w:val="21"/>
        </w:rPr>
        <w:t xml:space="preserve"> </w:t>
      </w:r>
      <w:r w:rsidRPr="00953FA7">
        <w:rPr>
          <w:rFonts w:hint="eastAsia"/>
          <w:szCs w:val="21"/>
        </w:rPr>
        <w:t>则对</w:t>
      </w:r>
      <w:r w:rsidRPr="00953FA7">
        <w:rPr>
          <w:rFonts w:hint="eastAsia"/>
          <w:szCs w:val="21"/>
        </w:rPr>
        <w:t>a</w:t>
      </w:r>
      <w:r w:rsidRPr="00953FA7">
        <w:rPr>
          <w:rFonts w:hint="eastAsia"/>
          <w:szCs w:val="21"/>
        </w:rPr>
        <w:t>数组某一元素的正确表示是</w:t>
      </w:r>
      <w:r w:rsidRPr="00953FA7">
        <w:rPr>
          <w:rFonts w:hint="eastAsia"/>
          <w:szCs w:val="21"/>
        </w:rPr>
        <w:t xml:space="preserve">    C     </w:t>
      </w:r>
      <w:r w:rsidRPr="00953FA7">
        <w:rPr>
          <w:rFonts w:hint="eastAsia"/>
          <w:szCs w:val="21"/>
        </w:rPr>
        <w:t>。</w:t>
      </w:r>
    </w:p>
    <w:p w:rsidR="00603D4F" w:rsidRPr="00953FA7" w:rsidRDefault="00603D4F" w:rsidP="00603D4F">
      <w:pPr>
        <w:rPr>
          <w:szCs w:val="21"/>
        </w:rPr>
      </w:pPr>
      <w:r w:rsidRPr="00953FA7">
        <w:rPr>
          <w:rFonts w:hint="eastAsia"/>
          <w:szCs w:val="21"/>
        </w:rPr>
        <w:t>A</w:t>
      </w:r>
      <w:r w:rsidRPr="00953FA7">
        <w:rPr>
          <w:rFonts w:hint="eastAsia"/>
          <w:szCs w:val="21"/>
        </w:rPr>
        <w:t>）</w:t>
      </w:r>
      <w:r w:rsidRPr="00953FA7">
        <w:rPr>
          <w:rFonts w:hint="eastAsia"/>
          <w:szCs w:val="21"/>
        </w:rPr>
        <w:t>a[2][4]         B) a[1,3]       C</w:t>
      </w:r>
      <w:r w:rsidRPr="00953FA7">
        <w:rPr>
          <w:rFonts w:hint="eastAsia"/>
          <w:szCs w:val="21"/>
        </w:rPr>
        <w:t>）</w:t>
      </w:r>
      <w:r w:rsidRPr="00953FA7">
        <w:rPr>
          <w:rFonts w:hint="eastAsia"/>
          <w:szCs w:val="21"/>
        </w:rPr>
        <w:t>a[1+1][0]         D) a(2)(1)</w:t>
      </w:r>
    </w:p>
    <w:p w:rsidR="00603D4F" w:rsidRPr="00953FA7" w:rsidRDefault="009C28F3" w:rsidP="00603D4F">
      <w:pPr>
        <w:rPr>
          <w:szCs w:val="21"/>
        </w:rPr>
      </w:pPr>
      <w:r w:rsidRPr="00953FA7">
        <w:rPr>
          <w:rFonts w:hint="eastAsia"/>
          <w:szCs w:val="21"/>
        </w:rPr>
        <w:t>105.</w:t>
      </w:r>
      <w:r w:rsidR="00603D4F" w:rsidRPr="00953FA7">
        <w:rPr>
          <w:rFonts w:hint="eastAsia"/>
          <w:szCs w:val="21"/>
        </w:rPr>
        <w:t>若有初始化</w:t>
      </w:r>
      <w:r w:rsidR="00603D4F" w:rsidRPr="00953FA7">
        <w:rPr>
          <w:rFonts w:hint="eastAsia"/>
          <w:szCs w:val="21"/>
        </w:rPr>
        <w:t xml:space="preserve"> static char str[]=</w:t>
      </w:r>
      <w:r w:rsidR="00603D4F" w:rsidRPr="00953FA7">
        <w:rPr>
          <w:rFonts w:hint="eastAsia"/>
          <w:szCs w:val="21"/>
        </w:rPr>
        <w:t>“</w:t>
      </w:r>
      <w:r w:rsidR="00603D4F" w:rsidRPr="00953FA7">
        <w:rPr>
          <w:rFonts w:hint="eastAsia"/>
          <w:szCs w:val="21"/>
        </w:rPr>
        <w:t>NDJSZX</w:t>
      </w:r>
      <w:r w:rsidR="00603D4F" w:rsidRPr="00953FA7">
        <w:rPr>
          <w:rFonts w:hint="eastAsia"/>
          <w:szCs w:val="21"/>
        </w:rPr>
        <w:t>”</w:t>
      </w:r>
      <w:r w:rsidR="00603D4F" w:rsidRPr="00953FA7">
        <w:rPr>
          <w:rFonts w:hint="eastAsia"/>
          <w:szCs w:val="21"/>
        </w:rPr>
        <w:t xml:space="preserve"> </w:t>
      </w:r>
      <w:r w:rsidR="00603D4F" w:rsidRPr="00953FA7">
        <w:rPr>
          <w:rFonts w:hint="eastAsia"/>
          <w:szCs w:val="21"/>
        </w:rPr>
        <w:t>；则其中的</w:t>
      </w:r>
      <w:r w:rsidR="00603D4F" w:rsidRPr="00953FA7">
        <w:rPr>
          <w:rFonts w:hint="eastAsia"/>
          <w:szCs w:val="21"/>
        </w:rPr>
        <w:t>str[]</w:t>
      </w:r>
      <w:r w:rsidR="00603D4F" w:rsidRPr="00953FA7">
        <w:rPr>
          <w:rFonts w:hint="eastAsia"/>
          <w:szCs w:val="21"/>
        </w:rPr>
        <w:t>相当于</w:t>
      </w:r>
      <w:r w:rsidR="00603D4F" w:rsidRPr="00953FA7">
        <w:rPr>
          <w:rFonts w:hint="eastAsia"/>
          <w:szCs w:val="21"/>
        </w:rPr>
        <w:t xml:space="preserve">  B   </w:t>
      </w:r>
      <w:r w:rsidR="00603D4F" w:rsidRPr="00953FA7">
        <w:rPr>
          <w:rFonts w:hint="eastAsia"/>
          <w:szCs w:val="21"/>
        </w:rPr>
        <w:t>。</w:t>
      </w:r>
    </w:p>
    <w:p w:rsidR="00603D4F" w:rsidRPr="00953FA7" w:rsidRDefault="00603D4F" w:rsidP="00603D4F">
      <w:pPr>
        <w:rPr>
          <w:szCs w:val="21"/>
        </w:rPr>
      </w:pPr>
      <w:r w:rsidRPr="00953FA7">
        <w:rPr>
          <w:rFonts w:hint="eastAsia"/>
          <w:szCs w:val="21"/>
        </w:rPr>
        <w:t>A</w:t>
      </w:r>
      <w:r w:rsidRPr="00953FA7">
        <w:rPr>
          <w:rFonts w:hint="eastAsia"/>
          <w:szCs w:val="21"/>
        </w:rPr>
        <w:t>）</w:t>
      </w:r>
      <w:r w:rsidRPr="00953FA7">
        <w:rPr>
          <w:rFonts w:hint="eastAsia"/>
          <w:szCs w:val="21"/>
        </w:rPr>
        <w:t>str[8]        B) str[7]        C) str[6]         D) str[2]</w:t>
      </w:r>
    </w:p>
    <w:p w:rsidR="00603D4F" w:rsidRPr="00953FA7" w:rsidRDefault="00603D4F" w:rsidP="00603D4F">
      <w:pPr>
        <w:rPr>
          <w:szCs w:val="21"/>
        </w:rPr>
      </w:pPr>
      <w:r w:rsidRPr="00953FA7">
        <w:rPr>
          <w:rFonts w:hint="eastAsia"/>
          <w:szCs w:val="21"/>
        </w:rPr>
        <w:t>10</w:t>
      </w:r>
      <w:r w:rsidR="009C28F3" w:rsidRPr="00953FA7">
        <w:rPr>
          <w:rFonts w:hint="eastAsia"/>
          <w:szCs w:val="21"/>
        </w:rPr>
        <w:t>6</w:t>
      </w:r>
      <w:r w:rsidRPr="00953FA7">
        <w:rPr>
          <w:rFonts w:hint="eastAsia"/>
          <w:szCs w:val="21"/>
        </w:rPr>
        <w:t>.</w:t>
      </w:r>
      <w:r w:rsidRPr="00953FA7">
        <w:rPr>
          <w:rFonts w:hint="eastAsia"/>
          <w:szCs w:val="21"/>
        </w:rPr>
        <w:t>一维整型数组</w:t>
      </w:r>
      <w:r w:rsidRPr="00953FA7">
        <w:rPr>
          <w:rFonts w:hint="eastAsia"/>
          <w:szCs w:val="21"/>
        </w:rPr>
        <w:t>a</w:t>
      </w:r>
      <w:r w:rsidRPr="00953FA7">
        <w:rPr>
          <w:rFonts w:hint="eastAsia"/>
          <w:szCs w:val="21"/>
        </w:rPr>
        <w:t>的正确定义是</w:t>
      </w:r>
      <w:r w:rsidRPr="00953FA7">
        <w:rPr>
          <w:rFonts w:hint="eastAsia"/>
          <w:szCs w:val="21"/>
        </w:rPr>
        <w:t xml:space="preserve">    D     </w:t>
      </w:r>
      <w:r w:rsidRPr="00953FA7">
        <w:rPr>
          <w:rFonts w:hint="eastAsia"/>
          <w:szCs w:val="21"/>
        </w:rPr>
        <w:t>。</w:t>
      </w:r>
    </w:p>
    <w:p w:rsidR="00603D4F" w:rsidRPr="00953FA7" w:rsidRDefault="00603D4F" w:rsidP="00603D4F">
      <w:pPr>
        <w:rPr>
          <w:szCs w:val="21"/>
        </w:rPr>
      </w:pPr>
      <w:r w:rsidRPr="00953FA7">
        <w:rPr>
          <w:rFonts w:hint="eastAsia"/>
          <w:szCs w:val="21"/>
        </w:rPr>
        <w:t>A) int a(10)</w:t>
      </w:r>
      <w:r w:rsidRPr="00953FA7">
        <w:rPr>
          <w:rFonts w:hint="eastAsia"/>
          <w:szCs w:val="21"/>
        </w:rPr>
        <w:t>；</w:t>
      </w:r>
    </w:p>
    <w:p w:rsidR="00603D4F" w:rsidRPr="00953FA7" w:rsidRDefault="00603D4F" w:rsidP="00603D4F">
      <w:pPr>
        <w:rPr>
          <w:szCs w:val="21"/>
        </w:rPr>
      </w:pPr>
      <w:r w:rsidRPr="00953FA7">
        <w:rPr>
          <w:rFonts w:hint="eastAsia"/>
          <w:szCs w:val="21"/>
        </w:rPr>
        <w:t>B) int n=10</w:t>
      </w:r>
      <w:r w:rsidRPr="00953FA7">
        <w:rPr>
          <w:rFonts w:hint="eastAsia"/>
          <w:szCs w:val="21"/>
        </w:rPr>
        <w:t>；</w:t>
      </w:r>
      <w:r w:rsidRPr="00953FA7">
        <w:rPr>
          <w:rFonts w:hint="eastAsia"/>
          <w:szCs w:val="21"/>
        </w:rPr>
        <w:t xml:space="preserve">  int a[n]</w:t>
      </w:r>
      <w:r w:rsidRPr="00953FA7">
        <w:rPr>
          <w:rFonts w:hint="eastAsia"/>
          <w:szCs w:val="21"/>
        </w:rPr>
        <w:t>；</w:t>
      </w:r>
    </w:p>
    <w:p w:rsidR="00603D4F" w:rsidRPr="00953FA7" w:rsidRDefault="00603D4F" w:rsidP="00603D4F">
      <w:pPr>
        <w:rPr>
          <w:szCs w:val="21"/>
        </w:rPr>
      </w:pPr>
      <w:r w:rsidRPr="00953FA7">
        <w:rPr>
          <w:rFonts w:hint="eastAsia"/>
          <w:szCs w:val="21"/>
        </w:rPr>
        <w:t>C) int n</w:t>
      </w:r>
      <w:r w:rsidRPr="00953FA7">
        <w:rPr>
          <w:rFonts w:hint="eastAsia"/>
          <w:szCs w:val="21"/>
        </w:rPr>
        <w:t>；</w:t>
      </w:r>
      <w:r w:rsidRPr="00953FA7">
        <w:rPr>
          <w:rFonts w:hint="eastAsia"/>
          <w:szCs w:val="21"/>
        </w:rPr>
        <w:t xml:space="preserve">  cin&gt;&gt;n</w:t>
      </w:r>
      <w:r w:rsidRPr="00953FA7">
        <w:rPr>
          <w:rFonts w:hint="eastAsia"/>
          <w:szCs w:val="21"/>
        </w:rPr>
        <w:t>；</w:t>
      </w:r>
      <w:r w:rsidRPr="00953FA7">
        <w:rPr>
          <w:rFonts w:hint="eastAsia"/>
          <w:szCs w:val="21"/>
        </w:rPr>
        <w:t xml:space="preserve">  int a[n]</w:t>
      </w:r>
      <w:r w:rsidRPr="00953FA7">
        <w:rPr>
          <w:rFonts w:hint="eastAsia"/>
          <w:szCs w:val="21"/>
        </w:rPr>
        <w:t>；</w:t>
      </w:r>
    </w:p>
    <w:p w:rsidR="00603D4F" w:rsidRPr="00953FA7" w:rsidRDefault="00603D4F" w:rsidP="00603D4F">
      <w:pPr>
        <w:rPr>
          <w:szCs w:val="21"/>
        </w:rPr>
      </w:pPr>
      <w:r w:rsidRPr="00953FA7">
        <w:rPr>
          <w:rFonts w:hint="eastAsia"/>
          <w:szCs w:val="21"/>
        </w:rPr>
        <w:t>D) const int SIZE=10</w:t>
      </w:r>
      <w:r w:rsidRPr="00953FA7">
        <w:rPr>
          <w:rFonts w:hint="eastAsia"/>
          <w:szCs w:val="21"/>
        </w:rPr>
        <w:t>；</w:t>
      </w:r>
      <w:r w:rsidRPr="00953FA7">
        <w:rPr>
          <w:rFonts w:hint="eastAsia"/>
          <w:szCs w:val="21"/>
        </w:rPr>
        <w:t xml:space="preserve">  int a[SIZE]</w:t>
      </w:r>
      <w:r w:rsidRPr="00953FA7">
        <w:rPr>
          <w:rFonts w:hint="eastAsia"/>
          <w:szCs w:val="21"/>
        </w:rPr>
        <w:t>；</w:t>
      </w:r>
    </w:p>
    <w:p w:rsidR="00603D4F" w:rsidRPr="00953FA7" w:rsidRDefault="00603D4F" w:rsidP="00603D4F">
      <w:pPr>
        <w:rPr>
          <w:szCs w:val="21"/>
        </w:rPr>
      </w:pPr>
      <w:r w:rsidRPr="00953FA7">
        <w:rPr>
          <w:rFonts w:hint="eastAsia"/>
          <w:szCs w:val="21"/>
        </w:rPr>
        <w:t>10</w:t>
      </w:r>
      <w:r w:rsidR="009C28F3" w:rsidRPr="00953FA7">
        <w:rPr>
          <w:rFonts w:hint="eastAsia"/>
          <w:szCs w:val="21"/>
        </w:rPr>
        <w:t>7</w:t>
      </w:r>
      <w:r w:rsidRPr="00953FA7">
        <w:rPr>
          <w:rFonts w:hint="eastAsia"/>
          <w:szCs w:val="21"/>
        </w:rPr>
        <w:t>.</w:t>
      </w:r>
      <w:r w:rsidRPr="00953FA7">
        <w:rPr>
          <w:rFonts w:hint="eastAsia"/>
          <w:szCs w:val="21"/>
        </w:rPr>
        <w:t>采用函数重载的目的在于</w:t>
      </w:r>
      <w:r w:rsidRPr="00953FA7">
        <w:rPr>
          <w:rFonts w:hint="eastAsia"/>
          <w:szCs w:val="21"/>
        </w:rPr>
        <w:t xml:space="preserve">   D      </w:t>
      </w:r>
      <w:r w:rsidRPr="00953FA7">
        <w:rPr>
          <w:rFonts w:hint="eastAsia"/>
          <w:szCs w:val="21"/>
        </w:rPr>
        <w:t>；</w:t>
      </w:r>
    </w:p>
    <w:p w:rsidR="00603D4F" w:rsidRPr="00953FA7" w:rsidRDefault="00603D4F" w:rsidP="00603D4F">
      <w:pPr>
        <w:rPr>
          <w:szCs w:val="21"/>
        </w:rPr>
      </w:pPr>
      <w:r w:rsidRPr="00953FA7">
        <w:rPr>
          <w:rFonts w:hint="eastAsia"/>
          <w:szCs w:val="21"/>
        </w:rPr>
        <w:t xml:space="preserve">A) </w:t>
      </w:r>
      <w:r w:rsidRPr="00953FA7">
        <w:rPr>
          <w:rFonts w:hint="eastAsia"/>
          <w:szCs w:val="21"/>
        </w:rPr>
        <w:t>实现共享</w:t>
      </w:r>
      <w:r w:rsidRPr="00953FA7">
        <w:rPr>
          <w:rFonts w:hint="eastAsia"/>
          <w:szCs w:val="21"/>
        </w:rPr>
        <w:t xml:space="preserve">                      B</w:t>
      </w:r>
      <w:r w:rsidRPr="00953FA7">
        <w:rPr>
          <w:rFonts w:hint="eastAsia"/>
          <w:szCs w:val="21"/>
        </w:rPr>
        <w:t>）减少空间</w:t>
      </w:r>
      <w:r w:rsidRPr="00953FA7">
        <w:rPr>
          <w:rFonts w:hint="eastAsia"/>
          <w:szCs w:val="21"/>
        </w:rPr>
        <w:t xml:space="preserve"> </w:t>
      </w:r>
    </w:p>
    <w:p w:rsidR="00603D4F" w:rsidRPr="00953FA7" w:rsidRDefault="00603D4F" w:rsidP="00603D4F">
      <w:pPr>
        <w:rPr>
          <w:szCs w:val="21"/>
        </w:rPr>
      </w:pPr>
      <w:r w:rsidRPr="00953FA7">
        <w:rPr>
          <w:rFonts w:hint="eastAsia"/>
          <w:szCs w:val="21"/>
        </w:rPr>
        <w:t xml:space="preserve">C) </w:t>
      </w:r>
      <w:r w:rsidRPr="00953FA7">
        <w:rPr>
          <w:rFonts w:hint="eastAsia"/>
          <w:szCs w:val="21"/>
        </w:rPr>
        <w:t>提高速度</w:t>
      </w:r>
      <w:r w:rsidRPr="00953FA7">
        <w:rPr>
          <w:rFonts w:hint="eastAsia"/>
          <w:szCs w:val="21"/>
        </w:rPr>
        <w:t xml:space="preserve">                      D</w:t>
      </w:r>
      <w:r w:rsidRPr="00953FA7">
        <w:rPr>
          <w:rFonts w:hint="eastAsia"/>
          <w:szCs w:val="21"/>
        </w:rPr>
        <w:t>）使用方便，提高可读性</w:t>
      </w:r>
      <w:r w:rsidRPr="00953FA7">
        <w:rPr>
          <w:rFonts w:hint="eastAsia"/>
          <w:szCs w:val="21"/>
        </w:rPr>
        <w:t xml:space="preserve"> </w:t>
      </w:r>
    </w:p>
    <w:p w:rsidR="00603D4F" w:rsidRPr="00953FA7" w:rsidRDefault="009C28F3" w:rsidP="00603D4F">
      <w:pPr>
        <w:rPr>
          <w:szCs w:val="21"/>
        </w:rPr>
      </w:pPr>
      <w:r w:rsidRPr="00953FA7">
        <w:rPr>
          <w:rFonts w:hint="eastAsia"/>
          <w:szCs w:val="21"/>
        </w:rPr>
        <w:t>108.</w:t>
      </w:r>
      <w:r w:rsidR="00603D4F" w:rsidRPr="00953FA7">
        <w:rPr>
          <w:rFonts w:hint="eastAsia"/>
          <w:szCs w:val="21"/>
        </w:rPr>
        <w:t>下列的各类函数中，</w:t>
      </w:r>
      <w:r w:rsidR="00603D4F" w:rsidRPr="00953FA7">
        <w:rPr>
          <w:rFonts w:hint="eastAsia"/>
          <w:szCs w:val="21"/>
        </w:rPr>
        <w:t xml:space="preserve">    C     </w:t>
      </w:r>
      <w:r w:rsidR="00603D4F" w:rsidRPr="00953FA7">
        <w:rPr>
          <w:rFonts w:hint="eastAsia"/>
          <w:szCs w:val="21"/>
        </w:rPr>
        <w:t>不是类的成员函数。</w:t>
      </w:r>
    </w:p>
    <w:p w:rsidR="00603D4F" w:rsidRPr="00953FA7" w:rsidRDefault="00603D4F" w:rsidP="00603D4F">
      <w:pPr>
        <w:rPr>
          <w:szCs w:val="21"/>
        </w:rPr>
      </w:pPr>
      <w:r w:rsidRPr="00953FA7">
        <w:rPr>
          <w:rFonts w:hint="eastAsia"/>
          <w:szCs w:val="21"/>
        </w:rPr>
        <w:t>A</w:t>
      </w:r>
      <w:r w:rsidRPr="00953FA7">
        <w:rPr>
          <w:rFonts w:hint="eastAsia"/>
          <w:szCs w:val="21"/>
        </w:rPr>
        <w:t>）构造函数</w:t>
      </w:r>
      <w:r w:rsidRPr="00953FA7">
        <w:rPr>
          <w:rFonts w:hint="eastAsia"/>
          <w:szCs w:val="21"/>
        </w:rPr>
        <w:t xml:space="preserve">                         B</w:t>
      </w:r>
      <w:r w:rsidRPr="00953FA7">
        <w:rPr>
          <w:rFonts w:hint="eastAsia"/>
          <w:szCs w:val="21"/>
        </w:rPr>
        <w:t>）</w:t>
      </w:r>
      <w:proofErr w:type="gramStart"/>
      <w:r w:rsidRPr="00953FA7">
        <w:rPr>
          <w:rFonts w:hint="eastAsia"/>
          <w:szCs w:val="21"/>
        </w:rPr>
        <w:t>析构函数</w:t>
      </w:r>
      <w:proofErr w:type="gramEnd"/>
    </w:p>
    <w:p w:rsidR="00603D4F" w:rsidRPr="00953FA7" w:rsidRDefault="00603D4F" w:rsidP="00603D4F">
      <w:pPr>
        <w:rPr>
          <w:szCs w:val="21"/>
        </w:rPr>
      </w:pPr>
      <w:r w:rsidRPr="00953FA7">
        <w:rPr>
          <w:rFonts w:hint="eastAsia"/>
          <w:szCs w:val="21"/>
        </w:rPr>
        <w:t>C</w:t>
      </w:r>
      <w:r w:rsidRPr="00953FA7">
        <w:rPr>
          <w:rFonts w:hint="eastAsia"/>
          <w:szCs w:val="21"/>
        </w:rPr>
        <w:t>）友元函数</w:t>
      </w:r>
      <w:r w:rsidRPr="00953FA7">
        <w:rPr>
          <w:rFonts w:hint="eastAsia"/>
          <w:szCs w:val="21"/>
        </w:rPr>
        <w:t xml:space="preserve">                         D</w:t>
      </w:r>
      <w:r w:rsidRPr="00953FA7">
        <w:rPr>
          <w:rFonts w:hint="eastAsia"/>
          <w:szCs w:val="21"/>
        </w:rPr>
        <w:t>）拷贝初始化构造函数</w:t>
      </w:r>
    </w:p>
    <w:p w:rsidR="00603D4F" w:rsidRPr="00953FA7" w:rsidRDefault="009C28F3" w:rsidP="00603D4F">
      <w:pPr>
        <w:rPr>
          <w:szCs w:val="21"/>
        </w:rPr>
      </w:pPr>
      <w:r w:rsidRPr="00953FA7">
        <w:rPr>
          <w:rFonts w:hint="eastAsia"/>
          <w:szCs w:val="21"/>
        </w:rPr>
        <w:t>109.</w:t>
      </w:r>
      <w:r w:rsidR="00603D4F" w:rsidRPr="00953FA7">
        <w:rPr>
          <w:rFonts w:hint="eastAsia"/>
          <w:szCs w:val="21"/>
        </w:rPr>
        <w:t>若有定义：</w:t>
      </w:r>
      <w:r w:rsidR="00603D4F" w:rsidRPr="00953FA7">
        <w:rPr>
          <w:rFonts w:hint="eastAsia"/>
          <w:szCs w:val="21"/>
        </w:rPr>
        <w:t xml:space="preserve">int x , *p </w:t>
      </w:r>
      <w:r w:rsidR="00603D4F" w:rsidRPr="00953FA7">
        <w:rPr>
          <w:rFonts w:hint="eastAsia"/>
          <w:szCs w:val="21"/>
        </w:rPr>
        <w:t>；</w:t>
      </w:r>
      <w:r w:rsidR="00603D4F" w:rsidRPr="00953FA7">
        <w:rPr>
          <w:rFonts w:hint="eastAsia"/>
          <w:szCs w:val="21"/>
        </w:rPr>
        <w:t xml:space="preserve"> </w:t>
      </w:r>
      <w:r w:rsidR="00603D4F" w:rsidRPr="00953FA7">
        <w:rPr>
          <w:rFonts w:hint="eastAsia"/>
          <w:szCs w:val="21"/>
        </w:rPr>
        <w:t>则正确的赋值表达式是</w:t>
      </w:r>
      <w:r w:rsidR="00603D4F" w:rsidRPr="00953FA7">
        <w:rPr>
          <w:rFonts w:hint="eastAsia"/>
          <w:szCs w:val="21"/>
        </w:rPr>
        <w:t xml:space="preserve">    D     </w:t>
      </w:r>
      <w:r w:rsidR="00603D4F" w:rsidRPr="00953FA7">
        <w:rPr>
          <w:rFonts w:hint="eastAsia"/>
          <w:szCs w:val="21"/>
        </w:rPr>
        <w:t>。</w:t>
      </w:r>
    </w:p>
    <w:p w:rsidR="00603D4F" w:rsidRPr="00953FA7" w:rsidRDefault="00603D4F" w:rsidP="00603D4F">
      <w:pPr>
        <w:rPr>
          <w:szCs w:val="21"/>
        </w:rPr>
      </w:pPr>
      <w:r w:rsidRPr="00953FA7">
        <w:rPr>
          <w:szCs w:val="21"/>
        </w:rPr>
        <w:t xml:space="preserve">A) *p=*x      B) *p=&amp;x         C) p=x         D) p=&amp;x </w:t>
      </w:r>
    </w:p>
    <w:p w:rsidR="00603D4F" w:rsidRPr="00953FA7" w:rsidRDefault="009C28F3" w:rsidP="00603D4F">
      <w:pPr>
        <w:rPr>
          <w:b/>
          <w:szCs w:val="21"/>
        </w:rPr>
      </w:pPr>
      <w:r w:rsidRPr="00953FA7">
        <w:rPr>
          <w:rFonts w:hint="eastAsia"/>
          <w:b/>
          <w:szCs w:val="21"/>
        </w:rPr>
        <w:t>110.</w:t>
      </w:r>
      <w:r w:rsidR="00603D4F" w:rsidRPr="00953FA7">
        <w:rPr>
          <w:rFonts w:hint="eastAsia"/>
          <w:b/>
          <w:szCs w:val="21"/>
        </w:rPr>
        <w:t>下列静态数据成员特性中，</w:t>
      </w:r>
      <w:r w:rsidR="00603D4F" w:rsidRPr="00953FA7">
        <w:rPr>
          <w:rFonts w:hint="eastAsia"/>
          <w:b/>
          <w:szCs w:val="21"/>
        </w:rPr>
        <w:t xml:space="preserve">   D     </w:t>
      </w:r>
      <w:r w:rsidR="00603D4F" w:rsidRPr="00953FA7">
        <w:rPr>
          <w:rFonts w:hint="eastAsia"/>
          <w:b/>
          <w:szCs w:val="21"/>
        </w:rPr>
        <w:t>是错误的。</w:t>
      </w:r>
    </w:p>
    <w:p w:rsidR="00603D4F" w:rsidRPr="00953FA7" w:rsidRDefault="00603D4F" w:rsidP="00603D4F">
      <w:pPr>
        <w:rPr>
          <w:b/>
          <w:szCs w:val="21"/>
        </w:rPr>
      </w:pPr>
      <w:r w:rsidRPr="00953FA7">
        <w:rPr>
          <w:rFonts w:hint="eastAsia"/>
          <w:b/>
          <w:szCs w:val="21"/>
        </w:rPr>
        <w:t xml:space="preserve">A) </w:t>
      </w:r>
      <w:r w:rsidRPr="00953FA7">
        <w:rPr>
          <w:rFonts w:hint="eastAsia"/>
          <w:b/>
          <w:szCs w:val="21"/>
        </w:rPr>
        <w:t>说明静态数据成员时前边要加修饰符</w:t>
      </w:r>
      <w:r w:rsidRPr="00953FA7">
        <w:rPr>
          <w:rFonts w:hint="eastAsia"/>
          <w:b/>
          <w:szCs w:val="21"/>
        </w:rPr>
        <w:t>static</w:t>
      </w:r>
      <w:r w:rsidRPr="00953FA7">
        <w:rPr>
          <w:rFonts w:hint="eastAsia"/>
          <w:b/>
          <w:szCs w:val="21"/>
        </w:rPr>
        <w:t>；</w:t>
      </w:r>
    </w:p>
    <w:p w:rsidR="00603D4F" w:rsidRPr="00953FA7" w:rsidRDefault="00603D4F" w:rsidP="00603D4F">
      <w:pPr>
        <w:rPr>
          <w:b/>
          <w:szCs w:val="21"/>
        </w:rPr>
      </w:pPr>
      <w:r w:rsidRPr="00953FA7">
        <w:rPr>
          <w:rFonts w:hint="eastAsia"/>
          <w:b/>
          <w:szCs w:val="21"/>
        </w:rPr>
        <w:t xml:space="preserve">B) </w:t>
      </w:r>
      <w:r w:rsidRPr="00953FA7">
        <w:rPr>
          <w:rFonts w:hint="eastAsia"/>
          <w:b/>
          <w:szCs w:val="21"/>
        </w:rPr>
        <w:t>静态数据成员要在类体外进行初始化；</w:t>
      </w:r>
    </w:p>
    <w:p w:rsidR="00603D4F" w:rsidRPr="00953FA7" w:rsidRDefault="00603D4F" w:rsidP="00603D4F">
      <w:pPr>
        <w:rPr>
          <w:b/>
          <w:szCs w:val="21"/>
        </w:rPr>
      </w:pPr>
      <w:r w:rsidRPr="00953FA7">
        <w:rPr>
          <w:rFonts w:hint="eastAsia"/>
          <w:b/>
          <w:szCs w:val="21"/>
        </w:rPr>
        <w:t xml:space="preserve">C) </w:t>
      </w:r>
      <w:r w:rsidRPr="00953FA7">
        <w:rPr>
          <w:rFonts w:hint="eastAsia"/>
          <w:b/>
          <w:szCs w:val="21"/>
        </w:rPr>
        <w:t>引用静态数据成员时，要在静态数据成员名前加</w:t>
      </w:r>
      <w:r w:rsidRPr="00953FA7">
        <w:rPr>
          <w:rFonts w:hint="eastAsia"/>
          <w:b/>
          <w:szCs w:val="21"/>
        </w:rPr>
        <w:t>&lt;</w:t>
      </w:r>
      <w:r w:rsidRPr="00953FA7">
        <w:rPr>
          <w:rFonts w:hint="eastAsia"/>
          <w:b/>
          <w:szCs w:val="21"/>
        </w:rPr>
        <w:t>类名</w:t>
      </w:r>
      <w:r w:rsidRPr="00953FA7">
        <w:rPr>
          <w:rFonts w:hint="eastAsia"/>
          <w:b/>
          <w:szCs w:val="21"/>
        </w:rPr>
        <w:t>&gt;</w:t>
      </w:r>
      <w:r w:rsidRPr="00953FA7">
        <w:rPr>
          <w:rFonts w:hint="eastAsia"/>
          <w:b/>
          <w:szCs w:val="21"/>
        </w:rPr>
        <w:t>和作用域分辨符；</w:t>
      </w:r>
    </w:p>
    <w:p w:rsidR="00603D4F" w:rsidRPr="00953FA7" w:rsidRDefault="00603D4F" w:rsidP="00603D4F">
      <w:pPr>
        <w:rPr>
          <w:b/>
          <w:szCs w:val="21"/>
        </w:rPr>
      </w:pPr>
      <w:r w:rsidRPr="00953FA7">
        <w:rPr>
          <w:rFonts w:hint="eastAsia"/>
          <w:b/>
          <w:szCs w:val="21"/>
        </w:rPr>
        <w:t xml:space="preserve">D) </w:t>
      </w:r>
      <w:r w:rsidRPr="00953FA7">
        <w:rPr>
          <w:rFonts w:hint="eastAsia"/>
          <w:b/>
          <w:szCs w:val="21"/>
        </w:rPr>
        <w:t>静态数据成员不是所有对象共有的。</w:t>
      </w:r>
    </w:p>
    <w:p w:rsidR="00603D4F" w:rsidRPr="00953FA7" w:rsidRDefault="009C28F3" w:rsidP="00603D4F">
      <w:pPr>
        <w:rPr>
          <w:szCs w:val="21"/>
        </w:rPr>
      </w:pPr>
      <w:r w:rsidRPr="00953FA7">
        <w:rPr>
          <w:rFonts w:hint="eastAsia"/>
          <w:szCs w:val="21"/>
        </w:rPr>
        <w:t>111.</w:t>
      </w:r>
      <w:r w:rsidR="00603D4F" w:rsidRPr="00953FA7">
        <w:rPr>
          <w:rFonts w:hint="eastAsia"/>
          <w:szCs w:val="21"/>
        </w:rPr>
        <w:t>以下各选项中，正确的函数声明是</w:t>
      </w:r>
      <w:r w:rsidR="00603D4F" w:rsidRPr="00953FA7">
        <w:rPr>
          <w:rFonts w:hint="eastAsia"/>
          <w:szCs w:val="21"/>
        </w:rPr>
        <w:t xml:space="preserve">   C     </w:t>
      </w:r>
      <w:r w:rsidR="00603D4F" w:rsidRPr="00953FA7">
        <w:rPr>
          <w:rFonts w:hint="eastAsia"/>
          <w:szCs w:val="21"/>
        </w:rPr>
        <w:t>。</w:t>
      </w:r>
    </w:p>
    <w:p w:rsidR="00603D4F" w:rsidRPr="00953FA7" w:rsidRDefault="00603D4F" w:rsidP="00603D4F">
      <w:pPr>
        <w:rPr>
          <w:szCs w:val="21"/>
        </w:rPr>
      </w:pPr>
      <w:r w:rsidRPr="00953FA7">
        <w:rPr>
          <w:rFonts w:hint="eastAsia"/>
          <w:szCs w:val="21"/>
        </w:rPr>
        <w:t>A</w:t>
      </w:r>
      <w:r w:rsidRPr="00953FA7">
        <w:rPr>
          <w:rFonts w:hint="eastAsia"/>
          <w:szCs w:val="21"/>
        </w:rPr>
        <w:t>）</w:t>
      </w:r>
      <w:r w:rsidRPr="00953FA7">
        <w:rPr>
          <w:rFonts w:hint="eastAsia"/>
          <w:szCs w:val="21"/>
        </w:rPr>
        <w:t xml:space="preserve">double  func( int  x </w:t>
      </w:r>
      <w:r w:rsidRPr="00953FA7">
        <w:rPr>
          <w:rFonts w:hint="eastAsia"/>
          <w:szCs w:val="21"/>
        </w:rPr>
        <w:t>，</w:t>
      </w:r>
      <w:r w:rsidRPr="00953FA7">
        <w:rPr>
          <w:rFonts w:hint="eastAsia"/>
          <w:szCs w:val="21"/>
        </w:rPr>
        <w:t xml:space="preserve">  int  y ) </w:t>
      </w:r>
    </w:p>
    <w:p w:rsidR="00603D4F" w:rsidRPr="00953FA7" w:rsidRDefault="00603D4F" w:rsidP="00603D4F">
      <w:pPr>
        <w:rPr>
          <w:szCs w:val="21"/>
        </w:rPr>
      </w:pPr>
      <w:r w:rsidRPr="00953FA7">
        <w:rPr>
          <w:rFonts w:hint="eastAsia"/>
          <w:szCs w:val="21"/>
        </w:rPr>
        <w:t>B</w:t>
      </w:r>
      <w:r w:rsidRPr="00953FA7">
        <w:rPr>
          <w:rFonts w:hint="eastAsia"/>
          <w:szCs w:val="21"/>
        </w:rPr>
        <w:t>）</w:t>
      </w:r>
      <w:r w:rsidRPr="00953FA7">
        <w:rPr>
          <w:rFonts w:hint="eastAsia"/>
          <w:szCs w:val="21"/>
        </w:rPr>
        <w:t xml:space="preserve">int  func( int  x </w:t>
      </w:r>
      <w:r w:rsidRPr="00953FA7">
        <w:rPr>
          <w:rFonts w:hint="eastAsia"/>
          <w:szCs w:val="21"/>
        </w:rPr>
        <w:t>；</w:t>
      </w:r>
      <w:r w:rsidRPr="00953FA7">
        <w:rPr>
          <w:rFonts w:hint="eastAsia"/>
          <w:szCs w:val="21"/>
        </w:rPr>
        <w:t xml:space="preserve">  int  y ) </w:t>
      </w:r>
      <w:r w:rsidRPr="00953FA7">
        <w:rPr>
          <w:rFonts w:hint="eastAsia"/>
          <w:szCs w:val="21"/>
        </w:rPr>
        <w:t>；</w:t>
      </w:r>
    </w:p>
    <w:p w:rsidR="00603D4F" w:rsidRPr="00953FA7" w:rsidRDefault="00603D4F" w:rsidP="00603D4F">
      <w:pPr>
        <w:rPr>
          <w:szCs w:val="21"/>
        </w:rPr>
      </w:pPr>
      <w:r w:rsidRPr="00953FA7">
        <w:rPr>
          <w:rFonts w:hint="eastAsia"/>
          <w:szCs w:val="21"/>
        </w:rPr>
        <w:t>C</w:t>
      </w:r>
      <w:r w:rsidRPr="00953FA7">
        <w:rPr>
          <w:rFonts w:hint="eastAsia"/>
          <w:szCs w:val="21"/>
        </w:rPr>
        <w:t>）</w:t>
      </w:r>
      <w:r w:rsidRPr="00953FA7">
        <w:rPr>
          <w:rFonts w:hint="eastAsia"/>
          <w:szCs w:val="21"/>
        </w:rPr>
        <w:t xml:space="preserve">float  func( int  x </w:t>
      </w:r>
      <w:r w:rsidRPr="00953FA7">
        <w:rPr>
          <w:rFonts w:hint="eastAsia"/>
          <w:szCs w:val="21"/>
        </w:rPr>
        <w:t>，</w:t>
      </w:r>
      <w:r w:rsidRPr="00953FA7">
        <w:rPr>
          <w:rFonts w:hint="eastAsia"/>
          <w:szCs w:val="21"/>
        </w:rPr>
        <w:t xml:space="preserve">  int  y ) </w:t>
      </w:r>
      <w:r w:rsidRPr="00953FA7">
        <w:rPr>
          <w:rFonts w:hint="eastAsia"/>
          <w:szCs w:val="21"/>
        </w:rPr>
        <w:t>；</w:t>
      </w:r>
    </w:p>
    <w:p w:rsidR="00603D4F" w:rsidRPr="00953FA7" w:rsidRDefault="00603D4F" w:rsidP="00603D4F">
      <w:pPr>
        <w:rPr>
          <w:szCs w:val="21"/>
        </w:rPr>
      </w:pPr>
      <w:r w:rsidRPr="00953FA7">
        <w:rPr>
          <w:rFonts w:hint="eastAsia"/>
          <w:szCs w:val="21"/>
        </w:rPr>
        <w:t>D</w:t>
      </w:r>
      <w:r w:rsidRPr="00953FA7">
        <w:rPr>
          <w:rFonts w:hint="eastAsia"/>
          <w:szCs w:val="21"/>
        </w:rPr>
        <w:t>）</w:t>
      </w:r>
      <w:r w:rsidRPr="00953FA7">
        <w:rPr>
          <w:rFonts w:hint="eastAsia"/>
          <w:szCs w:val="21"/>
        </w:rPr>
        <w:t xml:space="preserve">char  func( int  x </w:t>
      </w:r>
      <w:r w:rsidRPr="00953FA7">
        <w:rPr>
          <w:rFonts w:hint="eastAsia"/>
          <w:szCs w:val="21"/>
        </w:rPr>
        <w:t>，</w:t>
      </w:r>
      <w:r w:rsidRPr="00953FA7">
        <w:rPr>
          <w:rFonts w:hint="eastAsia"/>
          <w:szCs w:val="21"/>
        </w:rPr>
        <w:t xml:space="preserve">  y ) </w:t>
      </w:r>
      <w:r w:rsidRPr="00953FA7">
        <w:rPr>
          <w:rFonts w:hint="eastAsia"/>
          <w:szCs w:val="21"/>
        </w:rPr>
        <w:t>；</w:t>
      </w:r>
    </w:p>
    <w:p w:rsidR="009C28F3" w:rsidRPr="00953FA7" w:rsidRDefault="009C28F3" w:rsidP="009C28F3">
      <w:pPr>
        <w:rPr>
          <w:b/>
          <w:szCs w:val="21"/>
        </w:rPr>
      </w:pPr>
      <w:r w:rsidRPr="00953FA7">
        <w:rPr>
          <w:rFonts w:hint="eastAsia"/>
          <w:b/>
          <w:szCs w:val="21"/>
        </w:rPr>
        <w:t>112.</w:t>
      </w:r>
      <w:r w:rsidRPr="00953FA7">
        <w:rPr>
          <w:rFonts w:hint="eastAsia"/>
          <w:b/>
          <w:szCs w:val="21"/>
        </w:rPr>
        <w:t>在</w:t>
      </w:r>
      <w:r w:rsidRPr="00953FA7">
        <w:rPr>
          <w:rFonts w:hint="eastAsia"/>
          <w:b/>
          <w:szCs w:val="21"/>
        </w:rPr>
        <w:t>C++</w:t>
      </w:r>
      <w:r w:rsidRPr="00953FA7">
        <w:rPr>
          <w:rFonts w:hint="eastAsia"/>
          <w:b/>
          <w:szCs w:val="21"/>
        </w:rPr>
        <w:t>中，函数原型不能标识</w:t>
      </w:r>
      <w:r w:rsidRPr="00953FA7">
        <w:rPr>
          <w:rFonts w:hint="eastAsia"/>
          <w:b/>
          <w:szCs w:val="21"/>
        </w:rPr>
        <w:t>(D )</w:t>
      </w:r>
    </w:p>
    <w:p w:rsidR="009C28F3" w:rsidRPr="00953FA7" w:rsidRDefault="009C28F3" w:rsidP="009C28F3">
      <w:pPr>
        <w:rPr>
          <w:b/>
          <w:szCs w:val="21"/>
        </w:rPr>
      </w:pPr>
      <w:r w:rsidRPr="00953FA7">
        <w:rPr>
          <w:rFonts w:hint="eastAsia"/>
          <w:b/>
          <w:szCs w:val="21"/>
        </w:rPr>
        <w:t>A.</w:t>
      </w:r>
      <w:r w:rsidRPr="00953FA7">
        <w:rPr>
          <w:rFonts w:hint="eastAsia"/>
          <w:b/>
          <w:szCs w:val="21"/>
        </w:rPr>
        <w:t>函数的返回类型</w:t>
      </w:r>
      <w:r w:rsidRPr="00953FA7">
        <w:rPr>
          <w:rFonts w:hint="eastAsia"/>
          <w:b/>
          <w:szCs w:val="21"/>
        </w:rPr>
        <w:t xml:space="preserve">             B.</w:t>
      </w:r>
      <w:r w:rsidRPr="00953FA7">
        <w:rPr>
          <w:rFonts w:hint="eastAsia"/>
          <w:b/>
          <w:szCs w:val="21"/>
        </w:rPr>
        <w:t>函数参数的个数</w:t>
      </w:r>
    </w:p>
    <w:p w:rsidR="009C28F3" w:rsidRPr="00953FA7" w:rsidRDefault="009C28F3" w:rsidP="009C28F3">
      <w:pPr>
        <w:rPr>
          <w:b/>
          <w:szCs w:val="21"/>
        </w:rPr>
      </w:pPr>
      <w:r w:rsidRPr="00953FA7">
        <w:rPr>
          <w:rFonts w:hint="eastAsia"/>
          <w:b/>
          <w:szCs w:val="21"/>
        </w:rPr>
        <w:t>C.</w:t>
      </w:r>
      <w:r w:rsidRPr="00953FA7">
        <w:rPr>
          <w:rFonts w:hint="eastAsia"/>
          <w:b/>
          <w:szCs w:val="21"/>
        </w:rPr>
        <w:t>函数参数类型</w:t>
      </w:r>
      <w:r w:rsidRPr="00953FA7">
        <w:rPr>
          <w:rFonts w:hint="eastAsia"/>
          <w:b/>
          <w:szCs w:val="21"/>
        </w:rPr>
        <w:t xml:space="preserve">               D.</w:t>
      </w:r>
      <w:r w:rsidRPr="00953FA7">
        <w:rPr>
          <w:rFonts w:hint="eastAsia"/>
          <w:b/>
          <w:szCs w:val="21"/>
        </w:rPr>
        <w:t>函数的功能</w:t>
      </w:r>
    </w:p>
    <w:p w:rsidR="009C28F3" w:rsidRPr="00953FA7" w:rsidRDefault="009C28F3" w:rsidP="009C28F3">
      <w:pPr>
        <w:rPr>
          <w:szCs w:val="21"/>
        </w:rPr>
      </w:pPr>
      <w:r w:rsidRPr="00953FA7">
        <w:rPr>
          <w:rFonts w:hint="eastAsia"/>
          <w:szCs w:val="21"/>
        </w:rPr>
        <w:t>113.</w:t>
      </w:r>
      <w:r w:rsidRPr="00953FA7">
        <w:rPr>
          <w:rFonts w:hint="eastAsia"/>
          <w:szCs w:val="21"/>
        </w:rPr>
        <w:t>在</w:t>
      </w:r>
      <w:r w:rsidRPr="00953FA7">
        <w:rPr>
          <w:rFonts w:hint="eastAsia"/>
          <w:szCs w:val="21"/>
        </w:rPr>
        <w:t>C++</w:t>
      </w:r>
      <w:r w:rsidRPr="00953FA7">
        <w:rPr>
          <w:rFonts w:hint="eastAsia"/>
          <w:szCs w:val="21"/>
        </w:rPr>
        <w:t>程序中，对象之间的相互通信通过</w:t>
      </w:r>
      <w:r w:rsidRPr="00953FA7">
        <w:rPr>
          <w:rFonts w:hint="eastAsia"/>
          <w:szCs w:val="21"/>
        </w:rPr>
        <w:t>(</w:t>
      </w:r>
      <w:r w:rsidR="00AC7176" w:rsidRPr="00953FA7">
        <w:rPr>
          <w:rFonts w:hint="eastAsia"/>
          <w:szCs w:val="21"/>
        </w:rPr>
        <w:t>B</w:t>
      </w:r>
      <w:r w:rsidRPr="00953FA7">
        <w:rPr>
          <w:rFonts w:hint="eastAsia"/>
          <w:szCs w:val="21"/>
        </w:rPr>
        <w:t xml:space="preserve"> )</w:t>
      </w:r>
    </w:p>
    <w:p w:rsidR="009C28F3" w:rsidRPr="00953FA7" w:rsidRDefault="009C28F3" w:rsidP="009C28F3">
      <w:pPr>
        <w:rPr>
          <w:szCs w:val="21"/>
        </w:rPr>
      </w:pPr>
      <w:r w:rsidRPr="00953FA7">
        <w:rPr>
          <w:rFonts w:hint="eastAsia"/>
          <w:szCs w:val="21"/>
        </w:rPr>
        <w:t>A.</w:t>
      </w:r>
      <w:r w:rsidRPr="00953FA7">
        <w:rPr>
          <w:rFonts w:hint="eastAsia"/>
          <w:szCs w:val="21"/>
        </w:rPr>
        <w:t>继承实现</w:t>
      </w:r>
      <w:r w:rsidRPr="00953FA7">
        <w:rPr>
          <w:rFonts w:hint="eastAsia"/>
          <w:szCs w:val="21"/>
        </w:rPr>
        <w:t xml:space="preserve">                B.</w:t>
      </w:r>
      <w:r w:rsidRPr="00953FA7">
        <w:rPr>
          <w:rFonts w:hint="eastAsia"/>
          <w:szCs w:val="21"/>
        </w:rPr>
        <w:t>调用成员函数实现</w:t>
      </w:r>
    </w:p>
    <w:p w:rsidR="009C28F3" w:rsidRPr="00953FA7" w:rsidRDefault="009C28F3" w:rsidP="009C28F3">
      <w:pPr>
        <w:rPr>
          <w:szCs w:val="21"/>
        </w:rPr>
      </w:pPr>
      <w:r w:rsidRPr="00953FA7">
        <w:rPr>
          <w:rFonts w:hint="eastAsia"/>
          <w:szCs w:val="21"/>
        </w:rPr>
        <w:lastRenderedPageBreak/>
        <w:t>C.</w:t>
      </w:r>
      <w:r w:rsidRPr="00953FA7">
        <w:rPr>
          <w:rFonts w:hint="eastAsia"/>
          <w:szCs w:val="21"/>
        </w:rPr>
        <w:t>封装实现</w:t>
      </w:r>
      <w:r w:rsidRPr="00953FA7">
        <w:rPr>
          <w:rFonts w:hint="eastAsia"/>
          <w:szCs w:val="21"/>
        </w:rPr>
        <w:t xml:space="preserve">                D.</w:t>
      </w:r>
      <w:r w:rsidRPr="00953FA7">
        <w:rPr>
          <w:rFonts w:hint="eastAsia"/>
          <w:szCs w:val="21"/>
        </w:rPr>
        <w:t>函数重载实现</w:t>
      </w:r>
    </w:p>
    <w:p w:rsidR="009C28F3" w:rsidRPr="00953FA7" w:rsidRDefault="009C28F3" w:rsidP="009C28F3">
      <w:pPr>
        <w:rPr>
          <w:szCs w:val="21"/>
        </w:rPr>
      </w:pPr>
      <w:r w:rsidRPr="00953FA7">
        <w:rPr>
          <w:rFonts w:hint="eastAsia"/>
          <w:szCs w:val="21"/>
        </w:rPr>
        <w:t>114.</w:t>
      </w:r>
      <w:r w:rsidRPr="00953FA7">
        <w:rPr>
          <w:rFonts w:hint="eastAsia"/>
          <w:szCs w:val="21"/>
        </w:rPr>
        <w:t>对于任意一个类，</w:t>
      </w:r>
      <w:proofErr w:type="gramStart"/>
      <w:r w:rsidRPr="00953FA7">
        <w:rPr>
          <w:rFonts w:hint="eastAsia"/>
          <w:szCs w:val="21"/>
        </w:rPr>
        <w:t>析构函数</w:t>
      </w:r>
      <w:proofErr w:type="gramEnd"/>
      <w:r w:rsidRPr="00953FA7">
        <w:rPr>
          <w:rFonts w:hint="eastAsia"/>
          <w:szCs w:val="21"/>
        </w:rPr>
        <w:t>的个数最多为</w:t>
      </w:r>
      <w:r w:rsidRPr="00953FA7">
        <w:rPr>
          <w:rFonts w:hint="eastAsia"/>
          <w:szCs w:val="21"/>
        </w:rPr>
        <w:t>( B)</w:t>
      </w:r>
    </w:p>
    <w:p w:rsidR="009C28F3" w:rsidRPr="00953FA7" w:rsidRDefault="009C28F3" w:rsidP="009C28F3">
      <w:pPr>
        <w:rPr>
          <w:szCs w:val="21"/>
        </w:rPr>
      </w:pPr>
      <w:r w:rsidRPr="00953FA7">
        <w:rPr>
          <w:szCs w:val="21"/>
        </w:rPr>
        <w:t xml:space="preserve">A.0 </w:t>
      </w:r>
      <w:r w:rsidRPr="00953FA7">
        <w:rPr>
          <w:rFonts w:hint="eastAsia"/>
          <w:szCs w:val="21"/>
        </w:rPr>
        <w:t xml:space="preserve">           </w:t>
      </w:r>
      <w:r w:rsidRPr="00953FA7">
        <w:rPr>
          <w:szCs w:val="21"/>
        </w:rPr>
        <w:t xml:space="preserve">B.1 </w:t>
      </w:r>
      <w:r w:rsidRPr="00953FA7">
        <w:rPr>
          <w:rFonts w:hint="eastAsia"/>
          <w:szCs w:val="21"/>
        </w:rPr>
        <w:t xml:space="preserve">          </w:t>
      </w:r>
      <w:r w:rsidRPr="00953FA7">
        <w:rPr>
          <w:szCs w:val="21"/>
        </w:rPr>
        <w:t xml:space="preserve">C.2 </w:t>
      </w:r>
      <w:r w:rsidRPr="00953FA7">
        <w:rPr>
          <w:rFonts w:hint="eastAsia"/>
          <w:szCs w:val="21"/>
        </w:rPr>
        <w:t xml:space="preserve">              </w:t>
      </w:r>
      <w:r w:rsidRPr="00953FA7">
        <w:rPr>
          <w:szCs w:val="21"/>
        </w:rPr>
        <w:t>D.3</w:t>
      </w:r>
    </w:p>
    <w:p w:rsidR="009C28F3" w:rsidRPr="00953FA7" w:rsidRDefault="009C28F3" w:rsidP="009C28F3">
      <w:pPr>
        <w:rPr>
          <w:szCs w:val="21"/>
        </w:rPr>
      </w:pPr>
      <w:r w:rsidRPr="00953FA7">
        <w:rPr>
          <w:rFonts w:hint="eastAsia"/>
          <w:szCs w:val="21"/>
        </w:rPr>
        <w:t>115.</w:t>
      </w:r>
      <w:r w:rsidRPr="00953FA7">
        <w:rPr>
          <w:rFonts w:hint="eastAsia"/>
          <w:szCs w:val="21"/>
        </w:rPr>
        <w:t>下面函数模板定义中</w:t>
      </w:r>
      <w:r w:rsidRPr="00953FA7">
        <w:rPr>
          <w:rFonts w:hint="eastAsia"/>
          <w:color w:val="FF0000"/>
          <w:szCs w:val="21"/>
        </w:rPr>
        <w:t>不正确</w:t>
      </w:r>
      <w:r w:rsidRPr="00953FA7">
        <w:rPr>
          <w:rFonts w:hint="eastAsia"/>
          <w:szCs w:val="21"/>
        </w:rPr>
        <w:t>的是（</w:t>
      </w:r>
      <w:r w:rsidRPr="00953FA7">
        <w:rPr>
          <w:rFonts w:hint="eastAsia"/>
          <w:szCs w:val="21"/>
        </w:rPr>
        <w:t>A</w:t>
      </w:r>
      <w:r w:rsidRPr="00953FA7">
        <w:rPr>
          <w:rFonts w:hint="eastAsia"/>
          <w:szCs w:val="21"/>
        </w:rPr>
        <w:t>）</w:t>
      </w:r>
    </w:p>
    <w:p w:rsidR="009C28F3" w:rsidRPr="00953FA7" w:rsidRDefault="009C28F3" w:rsidP="009C28F3">
      <w:pPr>
        <w:rPr>
          <w:szCs w:val="21"/>
        </w:rPr>
      </w:pPr>
      <w:r w:rsidRPr="00953FA7">
        <w:rPr>
          <w:szCs w:val="21"/>
        </w:rPr>
        <w:t xml:space="preserve">A.template&lt;class Q&gt; </w:t>
      </w:r>
      <w:r w:rsidRPr="00953FA7">
        <w:rPr>
          <w:rFonts w:hint="eastAsia"/>
          <w:szCs w:val="21"/>
        </w:rPr>
        <w:t xml:space="preserve">          </w:t>
      </w:r>
      <w:r w:rsidRPr="00953FA7">
        <w:rPr>
          <w:szCs w:val="21"/>
        </w:rPr>
        <w:t>B.template&lt;class Q&gt;</w:t>
      </w:r>
    </w:p>
    <w:p w:rsidR="009C28F3" w:rsidRPr="00953FA7" w:rsidRDefault="009C28F3" w:rsidP="009C28F3">
      <w:pPr>
        <w:rPr>
          <w:szCs w:val="21"/>
        </w:rPr>
      </w:pPr>
      <w:r w:rsidRPr="00953FA7">
        <w:rPr>
          <w:szCs w:val="21"/>
        </w:rPr>
        <w:t>Q</w:t>
      </w:r>
      <w:r w:rsidRPr="00953FA7">
        <w:rPr>
          <w:rFonts w:hint="eastAsia"/>
          <w:szCs w:val="21"/>
        </w:rPr>
        <w:t xml:space="preserve">  </w:t>
      </w:r>
      <w:proofErr w:type="gramStart"/>
      <w:r w:rsidRPr="00953FA7">
        <w:rPr>
          <w:szCs w:val="21"/>
        </w:rPr>
        <w:t>F(</w:t>
      </w:r>
      <w:proofErr w:type="gramEnd"/>
      <w:r w:rsidRPr="00953FA7">
        <w:rPr>
          <w:szCs w:val="21"/>
        </w:rPr>
        <w:t>Q</w:t>
      </w:r>
      <w:r w:rsidRPr="00953FA7">
        <w:rPr>
          <w:rFonts w:hint="eastAsia"/>
          <w:szCs w:val="21"/>
        </w:rPr>
        <w:t xml:space="preserve">  </w:t>
      </w:r>
      <w:r w:rsidRPr="00953FA7">
        <w:rPr>
          <w:szCs w:val="21"/>
        </w:rPr>
        <w:t xml:space="preserve">x){ </w:t>
      </w:r>
      <w:r w:rsidRPr="00953FA7">
        <w:rPr>
          <w:rFonts w:hint="eastAsia"/>
          <w:szCs w:val="21"/>
        </w:rPr>
        <w:t xml:space="preserve">                </w:t>
      </w:r>
      <w:r w:rsidRPr="00953FA7">
        <w:rPr>
          <w:szCs w:val="21"/>
        </w:rPr>
        <w:t>Q</w:t>
      </w:r>
      <w:r w:rsidRPr="00953FA7">
        <w:rPr>
          <w:rFonts w:hint="eastAsia"/>
          <w:szCs w:val="21"/>
        </w:rPr>
        <w:t xml:space="preserve">  </w:t>
      </w:r>
      <w:r w:rsidRPr="00953FA7">
        <w:rPr>
          <w:szCs w:val="21"/>
        </w:rPr>
        <w:t>F(Q</w:t>
      </w:r>
      <w:r w:rsidRPr="00953FA7">
        <w:rPr>
          <w:rFonts w:hint="eastAsia"/>
          <w:szCs w:val="21"/>
        </w:rPr>
        <w:t xml:space="preserve">  </w:t>
      </w:r>
      <w:r w:rsidRPr="00953FA7">
        <w:rPr>
          <w:szCs w:val="21"/>
        </w:rPr>
        <w:t>x){</w:t>
      </w:r>
    </w:p>
    <w:p w:rsidR="009C28F3" w:rsidRPr="00953FA7" w:rsidRDefault="009C28F3" w:rsidP="009C28F3">
      <w:pPr>
        <w:rPr>
          <w:szCs w:val="21"/>
        </w:rPr>
      </w:pPr>
      <w:proofErr w:type="gramStart"/>
      <w:r w:rsidRPr="00953FA7">
        <w:rPr>
          <w:szCs w:val="21"/>
        </w:rPr>
        <w:t>return</w:t>
      </w:r>
      <w:proofErr w:type="gramEnd"/>
      <w:r w:rsidRPr="00953FA7">
        <w:rPr>
          <w:szCs w:val="21"/>
        </w:rPr>
        <w:t xml:space="preserve"> Q+x; </w:t>
      </w:r>
      <w:r w:rsidRPr="00953FA7">
        <w:rPr>
          <w:rFonts w:hint="eastAsia"/>
          <w:szCs w:val="21"/>
        </w:rPr>
        <w:t xml:space="preserve">                     </w:t>
      </w:r>
      <w:proofErr w:type="gramStart"/>
      <w:r w:rsidRPr="00953FA7">
        <w:rPr>
          <w:szCs w:val="21"/>
        </w:rPr>
        <w:t>return</w:t>
      </w:r>
      <w:proofErr w:type="gramEnd"/>
      <w:r w:rsidRPr="00953FA7">
        <w:rPr>
          <w:szCs w:val="21"/>
        </w:rPr>
        <w:t xml:space="preserve"> x+x;</w:t>
      </w:r>
    </w:p>
    <w:p w:rsidR="009C28F3" w:rsidRPr="00953FA7" w:rsidRDefault="009C28F3" w:rsidP="009C28F3">
      <w:pPr>
        <w:rPr>
          <w:szCs w:val="21"/>
        </w:rPr>
      </w:pPr>
      <w:r w:rsidRPr="00953FA7">
        <w:rPr>
          <w:szCs w:val="21"/>
        </w:rPr>
        <w:t xml:space="preserve">} </w:t>
      </w:r>
      <w:r w:rsidRPr="00953FA7">
        <w:rPr>
          <w:rFonts w:hint="eastAsia"/>
          <w:szCs w:val="21"/>
        </w:rPr>
        <w:t xml:space="preserve">                              </w:t>
      </w:r>
      <w:r w:rsidRPr="00953FA7">
        <w:rPr>
          <w:szCs w:val="21"/>
        </w:rPr>
        <w:t>}</w:t>
      </w:r>
    </w:p>
    <w:p w:rsidR="009C28F3" w:rsidRPr="00953FA7" w:rsidRDefault="009C28F3" w:rsidP="009C28F3">
      <w:pPr>
        <w:rPr>
          <w:szCs w:val="21"/>
        </w:rPr>
      </w:pPr>
      <w:r w:rsidRPr="00953FA7">
        <w:rPr>
          <w:szCs w:val="21"/>
        </w:rPr>
        <w:t>C.template&lt;class T&gt;</w:t>
      </w:r>
      <w:r w:rsidRPr="00953FA7">
        <w:rPr>
          <w:rFonts w:hint="eastAsia"/>
          <w:szCs w:val="21"/>
        </w:rPr>
        <w:t xml:space="preserve">            </w:t>
      </w:r>
      <w:r w:rsidRPr="00953FA7">
        <w:rPr>
          <w:szCs w:val="21"/>
        </w:rPr>
        <w:t>D.template&lt;class T&gt;</w:t>
      </w:r>
    </w:p>
    <w:p w:rsidR="009C28F3" w:rsidRPr="00953FA7" w:rsidRDefault="009C28F3" w:rsidP="009C28F3">
      <w:pPr>
        <w:rPr>
          <w:szCs w:val="21"/>
        </w:rPr>
      </w:pPr>
      <w:r w:rsidRPr="00953FA7">
        <w:rPr>
          <w:szCs w:val="21"/>
        </w:rPr>
        <w:t>T</w:t>
      </w:r>
      <w:r w:rsidRPr="00953FA7">
        <w:rPr>
          <w:rFonts w:hint="eastAsia"/>
          <w:szCs w:val="21"/>
        </w:rPr>
        <w:t xml:space="preserve">  </w:t>
      </w:r>
      <w:proofErr w:type="gramStart"/>
      <w:r w:rsidRPr="00953FA7">
        <w:rPr>
          <w:szCs w:val="21"/>
        </w:rPr>
        <w:t>F(</w:t>
      </w:r>
      <w:proofErr w:type="gramEnd"/>
      <w:r w:rsidRPr="00953FA7">
        <w:rPr>
          <w:szCs w:val="21"/>
        </w:rPr>
        <w:t>T</w:t>
      </w:r>
      <w:r w:rsidRPr="00953FA7">
        <w:rPr>
          <w:rFonts w:hint="eastAsia"/>
          <w:szCs w:val="21"/>
        </w:rPr>
        <w:t xml:space="preserve"> </w:t>
      </w:r>
      <w:r w:rsidRPr="00953FA7">
        <w:rPr>
          <w:szCs w:val="21"/>
        </w:rPr>
        <w:t xml:space="preserve">x){ </w:t>
      </w:r>
      <w:r w:rsidRPr="00953FA7">
        <w:rPr>
          <w:rFonts w:hint="eastAsia"/>
          <w:szCs w:val="21"/>
        </w:rPr>
        <w:t xml:space="preserve">                   </w:t>
      </w:r>
      <w:r w:rsidRPr="00953FA7">
        <w:rPr>
          <w:szCs w:val="21"/>
        </w:rPr>
        <w:t>T</w:t>
      </w:r>
      <w:r w:rsidRPr="00953FA7">
        <w:rPr>
          <w:rFonts w:hint="eastAsia"/>
          <w:szCs w:val="21"/>
        </w:rPr>
        <w:t xml:space="preserve"> </w:t>
      </w:r>
      <w:r w:rsidRPr="00953FA7">
        <w:rPr>
          <w:szCs w:val="21"/>
        </w:rPr>
        <w:t>F(T</w:t>
      </w:r>
      <w:r w:rsidRPr="00953FA7">
        <w:rPr>
          <w:rFonts w:hint="eastAsia"/>
          <w:szCs w:val="21"/>
        </w:rPr>
        <w:t xml:space="preserve"> </w:t>
      </w:r>
      <w:r w:rsidRPr="00953FA7">
        <w:rPr>
          <w:szCs w:val="21"/>
        </w:rPr>
        <w:t>x){</w:t>
      </w:r>
    </w:p>
    <w:p w:rsidR="009C28F3" w:rsidRPr="00953FA7" w:rsidRDefault="009C28F3" w:rsidP="009C28F3">
      <w:pPr>
        <w:rPr>
          <w:szCs w:val="21"/>
        </w:rPr>
      </w:pPr>
      <w:proofErr w:type="gramStart"/>
      <w:r w:rsidRPr="00953FA7">
        <w:rPr>
          <w:szCs w:val="21"/>
        </w:rPr>
        <w:t>return</w:t>
      </w:r>
      <w:proofErr w:type="gramEnd"/>
      <w:r w:rsidRPr="00953FA7">
        <w:rPr>
          <w:szCs w:val="21"/>
        </w:rPr>
        <w:t xml:space="preserve"> x*x; </w:t>
      </w:r>
      <w:r w:rsidRPr="00953FA7">
        <w:rPr>
          <w:rFonts w:hint="eastAsia"/>
          <w:szCs w:val="21"/>
        </w:rPr>
        <w:t xml:space="preserve">                  </w:t>
      </w:r>
      <w:proofErr w:type="gramStart"/>
      <w:r w:rsidRPr="00953FA7">
        <w:rPr>
          <w:szCs w:val="21"/>
        </w:rPr>
        <w:t>return</w:t>
      </w:r>
      <w:proofErr w:type="gramEnd"/>
      <w:r w:rsidRPr="00953FA7">
        <w:rPr>
          <w:szCs w:val="21"/>
        </w:rPr>
        <w:t xml:space="preserve"> x&gt;1;</w:t>
      </w:r>
    </w:p>
    <w:p w:rsidR="009C28F3" w:rsidRPr="00953FA7" w:rsidRDefault="009C28F3" w:rsidP="009C28F3">
      <w:pPr>
        <w:rPr>
          <w:szCs w:val="21"/>
        </w:rPr>
      </w:pPr>
      <w:r w:rsidRPr="00953FA7">
        <w:rPr>
          <w:szCs w:val="21"/>
        </w:rPr>
        <w:t xml:space="preserve">} </w:t>
      </w:r>
      <w:r w:rsidRPr="00953FA7">
        <w:rPr>
          <w:rFonts w:hint="eastAsia"/>
          <w:szCs w:val="21"/>
        </w:rPr>
        <w:t xml:space="preserve">                           </w:t>
      </w:r>
      <w:r w:rsidRPr="00953FA7">
        <w:rPr>
          <w:szCs w:val="21"/>
        </w:rPr>
        <w:t>}</w:t>
      </w:r>
    </w:p>
    <w:p w:rsidR="009C28F3" w:rsidRPr="00953FA7" w:rsidRDefault="009C28F3" w:rsidP="009C28F3">
      <w:pPr>
        <w:rPr>
          <w:szCs w:val="21"/>
        </w:rPr>
      </w:pPr>
      <w:r w:rsidRPr="00953FA7">
        <w:rPr>
          <w:rFonts w:hint="eastAsia"/>
          <w:szCs w:val="21"/>
        </w:rPr>
        <w:t>116.</w:t>
      </w:r>
      <w:r w:rsidRPr="00953FA7">
        <w:rPr>
          <w:rFonts w:hint="eastAsia"/>
          <w:szCs w:val="21"/>
        </w:rPr>
        <w:t>友</w:t>
      </w:r>
      <w:proofErr w:type="gramStart"/>
      <w:r w:rsidRPr="00953FA7">
        <w:rPr>
          <w:rFonts w:hint="eastAsia"/>
          <w:szCs w:val="21"/>
        </w:rPr>
        <w:t>元关系</w:t>
      </w:r>
      <w:proofErr w:type="gramEnd"/>
      <w:r w:rsidRPr="00953FA7">
        <w:rPr>
          <w:rFonts w:hint="eastAsia"/>
          <w:szCs w:val="21"/>
        </w:rPr>
        <w:t>不能</w:t>
      </w:r>
      <w:r w:rsidRPr="00953FA7">
        <w:rPr>
          <w:rFonts w:hint="eastAsia"/>
          <w:szCs w:val="21"/>
        </w:rPr>
        <w:t>(</w:t>
      </w:r>
      <w:r w:rsidR="00AC7176" w:rsidRPr="00953FA7">
        <w:rPr>
          <w:rFonts w:hint="eastAsia"/>
          <w:szCs w:val="21"/>
        </w:rPr>
        <w:t>A</w:t>
      </w:r>
      <w:r w:rsidRPr="00953FA7">
        <w:rPr>
          <w:rFonts w:hint="eastAsia"/>
          <w:szCs w:val="21"/>
        </w:rPr>
        <w:t xml:space="preserve"> )</w:t>
      </w:r>
    </w:p>
    <w:p w:rsidR="009C28F3" w:rsidRPr="00953FA7" w:rsidRDefault="009C28F3" w:rsidP="009C28F3">
      <w:pPr>
        <w:rPr>
          <w:szCs w:val="21"/>
        </w:rPr>
      </w:pPr>
      <w:r w:rsidRPr="00953FA7">
        <w:rPr>
          <w:rFonts w:hint="eastAsia"/>
          <w:szCs w:val="21"/>
        </w:rPr>
        <w:t>A.</w:t>
      </w:r>
      <w:r w:rsidRPr="00953FA7">
        <w:rPr>
          <w:rFonts w:hint="eastAsia"/>
          <w:szCs w:val="21"/>
        </w:rPr>
        <w:t>继承</w:t>
      </w:r>
    </w:p>
    <w:p w:rsidR="009C28F3" w:rsidRPr="00953FA7" w:rsidRDefault="009C28F3" w:rsidP="009C28F3">
      <w:pPr>
        <w:rPr>
          <w:szCs w:val="21"/>
        </w:rPr>
      </w:pPr>
      <w:r w:rsidRPr="00953FA7">
        <w:rPr>
          <w:rFonts w:hint="eastAsia"/>
          <w:szCs w:val="21"/>
        </w:rPr>
        <w:t>B.</w:t>
      </w:r>
      <w:r w:rsidRPr="00953FA7">
        <w:rPr>
          <w:rFonts w:hint="eastAsia"/>
          <w:szCs w:val="21"/>
        </w:rPr>
        <w:t>是类与类的关系</w:t>
      </w:r>
    </w:p>
    <w:p w:rsidR="009C28F3" w:rsidRPr="00953FA7" w:rsidRDefault="009C28F3" w:rsidP="009C28F3">
      <w:pPr>
        <w:rPr>
          <w:szCs w:val="21"/>
        </w:rPr>
      </w:pPr>
      <w:r w:rsidRPr="00953FA7">
        <w:rPr>
          <w:rFonts w:hint="eastAsia"/>
          <w:szCs w:val="21"/>
        </w:rPr>
        <w:t>C.</w:t>
      </w:r>
      <w:r w:rsidRPr="00953FA7">
        <w:rPr>
          <w:rFonts w:hint="eastAsia"/>
          <w:szCs w:val="21"/>
        </w:rPr>
        <w:t>是一个类的成员函数与另一个类的关系</w:t>
      </w:r>
    </w:p>
    <w:p w:rsidR="009C28F3" w:rsidRPr="00953FA7" w:rsidRDefault="009C28F3" w:rsidP="009C28F3">
      <w:pPr>
        <w:rPr>
          <w:szCs w:val="21"/>
        </w:rPr>
      </w:pPr>
      <w:r w:rsidRPr="00953FA7">
        <w:rPr>
          <w:rFonts w:hint="eastAsia"/>
          <w:szCs w:val="21"/>
        </w:rPr>
        <w:t>D.</w:t>
      </w:r>
      <w:r w:rsidRPr="00953FA7">
        <w:rPr>
          <w:rFonts w:hint="eastAsia"/>
          <w:szCs w:val="21"/>
        </w:rPr>
        <w:t>提高程序的运行效率</w:t>
      </w:r>
    </w:p>
    <w:p w:rsidR="009C28F3" w:rsidRPr="00953FA7" w:rsidRDefault="009C28F3" w:rsidP="009C28F3">
      <w:pPr>
        <w:rPr>
          <w:b/>
          <w:szCs w:val="21"/>
        </w:rPr>
      </w:pPr>
      <w:r w:rsidRPr="00953FA7">
        <w:rPr>
          <w:rFonts w:hint="eastAsia"/>
          <w:b/>
          <w:szCs w:val="21"/>
        </w:rPr>
        <w:t>117</w:t>
      </w:r>
      <w:r w:rsidRPr="00953FA7">
        <w:rPr>
          <w:b/>
          <w:szCs w:val="21"/>
        </w:rPr>
        <w:t>.</w:t>
      </w:r>
      <w:r w:rsidRPr="00953FA7">
        <w:rPr>
          <w:rFonts w:hint="eastAsia"/>
          <w:b/>
          <w:szCs w:val="21"/>
        </w:rPr>
        <w:t>语句</w:t>
      </w:r>
      <w:r w:rsidRPr="00953FA7">
        <w:rPr>
          <w:b/>
          <w:szCs w:val="21"/>
        </w:rPr>
        <w:t>ofstream f(</w:t>
      </w:r>
      <w:r w:rsidRPr="00953FA7">
        <w:rPr>
          <w:rFonts w:hint="eastAsia"/>
          <w:b/>
          <w:szCs w:val="21"/>
        </w:rPr>
        <w:t>″</w:t>
      </w:r>
      <w:r w:rsidRPr="00953FA7">
        <w:rPr>
          <w:b/>
          <w:szCs w:val="21"/>
        </w:rPr>
        <w:t>SALARY.DAT</w:t>
      </w:r>
      <w:r w:rsidRPr="00953FA7">
        <w:rPr>
          <w:rFonts w:hint="eastAsia"/>
          <w:b/>
          <w:szCs w:val="21"/>
        </w:rPr>
        <w:t>″</w:t>
      </w:r>
      <w:r w:rsidRPr="00953FA7">
        <w:rPr>
          <w:b/>
          <w:szCs w:val="21"/>
        </w:rPr>
        <w:t>,ios::app</w:t>
      </w:r>
      <w:r w:rsidRPr="00953FA7">
        <w:rPr>
          <w:rFonts w:hint="eastAsia"/>
          <w:b/>
          <w:szCs w:val="21"/>
        </w:rPr>
        <w:t>｜</w:t>
      </w:r>
      <w:r w:rsidRPr="00953FA7">
        <w:rPr>
          <w:b/>
          <w:szCs w:val="21"/>
        </w:rPr>
        <w:t>ios::binary);</w:t>
      </w:r>
      <w:r w:rsidRPr="00953FA7">
        <w:rPr>
          <w:rFonts w:hint="eastAsia"/>
          <w:b/>
          <w:szCs w:val="21"/>
        </w:rPr>
        <w:t>的功能是建立</w:t>
      </w:r>
      <w:proofErr w:type="gramStart"/>
      <w:r w:rsidRPr="00953FA7">
        <w:rPr>
          <w:rFonts w:hint="eastAsia"/>
          <w:b/>
          <w:szCs w:val="21"/>
        </w:rPr>
        <w:t>流对象</w:t>
      </w:r>
      <w:proofErr w:type="gramEnd"/>
      <w:r w:rsidRPr="00953FA7">
        <w:rPr>
          <w:b/>
          <w:szCs w:val="21"/>
        </w:rPr>
        <w:t>f</w:t>
      </w:r>
      <w:r w:rsidRPr="00953FA7">
        <w:rPr>
          <w:rFonts w:hint="eastAsia"/>
          <w:b/>
          <w:szCs w:val="21"/>
        </w:rPr>
        <w:t>，试图打开文件</w:t>
      </w:r>
      <w:r w:rsidRPr="00953FA7">
        <w:rPr>
          <w:rFonts w:hint="eastAsia"/>
          <w:b/>
          <w:szCs w:val="21"/>
        </w:rPr>
        <w:t xml:space="preserve">SALARY.DAT </w:t>
      </w:r>
      <w:r w:rsidRPr="00953FA7">
        <w:rPr>
          <w:rFonts w:hint="eastAsia"/>
          <w:b/>
          <w:szCs w:val="21"/>
        </w:rPr>
        <w:t>并与之连接，并且</w:t>
      </w:r>
      <w:r w:rsidRPr="00953FA7">
        <w:rPr>
          <w:rFonts w:hint="eastAsia"/>
          <w:b/>
          <w:szCs w:val="21"/>
        </w:rPr>
        <w:t>(</w:t>
      </w:r>
      <w:r w:rsidR="00494072" w:rsidRPr="00953FA7">
        <w:rPr>
          <w:rFonts w:hint="eastAsia"/>
          <w:b/>
          <w:szCs w:val="21"/>
        </w:rPr>
        <w:t>A</w:t>
      </w:r>
      <w:r w:rsidRPr="00953FA7">
        <w:rPr>
          <w:rFonts w:hint="eastAsia"/>
          <w:b/>
          <w:szCs w:val="21"/>
        </w:rPr>
        <w:t xml:space="preserve"> )</w:t>
      </w:r>
    </w:p>
    <w:p w:rsidR="009C28F3" w:rsidRPr="00953FA7" w:rsidRDefault="009C28F3" w:rsidP="009C28F3">
      <w:pPr>
        <w:rPr>
          <w:b/>
          <w:szCs w:val="21"/>
        </w:rPr>
      </w:pPr>
      <w:r w:rsidRPr="00953FA7">
        <w:rPr>
          <w:rFonts w:hint="eastAsia"/>
          <w:b/>
          <w:szCs w:val="21"/>
        </w:rPr>
        <w:t>A.</w:t>
      </w:r>
      <w:r w:rsidRPr="00953FA7">
        <w:rPr>
          <w:rFonts w:hint="eastAsia"/>
          <w:b/>
          <w:szCs w:val="21"/>
        </w:rPr>
        <w:t>若文件存在，将文件写指针定位于文件尾；若文件不存在，建立一个新文件</w:t>
      </w:r>
    </w:p>
    <w:p w:rsidR="009C28F3" w:rsidRPr="00953FA7" w:rsidRDefault="009C28F3" w:rsidP="009C28F3">
      <w:pPr>
        <w:rPr>
          <w:b/>
          <w:szCs w:val="21"/>
        </w:rPr>
      </w:pPr>
      <w:r w:rsidRPr="00953FA7">
        <w:rPr>
          <w:rFonts w:hint="eastAsia"/>
          <w:b/>
          <w:szCs w:val="21"/>
        </w:rPr>
        <w:t>B.</w:t>
      </w:r>
      <w:r w:rsidRPr="00953FA7">
        <w:rPr>
          <w:rFonts w:hint="eastAsia"/>
          <w:b/>
          <w:szCs w:val="21"/>
        </w:rPr>
        <w:t>若文件存在，将其置为空文件；若文件不存在，打开失败</w:t>
      </w:r>
    </w:p>
    <w:p w:rsidR="009C28F3" w:rsidRPr="00953FA7" w:rsidRDefault="009C28F3" w:rsidP="009C28F3">
      <w:pPr>
        <w:rPr>
          <w:b/>
          <w:szCs w:val="21"/>
        </w:rPr>
      </w:pPr>
      <w:r w:rsidRPr="00953FA7">
        <w:rPr>
          <w:rFonts w:hint="eastAsia"/>
          <w:b/>
          <w:szCs w:val="21"/>
        </w:rPr>
        <w:t>C.</w:t>
      </w:r>
      <w:r w:rsidRPr="00953FA7">
        <w:rPr>
          <w:rFonts w:hint="eastAsia"/>
          <w:b/>
          <w:szCs w:val="21"/>
        </w:rPr>
        <w:t>若文件存在，将文件写指针定位于文件首；若文件不存在，建立一个新文件</w:t>
      </w:r>
    </w:p>
    <w:p w:rsidR="009C28F3" w:rsidRPr="00953FA7" w:rsidRDefault="009C28F3" w:rsidP="009C28F3">
      <w:pPr>
        <w:rPr>
          <w:b/>
          <w:szCs w:val="21"/>
        </w:rPr>
      </w:pPr>
      <w:r w:rsidRPr="00953FA7">
        <w:rPr>
          <w:rFonts w:hint="eastAsia"/>
          <w:b/>
          <w:szCs w:val="21"/>
        </w:rPr>
        <w:t>D.</w:t>
      </w:r>
      <w:r w:rsidRPr="00953FA7">
        <w:rPr>
          <w:rFonts w:hint="eastAsia"/>
          <w:b/>
          <w:szCs w:val="21"/>
        </w:rPr>
        <w:t>若文件存在，打开失败；若文件不存在，建立一个新文件</w:t>
      </w:r>
    </w:p>
    <w:p w:rsidR="009C28F3" w:rsidRPr="00953FA7" w:rsidRDefault="009C28F3" w:rsidP="009C28F3">
      <w:pPr>
        <w:rPr>
          <w:szCs w:val="21"/>
        </w:rPr>
      </w:pPr>
      <w:r w:rsidRPr="00953FA7">
        <w:rPr>
          <w:rFonts w:hint="eastAsia"/>
          <w:szCs w:val="21"/>
        </w:rPr>
        <w:t>118.</w:t>
      </w:r>
      <w:r w:rsidRPr="00953FA7">
        <w:rPr>
          <w:rFonts w:hint="eastAsia"/>
          <w:szCs w:val="21"/>
        </w:rPr>
        <w:t>下面说法正确的是</w:t>
      </w:r>
      <w:r w:rsidRPr="00953FA7">
        <w:rPr>
          <w:rFonts w:hint="eastAsia"/>
          <w:szCs w:val="21"/>
        </w:rPr>
        <w:t>(</w:t>
      </w:r>
      <w:r w:rsidR="00494072" w:rsidRPr="00953FA7">
        <w:rPr>
          <w:rFonts w:hint="eastAsia"/>
          <w:szCs w:val="21"/>
        </w:rPr>
        <w:t>B</w:t>
      </w:r>
      <w:r w:rsidRPr="00953FA7">
        <w:rPr>
          <w:rFonts w:hint="eastAsia"/>
          <w:szCs w:val="21"/>
        </w:rPr>
        <w:t xml:space="preserve"> )</w:t>
      </w:r>
    </w:p>
    <w:p w:rsidR="009C28F3" w:rsidRPr="00953FA7" w:rsidRDefault="009C28F3" w:rsidP="009C28F3">
      <w:pPr>
        <w:rPr>
          <w:szCs w:val="21"/>
        </w:rPr>
      </w:pPr>
      <w:r w:rsidRPr="00953FA7">
        <w:rPr>
          <w:rFonts w:hint="eastAsia"/>
          <w:szCs w:val="21"/>
        </w:rPr>
        <w:t>A.</w:t>
      </w:r>
      <w:r w:rsidRPr="00953FA7">
        <w:rPr>
          <w:rFonts w:hint="eastAsia"/>
          <w:szCs w:val="21"/>
        </w:rPr>
        <w:t>内联函数在运行时是将该函数的目标代码插入每个调用该函数的地方</w:t>
      </w:r>
    </w:p>
    <w:p w:rsidR="009C28F3" w:rsidRPr="00953FA7" w:rsidRDefault="009C28F3" w:rsidP="009C28F3">
      <w:pPr>
        <w:rPr>
          <w:szCs w:val="21"/>
        </w:rPr>
      </w:pPr>
      <w:r w:rsidRPr="00953FA7">
        <w:rPr>
          <w:rFonts w:hint="eastAsia"/>
          <w:szCs w:val="21"/>
        </w:rPr>
        <w:t>B.</w:t>
      </w:r>
      <w:r w:rsidRPr="00953FA7">
        <w:rPr>
          <w:rFonts w:hint="eastAsia"/>
          <w:szCs w:val="21"/>
        </w:rPr>
        <w:t>内联函数在</w:t>
      </w:r>
      <w:r w:rsidRPr="00953FA7">
        <w:rPr>
          <w:rFonts w:hint="eastAsia"/>
          <w:color w:val="FF0000"/>
          <w:szCs w:val="21"/>
        </w:rPr>
        <w:t>编译时</w:t>
      </w:r>
      <w:r w:rsidRPr="00953FA7">
        <w:rPr>
          <w:rFonts w:hint="eastAsia"/>
          <w:szCs w:val="21"/>
        </w:rPr>
        <w:t>是将该函数的目标代码插入每个调用该函数的地方</w:t>
      </w:r>
    </w:p>
    <w:p w:rsidR="009C28F3" w:rsidRPr="00953FA7" w:rsidRDefault="009C28F3" w:rsidP="009C28F3">
      <w:pPr>
        <w:rPr>
          <w:szCs w:val="21"/>
        </w:rPr>
      </w:pPr>
      <w:r w:rsidRPr="00953FA7">
        <w:rPr>
          <w:rFonts w:hint="eastAsia"/>
          <w:szCs w:val="21"/>
        </w:rPr>
        <w:t>C.</w:t>
      </w:r>
      <w:r w:rsidRPr="00953FA7">
        <w:rPr>
          <w:rFonts w:hint="eastAsia"/>
          <w:szCs w:val="21"/>
        </w:rPr>
        <w:t>类的内联函数必须在类体内定义</w:t>
      </w:r>
    </w:p>
    <w:p w:rsidR="009C28F3" w:rsidRPr="00953FA7" w:rsidRDefault="009C28F3" w:rsidP="009C28F3">
      <w:pPr>
        <w:rPr>
          <w:szCs w:val="21"/>
        </w:rPr>
      </w:pPr>
      <w:r w:rsidRPr="00953FA7">
        <w:rPr>
          <w:rFonts w:hint="eastAsia"/>
          <w:szCs w:val="21"/>
        </w:rPr>
        <w:t>D.</w:t>
      </w:r>
      <w:r w:rsidRPr="00953FA7">
        <w:rPr>
          <w:rFonts w:hint="eastAsia"/>
          <w:szCs w:val="21"/>
        </w:rPr>
        <w:t>类的内联函数必须在类体外通过加关键字</w:t>
      </w:r>
      <w:r w:rsidRPr="00953FA7">
        <w:rPr>
          <w:rFonts w:hint="eastAsia"/>
          <w:szCs w:val="21"/>
        </w:rPr>
        <w:t xml:space="preserve">inline </w:t>
      </w:r>
      <w:r w:rsidRPr="00953FA7">
        <w:rPr>
          <w:rFonts w:hint="eastAsia"/>
          <w:szCs w:val="21"/>
        </w:rPr>
        <w:t>定义</w:t>
      </w:r>
    </w:p>
    <w:p w:rsidR="009C28F3" w:rsidRPr="00953FA7" w:rsidRDefault="009C28F3" w:rsidP="009C28F3">
      <w:pPr>
        <w:rPr>
          <w:szCs w:val="21"/>
        </w:rPr>
      </w:pPr>
      <w:r w:rsidRPr="00953FA7">
        <w:rPr>
          <w:rFonts w:hint="eastAsia"/>
          <w:szCs w:val="21"/>
        </w:rPr>
        <w:t>119.</w:t>
      </w:r>
      <w:r w:rsidRPr="00953FA7">
        <w:rPr>
          <w:rFonts w:hint="eastAsia"/>
          <w:szCs w:val="21"/>
        </w:rPr>
        <w:t>可以用</w:t>
      </w:r>
      <w:r w:rsidRPr="00953FA7">
        <w:rPr>
          <w:rFonts w:hint="eastAsia"/>
          <w:szCs w:val="21"/>
        </w:rPr>
        <w:t xml:space="preserve">p.a </w:t>
      </w:r>
      <w:r w:rsidRPr="00953FA7">
        <w:rPr>
          <w:rFonts w:hint="eastAsia"/>
          <w:szCs w:val="21"/>
        </w:rPr>
        <w:t>的形式访问派生</w:t>
      </w:r>
      <w:proofErr w:type="gramStart"/>
      <w:r w:rsidRPr="00953FA7">
        <w:rPr>
          <w:rFonts w:hint="eastAsia"/>
          <w:szCs w:val="21"/>
        </w:rPr>
        <w:t>类对象</w:t>
      </w:r>
      <w:proofErr w:type="gramEnd"/>
      <w:r w:rsidRPr="00953FA7">
        <w:rPr>
          <w:rFonts w:hint="eastAsia"/>
          <w:szCs w:val="21"/>
        </w:rPr>
        <w:t xml:space="preserve">p </w:t>
      </w:r>
      <w:proofErr w:type="gramStart"/>
      <w:r w:rsidRPr="00953FA7">
        <w:rPr>
          <w:rFonts w:hint="eastAsia"/>
          <w:szCs w:val="21"/>
        </w:rPr>
        <w:t>的基类成员</w:t>
      </w:r>
      <w:proofErr w:type="gramEnd"/>
      <w:r w:rsidRPr="00953FA7">
        <w:rPr>
          <w:rFonts w:hint="eastAsia"/>
          <w:szCs w:val="21"/>
        </w:rPr>
        <w:t>a</w:t>
      </w:r>
      <w:r w:rsidRPr="00953FA7">
        <w:rPr>
          <w:rFonts w:hint="eastAsia"/>
          <w:szCs w:val="21"/>
        </w:rPr>
        <w:t>，其中</w:t>
      </w:r>
      <w:r w:rsidRPr="00953FA7">
        <w:rPr>
          <w:rFonts w:hint="eastAsia"/>
          <w:szCs w:val="21"/>
        </w:rPr>
        <w:t xml:space="preserve">a </w:t>
      </w:r>
      <w:r w:rsidRPr="00953FA7">
        <w:rPr>
          <w:rFonts w:hint="eastAsia"/>
          <w:szCs w:val="21"/>
        </w:rPr>
        <w:t>是</w:t>
      </w:r>
      <w:r w:rsidRPr="00953FA7">
        <w:rPr>
          <w:rFonts w:hint="eastAsia"/>
          <w:szCs w:val="21"/>
        </w:rPr>
        <w:t>(</w:t>
      </w:r>
      <w:r w:rsidR="00494072" w:rsidRPr="00953FA7">
        <w:rPr>
          <w:rFonts w:hint="eastAsia"/>
          <w:szCs w:val="21"/>
        </w:rPr>
        <w:t>D</w:t>
      </w:r>
      <w:r w:rsidRPr="00953FA7">
        <w:rPr>
          <w:rFonts w:hint="eastAsia"/>
          <w:szCs w:val="21"/>
        </w:rPr>
        <w:t xml:space="preserve"> )</w:t>
      </w:r>
    </w:p>
    <w:p w:rsidR="009C28F3" w:rsidRPr="00953FA7" w:rsidRDefault="009C28F3" w:rsidP="009C28F3">
      <w:pPr>
        <w:rPr>
          <w:szCs w:val="21"/>
        </w:rPr>
      </w:pPr>
      <w:r w:rsidRPr="00953FA7">
        <w:rPr>
          <w:rFonts w:hint="eastAsia"/>
          <w:szCs w:val="21"/>
        </w:rPr>
        <w:t>A.</w:t>
      </w:r>
      <w:r w:rsidRPr="00953FA7">
        <w:rPr>
          <w:rFonts w:hint="eastAsia"/>
          <w:szCs w:val="21"/>
        </w:rPr>
        <w:t>私有继承的公有成员</w:t>
      </w:r>
      <w:r w:rsidR="00AC7176" w:rsidRPr="00953FA7">
        <w:rPr>
          <w:rFonts w:hint="eastAsia"/>
          <w:szCs w:val="21"/>
        </w:rPr>
        <w:t xml:space="preserve">   </w:t>
      </w:r>
      <w:r w:rsidRPr="00953FA7">
        <w:rPr>
          <w:rFonts w:hint="eastAsia"/>
          <w:szCs w:val="21"/>
        </w:rPr>
        <w:t>B.</w:t>
      </w:r>
      <w:r w:rsidRPr="00953FA7">
        <w:rPr>
          <w:rFonts w:hint="eastAsia"/>
          <w:szCs w:val="21"/>
        </w:rPr>
        <w:t>公有继承的私有成员</w:t>
      </w:r>
    </w:p>
    <w:p w:rsidR="009C28F3" w:rsidRPr="00953FA7" w:rsidRDefault="009C28F3" w:rsidP="009C28F3">
      <w:pPr>
        <w:rPr>
          <w:szCs w:val="21"/>
        </w:rPr>
      </w:pPr>
      <w:r w:rsidRPr="00953FA7">
        <w:rPr>
          <w:rFonts w:hint="eastAsia"/>
          <w:szCs w:val="21"/>
        </w:rPr>
        <w:t>C.</w:t>
      </w:r>
      <w:r w:rsidRPr="00953FA7">
        <w:rPr>
          <w:rFonts w:hint="eastAsia"/>
          <w:szCs w:val="21"/>
        </w:rPr>
        <w:t>公有继承的保护成员</w:t>
      </w:r>
      <w:r w:rsidR="00AC7176" w:rsidRPr="00953FA7">
        <w:rPr>
          <w:rFonts w:hint="eastAsia"/>
          <w:szCs w:val="21"/>
        </w:rPr>
        <w:t xml:space="preserve">   </w:t>
      </w:r>
      <w:r w:rsidRPr="00953FA7">
        <w:rPr>
          <w:rFonts w:hint="eastAsia"/>
          <w:szCs w:val="21"/>
        </w:rPr>
        <w:t>D.</w:t>
      </w:r>
      <w:r w:rsidRPr="00953FA7">
        <w:rPr>
          <w:rFonts w:hint="eastAsia"/>
          <w:szCs w:val="21"/>
        </w:rPr>
        <w:t>公有继承的公有成员</w:t>
      </w:r>
    </w:p>
    <w:p w:rsidR="009C28F3" w:rsidRPr="00953FA7" w:rsidRDefault="009C28F3" w:rsidP="009C28F3">
      <w:pPr>
        <w:rPr>
          <w:color w:val="FF0000"/>
          <w:szCs w:val="21"/>
        </w:rPr>
      </w:pPr>
      <w:r w:rsidRPr="00953FA7">
        <w:rPr>
          <w:rFonts w:hint="eastAsia"/>
          <w:color w:val="FF0000"/>
          <w:szCs w:val="21"/>
        </w:rPr>
        <w:t>120.</w:t>
      </w:r>
      <w:r w:rsidRPr="00953FA7">
        <w:rPr>
          <w:rFonts w:hint="eastAsia"/>
          <w:color w:val="FF0000"/>
          <w:szCs w:val="21"/>
        </w:rPr>
        <w:t>在公有派生情况下，有关派生</w:t>
      </w:r>
      <w:proofErr w:type="gramStart"/>
      <w:r w:rsidRPr="00953FA7">
        <w:rPr>
          <w:rFonts w:hint="eastAsia"/>
          <w:color w:val="FF0000"/>
          <w:szCs w:val="21"/>
        </w:rPr>
        <w:t>类对象</w:t>
      </w:r>
      <w:proofErr w:type="gramEnd"/>
      <w:r w:rsidRPr="00953FA7">
        <w:rPr>
          <w:rFonts w:hint="eastAsia"/>
          <w:color w:val="FF0000"/>
          <w:szCs w:val="21"/>
        </w:rPr>
        <w:t>和</w:t>
      </w:r>
      <w:proofErr w:type="gramStart"/>
      <w:r w:rsidRPr="00953FA7">
        <w:rPr>
          <w:rFonts w:hint="eastAsia"/>
          <w:color w:val="FF0000"/>
          <w:szCs w:val="21"/>
        </w:rPr>
        <w:t>基类</w:t>
      </w:r>
      <w:proofErr w:type="gramEnd"/>
      <w:r w:rsidRPr="00953FA7">
        <w:rPr>
          <w:rFonts w:hint="eastAsia"/>
          <w:color w:val="FF0000"/>
          <w:szCs w:val="21"/>
        </w:rPr>
        <w:t>对象的关系，不正确的叙述是</w:t>
      </w:r>
      <w:r w:rsidRPr="00953FA7">
        <w:rPr>
          <w:rFonts w:hint="eastAsia"/>
          <w:color w:val="FF0000"/>
          <w:szCs w:val="21"/>
        </w:rPr>
        <w:t>(</w:t>
      </w:r>
      <w:r w:rsidR="00AC7176" w:rsidRPr="00953FA7">
        <w:rPr>
          <w:rFonts w:hint="eastAsia"/>
          <w:color w:val="FF0000"/>
          <w:szCs w:val="21"/>
        </w:rPr>
        <w:t>C</w:t>
      </w:r>
      <w:r w:rsidRPr="00953FA7">
        <w:rPr>
          <w:rFonts w:hint="eastAsia"/>
          <w:color w:val="FF0000"/>
          <w:szCs w:val="21"/>
        </w:rPr>
        <w:t xml:space="preserve"> )</w:t>
      </w:r>
    </w:p>
    <w:p w:rsidR="009C28F3" w:rsidRPr="00953FA7" w:rsidRDefault="009C28F3" w:rsidP="009C28F3">
      <w:pPr>
        <w:rPr>
          <w:color w:val="FF0000"/>
          <w:szCs w:val="21"/>
        </w:rPr>
      </w:pPr>
      <w:r w:rsidRPr="00953FA7">
        <w:rPr>
          <w:rFonts w:hint="eastAsia"/>
          <w:color w:val="FF0000"/>
          <w:szCs w:val="21"/>
        </w:rPr>
        <w:t>A.</w:t>
      </w:r>
      <w:r w:rsidRPr="00953FA7">
        <w:rPr>
          <w:rFonts w:hint="eastAsia"/>
          <w:color w:val="FF0000"/>
          <w:szCs w:val="21"/>
        </w:rPr>
        <w:t>派生类的对象可以赋</w:t>
      </w:r>
      <w:proofErr w:type="gramStart"/>
      <w:r w:rsidRPr="00953FA7">
        <w:rPr>
          <w:rFonts w:hint="eastAsia"/>
          <w:color w:val="FF0000"/>
          <w:szCs w:val="21"/>
        </w:rPr>
        <w:t>给基类的</w:t>
      </w:r>
      <w:proofErr w:type="gramEnd"/>
      <w:r w:rsidRPr="00953FA7">
        <w:rPr>
          <w:rFonts w:hint="eastAsia"/>
          <w:color w:val="FF0000"/>
          <w:szCs w:val="21"/>
        </w:rPr>
        <w:t>对象</w:t>
      </w:r>
    </w:p>
    <w:p w:rsidR="009C28F3" w:rsidRPr="00953FA7" w:rsidRDefault="009C28F3" w:rsidP="009C28F3">
      <w:pPr>
        <w:rPr>
          <w:color w:val="FF0000"/>
          <w:szCs w:val="21"/>
        </w:rPr>
      </w:pPr>
      <w:r w:rsidRPr="00953FA7">
        <w:rPr>
          <w:rFonts w:hint="eastAsia"/>
          <w:color w:val="FF0000"/>
          <w:szCs w:val="21"/>
        </w:rPr>
        <w:t>B.</w:t>
      </w:r>
      <w:r w:rsidRPr="00953FA7">
        <w:rPr>
          <w:rFonts w:hint="eastAsia"/>
          <w:color w:val="FF0000"/>
          <w:szCs w:val="21"/>
        </w:rPr>
        <w:t>派生类的对象可以</w:t>
      </w:r>
      <w:proofErr w:type="gramStart"/>
      <w:r w:rsidRPr="00953FA7">
        <w:rPr>
          <w:rFonts w:hint="eastAsia"/>
          <w:color w:val="FF0000"/>
          <w:szCs w:val="21"/>
        </w:rPr>
        <w:t>初始化基类的</w:t>
      </w:r>
      <w:proofErr w:type="gramEnd"/>
      <w:r w:rsidRPr="00953FA7">
        <w:rPr>
          <w:rFonts w:hint="eastAsia"/>
          <w:color w:val="FF0000"/>
          <w:szCs w:val="21"/>
        </w:rPr>
        <w:t>引用</w:t>
      </w:r>
    </w:p>
    <w:p w:rsidR="009C28F3" w:rsidRPr="00953FA7" w:rsidRDefault="009C28F3" w:rsidP="009C28F3">
      <w:pPr>
        <w:rPr>
          <w:color w:val="FF0000"/>
          <w:szCs w:val="21"/>
        </w:rPr>
      </w:pPr>
      <w:r w:rsidRPr="00953FA7">
        <w:rPr>
          <w:rFonts w:hint="eastAsia"/>
          <w:color w:val="FF0000"/>
          <w:szCs w:val="21"/>
        </w:rPr>
        <w:t>C.</w:t>
      </w:r>
      <w:r w:rsidRPr="00953FA7">
        <w:rPr>
          <w:rFonts w:hint="eastAsia"/>
          <w:color w:val="FF0000"/>
          <w:szCs w:val="21"/>
        </w:rPr>
        <w:t>派生类的对象可以直接访问基类中的成员</w:t>
      </w:r>
    </w:p>
    <w:p w:rsidR="009C28F3" w:rsidRPr="00953FA7" w:rsidRDefault="009C28F3" w:rsidP="009C28F3">
      <w:pPr>
        <w:rPr>
          <w:color w:val="FF0000"/>
          <w:szCs w:val="21"/>
        </w:rPr>
      </w:pPr>
      <w:r w:rsidRPr="00953FA7">
        <w:rPr>
          <w:rFonts w:hint="eastAsia"/>
          <w:color w:val="FF0000"/>
          <w:szCs w:val="21"/>
        </w:rPr>
        <w:t>D.</w:t>
      </w:r>
      <w:r w:rsidRPr="00953FA7">
        <w:rPr>
          <w:rFonts w:hint="eastAsia"/>
          <w:color w:val="FF0000"/>
          <w:szCs w:val="21"/>
        </w:rPr>
        <w:t>派生类的对象的地址可以赋给</w:t>
      </w:r>
      <w:proofErr w:type="gramStart"/>
      <w:r w:rsidRPr="00953FA7">
        <w:rPr>
          <w:rFonts w:hint="eastAsia"/>
          <w:color w:val="FF0000"/>
          <w:szCs w:val="21"/>
        </w:rPr>
        <w:t>指向基类的</w:t>
      </w:r>
      <w:proofErr w:type="gramEnd"/>
      <w:r w:rsidRPr="00953FA7">
        <w:rPr>
          <w:rFonts w:hint="eastAsia"/>
          <w:color w:val="FF0000"/>
          <w:szCs w:val="21"/>
        </w:rPr>
        <w:t>指针</w:t>
      </w:r>
    </w:p>
    <w:p w:rsidR="009C28F3" w:rsidRPr="00953FA7" w:rsidRDefault="009C28F3" w:rsidP="009C28F3">
      <w:pPr>
        <w:rPr>
          <w:szCs w:val="21"/>
        </w:rPr>
      </w:pPr>
      <w:r w:rsidRPr="00953FA7">
        <w:rPr>
          <w:rFonts w:hint="eastAsia"/>
          <w:szCs w:val="21"/>
        </w:rPr>
        <w:t>121.</w:t>
      </w:r>
      <w:proofErr w:type="gramStart"/>
      <w:r w:rsidRPr="00953FA7">
        <w:rPr>
          <w:rFonts w:hint="eastAsia"/>
          <w:szCs w:val="21"/>
        </w:rPr>
        <w:t>对于类定义</w:t>
      </w:r>
      <w:proofErr w:type="gramEnd"/>
    </w:p>
    <w:p w:rsidR="009C28F3" w:rsidRPr="00953FA7" w:rsidRDefault="009C28F3" w:rsidP="009C28F3">
      <w:pPr>
        <w:rPr>
          <w:szCs w:val="21"/>
        </w:rPr>
      </w:pPr>
      <w:proofErr w:type="gramStart"/>
      <w:r w:rsidRPr="00953FA7">
        <w:rPr>
          <w:szCs w:val="21"/>
        </w:rPr>
        <w:t>class</w:t>
      </w:r>
      <w:proofErr w:type="gramEnd"/>
      <w:r w:rsidRPr="00953FA7">
        <w:rPr>
          <w:szCs w:val="21"/>
        </w:rPr>
        <w:t xml:space="preserve"> A{</w:t>
      </w:r>
    </w:p>
    <w:p w:rsidR="009C28F3" w:rsidRPr="00953FA7" w:rsidRDefault="009C28F3" w:rsidP="009C28F3">
      <w:pPr>
        <w:rPr>
          <w:szCs w:val="21"/>
        </w:rPr>
      </w:pPr>
      <w:proofErr w:type="gramStart"/>
      <w:r w:rsidRPr="00953FA7">
        <w:rPr>
          <w:szCs w:val="21"/>
        </w:rPr>
        <w:t>public:</w:t>
      </w:r>
      <w:proofErr w:type="gramEnd"/>
      <w:r w:rsidRPr="00953FA7">
        <w:rPr>
          <w:szCs w:val="21"/>
        </w:rPr>
        <w:t>virtual void func1( ){ }</w:t>
      </w:r>
    </w:p>
    <w:p w:rsidR="009C28F3" w:rsidRPr="00953FA7" w:rsidRDefault="009C28F3" w:rsidP="009C28F3">
      <w:pPr>
        <w:rPr>
          <w:szCs w:val="21"/>
        </w:rPr>
      </w:pPr>
      <w:proofErr w:type="gramStart"/>
      <w:r w:rsidRPr="00953FA7">
        <w:rPr>
          <w:szCs w:val="21"/>
        </w:rPr>
        <w:t>void</w:t>
      </w:r>
      <w:proofErr w:type="gramEnd"/>
      <w:r w:rsidRPr="00953FA7">
        <w:rPr>
          <w:szCs w:val="21"/>
        </w:rPr>
        <w:t xml:space="preserve"> func2( ){ }</w:t>
      </w:r>
    </w:p>
    <w:p w:rsidR="009C28F3" w:rsidRPr="00953FA7" w:rsidRDefault="009C28F3" w:rsidP="009C28F3">
      <w:pPr>
        <w:rPr>
          <w:szCs w:val="21"/>
        </w:rPr>
      </w:pPr>
      <w:r w:rsidRPr="00953FA7">
        <w:rPr>
          <w:szCs w:val="21"/>
        </w:rPr>
        <w:t>};</w:t>
      </w:r>
    </w:p>
    <w:p w:rsidR="009C28F3" w:rsidRPr="00953FA7" w:rsidRDefault="009C28F3" w:rsidP="009C28F3">
      <w:pPr>
        <w:rPr>
          <w:szCs w:val="21"/>
        </w:rPr>
      </w:pPr>
      <w:proofErr w:type="gramStart"/>
      <w:r w:rsidRPr="00953FA7">
        <w:rPr>
          <w:szCs w:val="21"/>
        </w:rPr>
        <w:t>class</w:t>
      </w:r>
      <w:proofErr w:type="gramEnd"/>
      <w:r w:rsidRPr="00953FA7">
        <w:rPr>
          <w:szCs w:val="21"/>
        </w:rPr>
        <w:t xml:space="preserve"> B:public A{</w:t>
      </w:r>
    </w:p>
    <w:p w:rsidR="009C28F3" w:rsidRPr="00953FA7" w:rsidRDefault="009C28F3" w:rsidP="009C28F3">
      <w:pPr>
        <w:rPr>
          <w:szCs w:val="21"/>
        </w:rPr>
      </w:pPr>
      <w:r w:rsidRPr="00953FA7">
        <w:rPr>
          <w:szCs w:val="21"/>
        </w:rPr>
        <w:t>public:void func1( ){cout&lt;&lt;</w:t>
      </w:r>
      <w:r w:rsidRPr="00953FA7">
        <w:rPr>
          <w:rFonts w:hint="eastAsia"/>
          <w:szCs w:val="21"/>
        </w:rPr>
        <w:t>″</w:t>
      </w:r>
      <w:r w:rsidRPr="00953FA7">
        <w:rPr>
          <w:szCs w:val="21"/>
        </w:rPr>
        <w:t>class B func 1</w:t>
      </w:r>
      <w:r w:rsidRPr="00953FA7">
        <w:rPr>
          <w:rFonts w:hint="eastAsia"/>
          <w:szCs w:val="21"/>
        </w:rPr>
        <w:t>″</w:t>
      </w:r>
      <w:r w:rsidRPr="00953FA7">
        <w:rPr>
          <w:szCs w:val="21"/>
        </w:rPr>
        <w:t>&lt;&lt;end1;}</w:t>
      </w:r>
    </w:p>
    <w:p w:rsidR="009C28F3" w:rsidRPr="00953FA7" w:rsidRDefault="009C28F3" w:rsidP="009C28F3">
      <w:pPr>
        <w:rPr>
          <w:szCs w:val="21"/>
        </w:rPr>
      </w:pPr>
      <w:r w:rsidRPr="00953FA7">
        <w:rPr>
          <w:szCs w:val="21"/>
        </w:rPr>
        <w:t>virtual void func2( ){cout&lt;&lt;</w:t>
      </w:r>
      <w:r w:rsidRPr="00953FA7">
        <w:rPr>
          <w:rFonts w:hint="eastAsia"/>
          <w:szCs w:val="21"/>
        </w:rPr>
        <w:t>″</w:t>
      </w:r>
      <w:r w:rsidRPr="00953FA7">
        <w:rPr>
          <w:szCs w:val="21"/>
        </w:rPr>
        <w:t>class B func 2</w:t>
      </w:r>
      <w:r w:rsidRPr="00953FA7">
        <w:rPr>
          <w:rFonts w:hint="eastAsia"/>
          <w:szCs w:val="21"/>
        </w:rPr>
        <w:t>″</w:t>
      </w:r>
      <w:r w:rsidRPr="00953FA7">
        <w:rPr>
          <w:szCs w:val="21"/>
        </w:rPr>
        <w:t>&lt;&lt;end1;}</w:t>
      </w:r>
    </w:p>
    <w:p w:rsidR="009C28F3" w:rsidRPr="00953FA7" w:rsidRDefault="009C28F3" w:rsidP="009C28F3">
      <w:pPr>
        <w:rPr>
          <w:szCs w:val="21"/>
        </w:rPr>
      </w:pPr>
      <w:r w:rsidRPr="00953FA7">
        <w:rPr>
          <w:szCs w:val="21"/>
        </w:rPr>
        <w:lastRenderedPageBreak/>
        <w:t>};</w:t>
      </w:r>
    </w:p>
    <w:p w:rsidR="009C28F3" w:rsidRPr="00953FA7" w:rsidRDefault="009C28F3" w:rsidP="009C28F3">
      <w:pPr>
        <w:rPr>
          <w:szCs w:val="21"/>
        </w:rPr>
      </w:pPr>
      <w:r w:rsidRPr="00953FA7">
        <w:rPr>
          <w:rFonts w:hint="eastAsia"/>
          <w:szCs w:val="21"/>
        </w:rPr>
        <w:t>下面正确的叙述是</w:t>
      </w:r>
      <w:r w:rsidRPr="00953FA7">
        <w:rPr>
          <w:rFonts w:hint="eastAsia"/>
          <w:szCs w:val="21"/>
        </w:rPr>
        <w:t>(</w:t>
      </w:r>
      <w:r w:rsidR="00494072" w:rsidRPr="00953FA7">
        <w:rPr>
          <w:rFonts w:hint="eastAsia"/>
          <w:szCs w:val="21"/>
        </w:rPr>
        <w:t>C</w:t>
      </w:r>
      <w:r w:rsidRPr="00953FA7">
        <w:rPr>
          <w:rFonts w:hint="eastAsia"/>
          <w:szCs w:val="21"/>
        </w:rPr>
        <w:t xml:space="preserve"> )</w:t>
      </w:r>
    </w:p>
    <w:p w:rsidR="009C28F3" w:rsidRPr="00953FA7" w:rsidRDefault="009C28F3" w:rsidP="009C28F3">
      <w:pPr>
        <w:rPr>
          <w:szCs w:val="21"/>
        </w:rPr>
      </w:pPr>
      <w:r w:rsidRPr="00953FA7">
        <w:rPr>
          <w:rFonts w:hint="eastAsia"/>
          <w:szCs w:val="21"/>
        </w:rPr>
        <w:t>A. A::</w:t>
      </w:r>
      <w:proofErr w:type="gramStart"/>
      <w:r w:rsidRPr="00953FA7">
        <w:rPr>
          <w:rFonts w:hint="eastAsia"/>
          <w:szCs w:val="21"/>
        </w:rPr>
        <w:t>func2(</w:t>
      </w:r>
      <w:proofErr w:type="gramEnd"/>
      <w:r w:rsidRPr="00953FA7">
        <w:rPr>
          <w:rFonts w:hint="eastAsia"/>
          <w:szCs w:val="21"/>
        </w:rPr>
        <w:t xml:space="preserve"> )</w:t>
      </w:r>
      <w:r w:rsidRPr="00953FA7">
        <w:rPr>
          <w:rFonts w:hint="eastAsia"/>
          <w:szCs w:val="21"/>
        </w:rPr>
        <w:t>和</w:t>
      </w:r>
      <w:r w:rsidRPr="00953FA7">
        <w:rPr>
          <w:rFonts w:hint="eastAsia"/>
          <w:szCs w:val="21"/>
        </w:rPr>
        <w:t>B::func1( )</w:t>
      </w:r>
      <w:r w:rsidRPr="00953FA7">
        <w:rPr>
          <w:rFonts w:hint="eastAsia"/>
          <w:szCs w:val="21"/>
        </w:rPr>
        <w:t>都是虚函数</w:t>
      </w:r>
    </w:p>
    <w:p w:rsidR="009C28F3" w:rsidRPr="00953FA7" w:rsidRDefault="009C28F3" w:rsidP="009C28F3">
      <w:pPr>
        <w:rPr>
          <w:szCs w:val="21"/>
        </w:rPr>
      </w:pPr>
      <w:r w:rsidRPr="00953FA7">
        <w:rPr>
          <w:rFonts w:hint="eastAsia"/>
          <w:szCs w:val="21"/>
        </w:rPr>
        <w:t>B. A::</w:t>
      </w:r>
      <w:proofErr w:type="gramStart"/>
      <w:r w:rsidRPr="00953FA7">
        <w:rPr>
          <w:rFonts w:hint="eastAsia"/>
          <w:szCs w:val="21"/>
        </w:rPr>
        <w:t>func2(</w:t>
      </w:r>
      <w:proofErr w:type="gramEnd"/>
      <w:r w:rsidRPr="00953FA7">
        <w:rPr>
          <w:rFonts w:hint="eastAsia"/>
          <w:szCs w:val="21"/>
        </w:rPr>
        <w:t xml:space="preserve"> )</w:t>
      </w:r>
      <w:r w:rsidRPr="00953FA7">
        <w:rPr>
          <w:rFonts w:hint="eastAsia"/>
          <w:szCs w:val="21"/>
        </w:rPr>
        <w:t>和</w:t>
      </w:r>
      <w:r w:rsidRPr="00953FA7">
        <w:rPr>
          <w:rFonts w:hint="eastAsia"/>
          <w:szCs w:val="21"/>
        </w:rPr>
        <w:t>B::func1( )</w:t>
      </w:r>
      <w:r w:rsidRPr="00953FA7">
        <w:rPr>
          <w:rFonts w:hint="eastAsia"/>
          <w:szCs w:val="21"/>
        </w:rPr>
        <w:t>都不是虚函数</w:t>
      </w:r>
    </w:p>
    <w:p w:rsidR="009C28F3" w:rsidRPr="00953FA7" w:rsidRDefault="009C28F3" w:rsidP="009C28F3">
      <w:pPr>
        <w:rPr>
          <w:color w:val="FF0000"/>
          <w:szCs w:val="21"/>
        </w:rPr>
      </w:pPr>
      <w:r w:rsidRPr="00953FA7">
        <w:rPr>
          <w:rFonts w:hint="eastAsia"/>
          <w:color w:val="FF0000"/>
          <w:szCs w:val="21"/>
        </w:rPr>
        <w:t>C. B::</w:t>
      </w:r>
      <w:proofErr w:type="gramStart"/>
      <w:r w:rsidRPr="00953FA7">
        <w:rPr>
          <w:rFonts w:hint="eastAsia"/>
          <w:color w:val="FF0000"/>
          <w:szCs w:val="21"/>
        </w:rPr>
        <w:t>func1(</w:t>
      </w:r>
      <w:proofErr w:type="gramEnd"/>
      <w:r w:rsidRPr="00953FA7">
        <w:rPr>
          <w:rFonts w:hint="eastAsia"/>
          <w:color w:val="FF0000"/>
          <w:szCs w:val="21"/>
        </w:rPr>
        <w:t xml:space="preserve"> )</w:t>
      </w:r>
      <w:r w:rsidRPr="00953FA7">
        <w:rPr>
          <w:rFonts w:hint="eastAsia"/>
          <w:color w:val="FF0000"/>
          <w:szCs w:val="21"/>
        </w:rPr>
        <w:t>是虚函数，而</w:t>
      </w:r>
      <w:r w:rsidRPr="00953FA7">
        <w:rPr>
          <w:rFonts w:hint="eastAsia"/>
          <w:color w:val="FF0000"/>
          <w:szCs w:val="21"/>
        </w:rPr>
        <w:t>A::func2( )</w:t>
      </w:r>
      <w:r w:rsidRPr="00953FA7">
        <w:rPr>
          <w:rFonts w:hint="eastAsia"/>
          <w:color w:val="FF0000"/>
          <w:szCs w:val="21"/>
        </w:rPr>
        <w:t>不是虚函数</w:t>
      </w:r>
    </w:p>
    <w:p w:rsidR="00603D4F" w:rsidRPr="00953FA7" w:rsidRDefault="009C28F3" w:rsidP="009C28F3">
      <w:pPr>
        <w:rPr>
          <w:szCs w:val="21"/>
        </w:rPr>
      </w:pPr>
      <w:r w:rsidRPr="00953FA7">
        <w:rPr>
          <w:rFonts w:hint="eastAsia"/>
          <w:szCs w:val="21"/>
        </w:rPr>
        <w:t>D. B::</w:t>
      </w:r>
      <w:proofErr w:type="gramStart"/>
      <w:r w:rsidRPr="00953FA7">
        <w:rPr>
          <w:rFonts w:hint="eastAsia"/>
          <w:szCs w:val="21"/>
        </w:rPr>
        <w:t>func1(</w:t>
      </w:r>
      <w:proofErr w:type="gramEnd"/>
      <w:r w:rsidRPr="00953FA7">
        <w:rPr>
          <w:rFonts w:hint="eastAsia"/>
          <w:szCs w:val="21"/>
        </w:rPr>
        <w:t xml:space="preserve"> )</w:t>
      </w:r>
      <w:r w:rsidRPr="00953FA7">
        <w:rPr>
          <w:rFonts w:hint="eastAsia"/>
          <w:szCs w:val="21"/>
        </w:rPr>
        <w:t>不是虚函数，而</w:t>
      </w:r>
      <w:r w:rsidRPr="00953FA7">
        <w:rPr>
          <w:rFonts w:hint="eastAsia"/>
          <w:szCs w:val="21"/>
        </w:rPr>
        <w:t>A::func2( )</w:t>
      </w:r>
      <w:r w:rsidRPr="00953FA7">
        <w:rPr>
          <w:rFonts w:hint="eastAsia"/>
          <w:szCs w:val="21"/>
        </w:rPr>
        <w:t>是虚函数</w:t>
      </w:r>
    </w:p>
    <w:p w:rsidR="00494072" w:rsidRPr="00953FA7" w:rsidRDefault="001066E2" w:rsidP="00494072">
      <w:pPr>
        <w:rPr>
          <w:szCs w:val="21"/>
        </w:rPr>
      </w:pPr>
      <w:r w:rsidRPr="00953FA7">
        <w:rPr>
          <w:rFonts w:hint="eastAsia"/>
          <w:szCs w:val="21"/>
        </w:rPr>
        <w:t>122.</w:t>
      </w:r>
      <w:r w:rsidR="00494072" w:rsidRPr="00953FA7">
        <w:rPr>
          <w:rFonts w:hint="eastAsia"/>
          <w:szCs w:val="21"/>
        </w:rPr>
        <w:t>派生</w:t>
      </w:r>
      <w:proofErr w:type="gramStart"/>
      <w:r w:rsidR="00494072" w:rsidRPr="00953FA7">
        <w:rPr>
          <w:rFonts w:hint="eastAsia"/>
          <w:szCs w:val="21"/>
        </w:rPr>
        <w:t>类对象</w:t>
      </w:r>
      <w:proofErr w:type="gramEnd"/>
      <w:r w:rsidR="00494072" w:rsidRPr="00953FA7">
        <w:rPr>
          <w:rFonts w:hint="eastAsia"/>
          <w:szCs w:val="21"/>
        </w:rPr>
        <w:t>可访问基类中的什么成员</w:t>
      </w:r>
      <w:r w:rsidR="00494072" w:rsidRPr="00953FA7">
        <w:rPr>
          <w:rFonts w:hint="eastAsia"/>
          <w:szCs w:val="21"/>
        </w:rPr>
        <w:t xml:space="preserve">(   </w:t>
      </w:r>
      <w:r w:rsidRPr="00953FA7">
        <w:rPr>
          <w:rFonts w:hint="eastAsia"/>
          <w:szCs w:val="21"/>
        </w:rPr>
        <w:t>A</w:t>
      </w:r>
      <w:r w:rsidR="00494072" w:rsidRPr="00953FA7">
        <w:rPr>
          <w:rFonts w:hint="eastAsia"/>
          <w:szCs w:val="21"/>
        </w:rPr>
        <w:t xml:space="preserve">       ) </w:t>
      </w:r>
    </w:p>
    <w:p w:rsidR="00494072" w:rsidRPr="00953FA7" w:rsidRDefault="00494072" w:rsidP="00494072">
      <w:pPr>
        <w:rPr>
          <w:szCs w:val="21"/>
        </w:rPr>
      </w:pPr>
      <w:r w:rsidRPr="00953FA7">
        <w:rPr>
          <w:rFonts w:hint="eastAsia"/>
          <w:szCs w:val="21"/>
        </w:rPr>
        <w:t>A.</w:t>
      </w:r>
      <w:r w:rsidRPr="00953FA7">
        <w:rPr>
          <w:rFonts w:hint="eastAsia"/>
          <w:szCs w:val="21"/>
        </w:rPr>
        <w:t>公有继承的公有成员</w:t>
      </w:r>
      <w:r w:rsidRPr="00953FA7">
        <w:rPr>
          <w:rFonts w:hint="eastAsia"/>
          <w:szCs w:val="21"/>
        </w:rPr>
        <w:t xml:space="preserve">          B.</w:t>
      </w:r>
      <w:r w:rsidRPr="00953FA7">
        <w:rPr>
          <w:rFonts w:hint="eastAsia"/>
          <w:szCs w:val="21"/>
        </w:rPr>
        <w:t>公有继承的私有成员</w:t>
      </w:r>
      <w:r w:rsidRPr="00953FA7">
        <w:rPr>
          <w:rFonts w:hint="eastAsia"/>
          <w:szCs w:val="21"/>
        </w:rPr>
        <w:t xml:space="preserve">    </w:t>
      </w:r>
    </w:p>
    <w:p w:rsidR="00494072" w:rsidRPr="00953FA7" w:rsidRDefault="00494072" w:rsidP="00494072">
      <w:pPr>
        <w:rPr>
          <w:szCs w:val="21"/>
        </w:rPr>
      </w:pPr>
      <w:r w:rsidRPr="00953FA7">
        <w:rPr>
          <w:rFonts w:hint="eastAsia"/>
          <w:szCs w:val="21"/>
        </w:rPr>
        <w:t>C.</w:t>
      </w:r>
      <w:r w:rsidRPr="00953FA7">
        <w:rPr>
          <w:rFonts w:hint="eastAsia"/>
          <w:szCs w:val="21"/>
        </w:rPr>
        <w:t>公有继承的保护成员</w:t>
      </w:r>
      <w:r w:rsidRPr="00953FA7">
        <w:rPr>
          <w:rFonts w:hint="eastAsia"/>
          <w:szCs w:val="21"/>
        </w:rPr>
        <w:t xml:space="preserve">          D.</w:t>
      </w:r>
      <w:r w:rsidRPr="00953FA7">
        <w:rPr>
          <w:rFonts w:hint="eastAsia"/>
          <w:szCs w:val="21"/>
        </w:rPr>
        <w:t>私有继承的公有成员</w:t>
      </w:r>
    </w:p>
    <w:p w:rsidR="00494072" w:rsidRPr="00953FA7" w:rsidRDefault="001066E2" w:rsidP="00494072">
      <w:pPr>
        <w:rPr>
          <w:szCs w:val="21"/>
        </w:rPr>
      </w:pPr>
      <w:r w:rsidRPr="00953FA7">
        <w:rPr>
          <w:rFonts w:hint="eastAsia"/>
          <w:szCs w:val="21"/>
        </w:rPr>
        <w:t>123.</w:t>
      </w:r>
      <w:proofErr w:type="gramStart"/>
      <w:r w:rsidR="00494072" w:rsidRPr="00953FA7">
        <w:rPr>
          <w:rFonts w:hint="eastAsia"/>
          <w:szCs w:val="21"/>
        </w:rPr>
        <w:t>定义析构函数</w:t>
      </w:r>
      <w:proofErr w:type="gramEnd"/>
      <w:r w:rsidR="00494072" w:rsidRPr="00953FA7">
        <w:rPr>
          <w:rFonts w:hint="eastAsia"/>
          <w:szCs w:val="21"/>
        </w:rPr>
        <w:t>时，应该注意</w:t>
      </w:r>
      <w:r w:rsidR="00494072" w:rsidRPr="00953FA7">
        <w:rPr>
          <w:rFonts w:hint="eastAsia"/>
          <w:szCs w:val="21"/>
        </w:rPr>
        <w:t xml:space="preserve">(     </w:t>
      </w:r>
      <w:r w:rsidRPr="00953FA7">
        <w:rPr>
          <w:rFonts w:hint="eastAsia"/>
          <w:szCs w:val="21"/>
        </w:rPr>
        <w:t>C</w:t>
      </w:r>
      <w:r w:rsidR="00494072" w:rsidRPr="00953FA7">
        <w:rPr>
          <w:rFonts w:hint="eastAsia"/>
          <w:szCs w:val="21"/>
        </w:rPr>
        <w:t xml:space="preserve">  )</w:t>
      </w:r>
      <w:r w:rsidR="00494072" w:rsidRPr="00953FA7">
        <w:rPr>
          <w:rFonts w:hint="eastAsia"/>
          <w:szCs w:val="21"/>
        </w:rPr>
        <w:t>。</w:t>
      </w:r>
      <w:r w:rsidR="00494072" w:rsidRPr="00953FA7">
        <w:rPr>
          <w:rFonts w:hint="eastAsia"/>
          <w:szCs w:val="21"/>
        </w:rPr>
        <w:t xml:space="preserve">   </w:t>
      </w:r>
    </w:p>
    <w:p w:rsidR="00494072" w:rsidRPr="00953FA7" w:rsidRDefault="00494072" w:rsidP="00494072">
      <w:pPr>
        <w:rPr>
          <w:szCs w:val="21"/>
        </w:rPr>
      </w:pPr>
      <w:r w:rsidRPr="00953FA7">
        <w:rPr>
          <w:rFonts w:hint="eastAsia"/>
          <w:szCs w:val="21"/>
        </w:rPr>
        <w:t>A.</w:t>
      </w:r>
      <w:r w:rsidRPr="00953FA7">
        <w:rPr>
          <w:rFonts w:hint="eastAsia"/>
          <w:szCs w:val="21"/>
        </w:rPr>
        <w:t>其名与类</w:t>
      </w:r>
      <w:proofErr w:type="gramStart"/>
      <w:r w:rsidRPr="00953FA7">
        <w:rPr>
          <w:rFonts w:hint="eastAsia"/>
          <w:szCs w:val="21"/>
        </w:rPr>
        <w:t>名完全</w:t>
      </w:r>
      <w:proofErr w:type="gramEnd"/>
      <w:r w:rsidRPr="00953FA7">
        <w:rPr>
          <w:rFonts w:hint="eastAsia"/>
          <w:szCs w:val="21"/>
        </w:rPr>
        <w:t>相同</w:t>
      </w:r>
      <w:r w:rsidRPr="00953FA7">
        <w:rPr>
          <w:rFonts w:hint="eastAsia"/>
          <w:szCs w:val="21"/>
        </w:rPr>
        <w:t xml:space="preserve">          B.</w:t>
      </w:r>
      <w:r w:rsidRPr="00953FA7">
        <w:rPr>
          <w:rFonts w:hint="eastAsia"/>
          <w:szCs w:val="21"/>
        </w:rPr>
        <w:t>返回类型是</w:t>
      </w:r>
      <w:r w:rsidRPr="00953FA7">
        <w:rPr>
          <w:rFonts w:hint="eastAsia"/>
          <w:szCs w:val="21"/>
        </w:rPr>
        <w:t>void</w:t>
      </w:r>
      <w:r w:rsidRPr="00953FA7">
        <w:rPr>
          <w:rFonts w:hint="eastAsia"/>
          <w:szCs w:val="21"/>
        </w:rPr>
        <w:t>类型</w:t>
      </w:r>
      <w:r w:rsidRPr="00953FA7">
        <w:rPr>
          <w:rFonts w:hint="eastAsia"/>
          <w:szCs w:val="21"/>
        </w:rPr>
        <w:t xml:space="preserve">    </w:t>
      </w:r>
    </w:p>
    <w:p w:rsidR="00494072" w:rsidRPr="00953FA7" w:rsidRDefault="00494072" w:rsidP="00494072">
      <w:pPr>
        <w:rPr>
          <w:szCs w:val="21"/>
        </w:rPr>
      </w:pPr>
      <w:r w:rsidRPr="00953FA7">
        <w:rPr>
          <w:rFonts w:hint="eastAsia"/>
          <w:szCs w:val="21"/>
        </w:rPr>
        <w:t>C.</w:t>
      </w:r>
      <w:r w:rsidRPr="00953FA7">
        <w:rPr>
          <w:rFonts w:hint="eastAsia"/>
          <w:szCs w:val="21"/>
        </w:rPr>
        <w:t>无形参，也不可重载</w:t>
      </w:r>
      <w:r w:rsidRPr="00953FA7">
        <w:rPr>
          <w:rFonts w:hint="eastAsia"/>
          <w:szCs w:val="21"/>
        </w:rPr>
        <w:t xml:space="preserve">          D.</w:t>
      </w:r>
      <w:r w:rsidRPr="00953FA7">
        <w:rPr>
          <w:rFonts w:hint="eastAsia"/>
          <w:szCs w:val="21"/>
        </w:rPr>
        <w:t>函数体中必须有</w:t>
      </w:r>
      <w:r w:rsidRPr="00953FA7">
        <w:rPr>
          <w:rFonts w:hint="eastAsia"/>
          <w:szCs w:val="21"/>
        </w:rPr>
        <w:t>delete</w:t>
      </w:r>
      <w:r w:rsidRPr="00953FA7">
        <w:rPr>
          <w:rFonts w:hint="eastAsia"/>
          <w:szCs w:val="21"/>
        </w:rPr>
        <w:t>语句</w:t>
      </w:r>
    </w:p>
    <w:p w:rsidR="00494072" w:rsidRPr="00953FA7" w:rsidRDefault="001066E2" w:rsidP="00494072">
      <w:pPr>
        <w:rPr>
          <w:szCs w:val="21"/>
        </w:rPr>
      </w:pPr>
      <w:r w:rsidRPr="00953FA7">
        <w:rPr>
          <w:rFonts w:hint="eastAsia"/>
          <w:szCs w:val="21"/>
        </w:rPr>
        <w:t>124.</w:t>
      </w:r>
      <w:r w:rsidR="00494072" w:rsidRPr="00953FA7">
        <w:rPr>
          <w:rFonts w:hint="eastAsia"/>
          <w:szCs w:val="21"/>
        </w:rPr>
        <w:t>如果类</w:t>
      </w:r>
      <w:r w:rsidR="00494072" w:rsidRPr="00953FA7">
        <w:rPr>
          <w:rFonts w:hint="eastAsia"/>
          <w:szCs w:val="21"/>
        </w:rPr>
        <w:t>A</w:t>
      </w:r>
      <w:r w:rsidR="00494072" w:rsidRPr="00953FA7">
        <w:rPr>
          <w:rFonts w:hint="eastAsia"/>
          <w:szCs w:val="21"/>
        </w:rPr>
        <w:t>被</w:t>
      </w:r>
      <w:proofErr w:type="gramStart"/>
      <w:r w:rsidR="00494072" w:rsidRPr="00953FA7">
        <w:rPr>
          <w:rFonts w:hint="eastAsia"/>
          <w:szCs w:val="21"/>
        </w:rPr>
        <w:t>说明成类</w:t>
      </w:r>
      <w:proofErr w:type="gramEnd"/>
      <w:r w:rsidR="00494072" w:rsidRPr="00953FA7">
        <w:rPr>
          <w:rFonts w:hint="eastAsia"/>
          <w:szCs w:val="21"/>
        </w:rPr>
        <w:t>B</w:t>
      </w:r>
      <w:r w:rsidR="00494072" w:rsidRPr="00953FA7">
        <w:rPr>
          <w:rFonts w:hint="eastAsia"/>
          <w:szCs w:val="21"/>
        </w:rPr>
        <w:t>的友元，则</w:t>
      </w:r>
      <w:r w:rsidR="00494072" w:rsidRPr="00953FA7">
        <w:rPr>
          <w:rFonts w:hint="eastAsia"/>
          <w:szCs w:val="21"/>
        </w:rPr>
        <w:t xml:space="preserve">(  </w:t>
      </w:r>
      <w:r w:rsidRPr="00953FA7">
        <w:rPr>
          <w:rFonts w:hint="eastAsia"/>
          <w:szCs w:val="21"/>
        </w:rPr>
        <w:t>D</w:t>
      </w:r>
      <w:r w:rsidR="00494072" w:rsidRPr="00953FA7">
        <w:rPr>
          <w:rFonts w:hint="eastAsia"/>
          <w:szCs w:val="21"/>
        </w:rPr>
        <w:t xml:space="preserve">     )</w:t>
      </w:r>
      <w:r w:rsidR="00494072" w:rsidRPr="00953FA7">
        <w:rPr>
          <w:rFonts w:hint="eastAsia"/>
          <w:szCs w:val="21"/>
        </w:rPr>
        <w:t>。</w:t>
      </w:r>
      <w:r w:rsidR="00494072" w:rsidRPr="00953FA7">
        <w:rPr>
          <w:rFonts w:hint="eastAsia"/>
          <w:szCs w:val="21"/>
        </w:rPr>
        <w:t xml:space="preserve">   </w:t>
      </w:r>
    </w:p>
    <w:p w:rsidR="00494072" w:rsidRPr="00953FA7" w:rsidRDefault="00494072" w:rsidP="00494072">
      <w:pPr>
        <w:rPr>
          <w:szCs w:val="21"/>
        </w:rPr>
      </w:pPr>
      <w:r w:rsidRPr="00953FA7">
        <w:rPr>
          <w:rFonts w:hint="eastAsia"/>
          <w:szCs w:val="21"/>
        </w:rPr>
        <w:t>A.</w:t>
      </w:r>
      <w:r w:rsidRPr="00953FA7">
        <w:rPr>
          <w:rFonts w:hint="eastAsia"/>
          <w:szCs w:val="21"/>
        </w:rPr>
        <w:t>类</w:t>
      </w:r>
      <w:r w:rsidRPr="00953FA7">
        <w:rPr>
          <w:rFonts w:hint="eastAsia"/>
          <w:szCs w:val="21"/>
        </w:rPr>
        <w:t>A</w:t>
      </w:r>
      <w:r w:rsidRPr="00953FA7">
        <w:rPr>
          <w:rFonts w:hint="eastAsia"/>
          <w:szCs w:val="21"/>
        </w:rPr>
        <w:t>的</w:t>
      </w:r>
      <w:proofErr w:type="gramStart"/>
      <w:r w:rsidRPr="00953FA7">
        <w:rPr>
          <w:rFonts w:hint="eastAsia"/>
          <w:szCs w:val="21"/>
        </w:rPr>
        <w:t>成员即类</w:t>
      </w:r>
      <w:proofErr w:type="gramEnd"/>
      <w:r w:rsidRPr="00953FA7">
        <w:rPr>
          <w:rFonts w:hint="eastAsia"/>
          <w:szCs w:val="21"/>
        </w:rPr>
        <w:t>B</w:t>
      </w:r>
      <w:r w:rsidRPr="00953FA7">
        <w:rPr>
          <w:rFonts w:hint="eastAsia"/>
          <w:szCs w:val="21"/>
        </w:rPr>
        <w:t>的成员</w:t>
      </w:r>
      <w:r w:rsidRPr="00953FA7">
        <w:rPr>
          <w:rFonts w:hint="eastAsia"/>
          <w:szCs w:val="21"/>
        </w:rPr>
        <w:t xml:space="preserve">    </w:t>
      </w:r>
    </w:p>
    <w:p w:rsidR="00494072" w:rsidRPr="00953FA7" w:rsidRDefault="00494072" w:rsidP="00494072">
      <w:pPr>
        <w:rPr>
          <w:szCs w:val="21"/>
        </w:rPr>
      </w:pPr>
      <w:r w:rsidRPr="00953FA7">
        <w:rPr>
          <w:rFonts w:hint="eastAsia"/>
          <w:szCs w:val="21"/>
        </w:rPr>
        <w:t>B.</w:t>
      </w:r>
      <w:r w:rsidRPr="00953FA7">
        <w:rPr>
          <w:rFonts w:hint="eastAsia"/>
          <w:szCs w:val="21"/>
        </w:rPr>
        <w:t>类</w:t>
      </w:r>
      <w:r w:rsidRPr="00953FA7">
        <w:rPr>
          <w:rFonts w:hint="eastAsia"/>
          <w:szCs w:val="21"/>
        </w:rPr>
        <w:t>B</w:t>
      </w:r>
      <w:r w:rsidRPr="00953FA7">
        <w:rPr>
          <w:rFonts w:hint="eastAsia"/>
          <w:szCs w:val="21"/>
        </w:rPr>
        <w:t>的</w:t>
      </w:r>
      <w:proofErr w:type="gramStart"/>
      <w:r w:rsidRPr="00953FA7">
        <w:rPr>
          <w:rFonts w:hint="eastAsia"/>
          <w:szCs w:val="21"/>
        </w:rPr>
        <w:t>成员即类</w:t>
      </w:r>
      <w:proofErr w:type="gramEnd"/>
      <w:r w:rsidRPr="00953FA7">
        <w:rPr>
          <w:rFonts w:hint="eastAsia"/>
          <w:szCs w:val="21"/>
        </w:rPr>
        <w:t>A</w:t>
      </w:r>
      <w:r w:rsidRPr="00953FA7">
        <w:rPr>
          <w:rFonts w:hint="eastAsia"/>
          <w:szCs w:val="21"/>
        </w:rPr>
        <w:t>的成员</w:t>
      </w:r>
      <w:r w:rsidRPr="00953FA7">
        <w:rPr>
          <w:rFonts w:hint="eastAsia"/>
          <w:szCs w:val="21"/>
        </w:rPr>
        <w:t xml:space="preserve">    </w:t>
      </w:r>
    </w:p>
    <w:p w:rsidR="00494072" w:rsidRPr="00953FA7" w:rsidRDefault="00494072" w:rsidP="00494072">
      <w:pPr>
        <w:rPr>
          <w:szCs w:val="21"/>
        </w:rPr>
      </w:pPr>
      <w:r w:rsidRPr="00953FA7">
        <w:rPr>
          <w:rFonts w:hint="eastAsia"/>
          <w:szCs w:val="21"/>
        </w:rPr>
        <w:t>C.</w:t>
      </w:r>
      <w:r w:rsidRPr="00953FA7">
        <w:rPr>
          <w:rFonts w:hint="eastAsia"/>
          <w:szCs w:val="21"/>
        </w:rPr>
        <w:t>类</w:t>
      </w:r>
      <w:r w:rsidRPr="00953FA7">
        <w:rPr>
          <w:rFonts w:hint="eastAsia"/>
          <w:szCs w:val="21"/>
        </w:rPr>
        <w:t>A</w:t>
      </w:r>
      <w:r w:rsidRPr="00953FA7">
        <w:rPr>
          <w:rFonts w:hint="eastAsia"/>
          <w:szCs w:val="21"/>
        </w:rPr>
        <w:t>的成员函数不得访问类</w:t>
      </w:r>
      <w:r w:rsidRPr="00953FA7">
        <w:rPr>
          <w:rFonts w:hint="eastAsia"/>
          <w:szCs w:val="21"/>
        </w:rPr>
        <w:t>B</w:t>
      </w:r>
      <w:r w:rsidRPr="00953FA7">
        <w:rPr>
          <w:rFonts w:hint="eastAsia"/>
          <w:szCs w:val="21"/>
        </w:rPr>
        <w:t>的成员</w:t>
      </w:r>
      <w:r w:rsidRPr="00953FA7">
        <w:rPr>
          <w:rFonts w:hint="eastAsia"/>
          <w:szCs w:val="21"/>
        </w:rPr>
        <w:t xml:space="preserve">    D.</w:t>
      </w:r>
      <w:r w:rsidRPr="00953FA7">
        <w:rPr>
          <w:rFonts w:hint="eastAsia"/>
          <w:szCs w:val="21"/>
        </w:rPr>
        <w:t>类</w:t>
      </w:r>
      <w:r w:rsidRPr="00953FA7">
        <w:rPr>
          <w:rFonts w:hint="eastAsia"/>
          <w:szCs w:val="21"/>
        </w:rPr>
        <w:t>B</w:t>
      </w:r>
      <w:r w:rsidRPr="00953FA7">
        <w:rPr>
          <w:rFonts w:hint="eastAsia"/>
          <w:szCs w:val="21"/>
        </w:rPr>
        <w:t>不一定是类</w:t>
      </w:r>
      <w:r w:rsidRPr="00953FA7">
        <w:rPr>
          <w:rFonts w:hint="eastAsia"/>
          <w:szCs w:val="21"/>
        </w:rPr>
        <w:t>A</w:t>
      </w:r>
      <w:r w:rsidRPr="00953FA7">
        <w:rPr>
          <w:rFonts w:hint="eastAsia"/>
          <w:szCs w:val="21"/>
        </w:rPr>
        <w:t>的友元</w:t>
      </w:r>
      <w:r w:rsidRPr="00953FA7">
        <w:rPr>
          <w:rFonts w:hint="eastAsia"/>
          <w:szCs w:val="21"/>
        </w:rPr>
        <w:t xml:space="preserve">  </w:t>
      </w:r>
    </w:p>
    <w:p w:rsidR="00494072" w:rsidRPr="00953FA7" w:rsidRDefault="001066E2" w:rsidP="00494072">
      <w:pPr>
        <w:rPr>
          <w:szCs w:val="21"/>
        </w:rPr>
      </w:pPr>
      <w:r w:rsidRPr="00953FA7">
        <w:rPr>
          <w:rFonts w:hint="eastAsia"/>
          <w:szCs w:val="21"/>
        </w:rPr>
        <w:t>125.</w:t>
      </w:r>
      <w:r w:rsidR="00494072" w:rsidRPr="00953FA7">
        <w:rPr>
          <w:rFonts w:hint="eastAsia"/>
          <w:szCs w:val="21"/>
        </w:rPr>
        <w:t>应在下列程序划线处填入的正确语句是（</w:t>
      </w:r>
      <w:r w:rsidR="00494072" w:rsidRPr="00953FA7">
        <w:rPr>
          <w:rFonts w:hint="eastAsia"/>
          <w:szCs w:val="21"/>
        </w:rPr>
        <w:t xml:space="preserve">    </w:t>
      </w:r>
      <w:r w:rsidRPr="00953FA7">
        <w:rPr>
          <w:rFonts w:hint="eastAsia"/>
          <w:szCs w:val="21"/>
        </w:rPr>
        <w:t>C</w:t>
      </w:r>
      <w:r w:rsidR="00494072" w:rsidRPr="00953FA7">
        <w:rPr>
          <w:rFonts w:hint="eastAsia"/>
          <w:szCs w:val="21"/>
        </w:rPr>
        <w:t xml:space="preserve">      </w:t>
      </w:r>
      <w:r w:rsidR="00494072" w:rsidRPr="00953FA7">
        <w:rPr>
          <w:rFonts w:hint="eastAsia"/>
          <w:szCs w:val="21"/>
        </w:rPr>
        <w:t>）</w:t>
      </w:r>
      <w:r w:rsidR="00494072" w:rsidRPr="00953FA7">
        <w:rPr>
          <w:rFonts w:hint="eastAsia"/>
          <w:szCs w:val="21"/>
        </w:rPr>
        <w:t xml:space="preserve"> </w:t>
      </w:r>
    </w:p>
    <w:p w:rsidR="00494072" w:rsidRPr="00953FA7" w:rsidRDefault="00494072" w:rsidP="00494072">
      <w:pPr>
        <w:rPr>
          <w:szCs w:val="21"/>
        </w:rPr>
      </w:pPr>
      <w:r w:rsidRPr="00953FA7">
        <w:rPr>
          <w:szCs w:val="21"/>
        </w:rPr>
        <w:t xml:space="preserve">#include </w:t>
      </w:r>
    </w:p>
    <w:p w:rsidR="00494072" w:rsidRPr="00953FA7" w:rsidRDefault="00494072" w:rsidP="00494072">
      <w:pPr>
        <w:rPr>
          <w:szCs w:val="21"/>
        </w:rPr>
      </w:pPr>
      <w:proofErr w:type="gramStart"/>
      <w:r w:rsidRPr="00953FA7">
        <w:rPr>
          <w:szCs w:val="21"/>
        </w:rPr>
        <w:t>class</w:t>
      </w:r>
      <w:proofErr w:type="gramEnd"/>
      <w:r w:rsidRPr="00953FA7">
        <w:rPr>
          <w:szCs w:val="21"/>
        </w:rPr>
        <w:t xml:space="preserve"> Base </w:t>
      </w:r>
    </w:p>
    <w:p w:rsidR="00494072" w:rsidRPr="00953FA7" w:rsidRDefault="00494072" w:rsidP="00494072">
      <w:pPr>
        <w:rPr>
          <w:szCs w:val="21"/>
        </w:rPr>
      </w:pPr>
      <w:r w:rsidRPr="00953FA7">
        <w:rPr>
          <w:rFonts w:hint="eastAsia"/>
          <w:szCs w:val="21"/>
        </w:rPr>
        <w:t xml:space="preserve">{ </w:t>
      </w:r>
      <w:r w:rsidRPr="00953FA7">
        <w:rPr>
          <w:rFonts w:hint="eastAsia"/>
          <w:szCs w:val="21"/>
        </w:rPr>
        <w:t xml:space="preserve">　</w:t>
      </w:r>
      <w:r w:rsidRPr="00953FA7">
        <w:rPr>
          <w:rFonts w:hint="eastAsia"/>
          <w:szCs w:val="21"/>
        </w:rPr>
        <w:t xml:space="preserve">public: </w:t>
      </w:r>
    </w:p>
    <w:p w:rsidR="00494072" w:rsidRPr="00953FA7" w:rsidRDefault="00494072" w:rsidP="00494072">
      <w:pPr>
        <w:rPr>
          <w:szCs w:val="21"/>
        </w:rPr>
      </w:pPr>
      <w:proofErr w:type="gramStart"/>
      <w:r w:rsidRPr="00953FA7">
        <w:rPr>
          <w:szCs w:val="21"/>
        </w:rPr>
        <w:t>void</w:t>
      </w:r>
      <w:proofErr w:type="gramEnd"/>
      <w:r w:rsidRPr="00953FA7">
        <w:rPr>
          <w:szCs w:val="21"/>
        </w:rPr>
        <w:t xml:space="preserve"> fun(){cout&lt;&lt;"Base::fun"&lt;&lt;endl;} </w:t>
      </w:r>
    </w:p>
    <w:p w:rsidR="00494072" w:rsidRPr="00953FA7" w:rsidRDefault="00494072" w:rsidP="00494072">
      <w:pPr>
        <w:rPr>
          <w:szCs w:val="21"/>
        </w:rPr>
      </w:pPr>
      <w:r w:rsidRPr="00953FA7">
        <w:rPr>
          <w:szCs w:val="21"/>
        </w:rPr>
        <w:t xml:space="preserve">}; </w:t>
      </w:r>
    </w:p>
    <w:p w:rsidR="00494072" w:rsidRPr="00953FA7" w:rsidRDefault="00494072" w:rsidP="00494072">
      <w:pPr>
        <w:rPr>
          <w:szCs w:val="21"/>
        </w:rPr>
      </w:pPr>
      <w:proofErr w:type="gramStart"/>
      <w:r w:rsidRPr="00953FA7">
        <w:rPr>
          <w:szCs w:val="21"/>
        </w:rPr>
        <w:t>class</w:t>
      </w:r>
      <w:proofErr w:type="gramEnd"/>
      <w:r w:rsidRPr="00953FA7">
        <w:rPr>
          <w:szCs w:val="21"/>
        </w:rPr>
        <w:t xml:space="preserve"> Derived:public Base </w:t>
      </w:r>
    </w:p>
    <w:p w:rsidR="00494072" w:rsidRPr="00953FA7" w:rsidRDefault="00494072" w:rsidP="00494072">
      <w:pPr>
        <w:rPr>
          <w:szCs w:val="21"/>
        </w:rPr>
      </w:pPr>
      <w:r w:rsidRPr="00953FA7">
        <w:rPr>
          <w:rFonts w:hint="eastAsia"/>
          <w:szCs w:val="21"/>
        </w:rPr>
        <w:t xml:space="preserve">{ </w:t>
      </w:r>
      <w:r w:rsidRPr="00953FA7">
        <w:rPr>
          <w:rFonts w:hint="eastAsia"/>
          <w:szCs w:val="21"/>
        </w:rPr>
        <w:t xml:space="preserve">　</w:t>
      </w:r>
      <w:r w:rsidRPr="00953FA7">
        <w:rPr>
          <w:rFonts w:hint="eastAsia"/>
          <w:szCs w:val="21"/>
        </w:rPr>
        <w:t xml:space="preserve">void fun() </w:t>
      </w:r>
    </w:p>
    <w:p w:rsidR="00494072" w:rsidRPr="00953FA7" w:rsidRDefault="00494072" w:rsidP="00494072">
      <w:pPr>
        <w:rPr>
          <w:szCs w:val="21"/>
        </w:rPr>
      </w:pPr>
      <w:r w:rsidRPr="00953FA7">
        <w:rPr>
          <w:rFonts w:hint="eastAsia"/>
          <w:szCs w:val="21"/>
        </w:rPr>
        <w:t xml:space="preserve">{_____________ // </w:t>
      </w:r>
      <w:r w:rsidRPr="00953FA7">
        <w:rPr>
          <w:rFonts w:hint="eastAsia"/>
          <w:szCs w:val="21"/>
        </w:rPr>
        <w:t>显示</w:t>
      </w:r>
      <w:proofErr w:type="gramStart"/>
      <w:r w:rsidRPr="00953FA7">
        <w:rPr>
          <w:rFonts w:hint="eastAsia"/>
          <w:szCs w:val="21"/>
        </w:rPr>
        <w:t>调用基类的</w:t>
      </w:r>
      <w:proofErr w:type="gramEnd"/>
      <w:r w:rsidRPr="00953FA7">
        <w:rPr>
          <w:rFonts w:hint="eastAsia"/>
          <w:szCs w:val="21"/>
        </w:rPr>
        <w:t>函数</w:t>
      </w:r>
      <w:r w:rsidRPr="00953FA7">
        <w:rPr>
          <w:rFonts w:hint="eastAsia"/>
          <w:szCs w:val="21"/>
        </w:rPr>
        <w:t xml:space="preserve">fun() </w:t>
      </w:r>
    </w:p>
    <w:p w:rsidR="00494072" w:rsidRPr="00953FA7" w:rsidRDefault="00494072" w:rsidP="00494072">
      <w:pPr>
        <w:rPr>
          <w:szCs w:val="21"/>
        </w:rPr>
      </w:pPr>
      <w:proofErr w:type="gramStart"/>
      <w:r w:rsidRPr="00953FA7">
        <w:rPr>
          <w:szCs w:val="21"/>
        </w:rPr>
        <w:t>cout</w:t>
      </w:r>
      <w:proofErr w:type="gramEnd"/>
      <w:r w:rsidRPr="00953FA7">
        <w:rPr>
          <w:szCs w:val="21"/>
        </w:rPr>
        <w:t xml:space="preserve">&lt;&lt;"Derived::fun"&lt;&lt;ENDL; </w:t>
      </w:r>
    </w:p>
    <w:p w:rsidR="00494072" w:rsidRPr="00953FA7" w:rsidRDefault="00494072" w:rsidP="00494072">
      <w:pPr>
        <w:rPr>
          <w:szCs w:val="21"/>
        </w:rPr>
      </w:pPr>
      <w:r w:rsidRPr="00953FA7">
        <w:rPr>
          <w:szCs w:val="21"/>
        </w:rPr>
        <w:t xml:space="preserve">} </w:t>
      </w:r>
    </w:p>
    <w:p w:rsidR="00494072" w:rsidRPr="00953FA7" w:rsidRDefault="00494072" w:rsidP="00494072">
      <w:pPr>
        <w:rPr>
          <w:szCs w:val="21"/>
        </w:rPr>
      </w:pPr>
      <w:r w:rsidRPr="00953FA7">
        <w:rPr>
          <w:szCs w:val="21"/>
        </w:rPr>
        <w:t xml:space="preserve">}; </w:t>
      </w:r>
    </w:p>
    <w:p w:rsidR="00494072" w:rsidRPr="00953FA7" w:rsidRDefault="00494072" w:rsidP="00494072">
      <w:pPr>
        <w:rPr>
          <w:szCs w:val="21"/>
        </w:rPr>
      </w:pPr>
      <w:r w:rsidRPr="00953FA7">
        <w:rPr>
          <w:rFonts w:hint="eastAsia"/>
          <w:szCs w:val="21"/>
        </w:rPr>
        <w:t>A</w:t>
      </w:r>
      <w:r w:rsidRPr="00953FA7">
        <w:rPr>
          <w:rFonts w:hint="eastAsia"/>
          <w:szCs w:val="21"/>
        </w:rPr>
        <w:t>．</w:t>
      </w:r>
      <w:proofErr w:type="gramStart"/>
      <w:r w:rsidRPr="00953FA7">
        <w:rPr>
          <w:rFonts w:hint="eastAsia"/>
          <w:szCs w:val="21"/>
        </w:rPr>
        <w:t>fun(</w:t>
      </w:r>
      <w:proofErr w:type="gramEnd"/>
      <w:r w:rsidRPr="00953FA7">
        <w:rPr>
          <w:rFonts w:hint="eastAsia"/>
          <w:szCs w:val="21"/>
        </w:rPr>
        <w:t>);           B. Base.fun();          C. Base::fun();        D. Base-&gt;fun();</w:t>
      </w:r>
    </w:p>
    <w:p w:rsidR="00494072" w:rsidRPr="00953FA7" w:rsidRDefault="001066E2" w:rsidP="00494072">
      <w:pPr>
        <w:rPr>
          <w:szCs w:val="21"/>
        </w:rPr>
      </w:pPr>
      <w:r w:rsidRPr="00953FA7">
        <w:rPr>
          <w:rFonts w:hint="eastAsia"/>
          <w:szCs w:val="21"/>
        </w:rPr>
        <w:t>126.</w:t>
      </w:r>
      <w:r w:rsidR="00494072" w:rsidRPr="00953FA7">
        <w:rPr>
          <w:rFonts w:hint="eastAsia"/>
          <w:szCs w:val="21"/>
        </w:rPr>
        <w:t>面向对象程序设计将数据与</w:t>
      </w:r>
      <w:r w:rsidR="00494072" w:rsidRPr="00953FA7">
        <w:rPr>
          <w:rFonts w:hint="eastAsia"/>
          <w:szCs w:val="21"/>
        </w:rPr>
        <w:t xml:space="preserve">(     </w:t>
      </w:r>
      <w:r w:rsidRPr="00953FA7">
        <w:rPr>
          <w:rFonts w:hint="eastAsia"/>
          <w:szCs w:val="21"/>
        </w:rPr>
        <w:t>A</w:t>
      </w:r>
      <w:r w:rsidR="00494072" w:rsidRPr="00953FA7">
        <w:rPr>
          <w:rFonts w:hint="eastAsia"/>
          <w:szCs w:val="21"/>
        </w:rPr>
        <w:t xml:space="preserve">     )</w:t>
      </w:r>
      <w:r w:rsidR="00494072" w:rsidRPr="00953FA7">
        <w:rPr>
          <w:rFonts w:hint="eastAsia"/>
          <w:szCs w:val="21"/>
        </w:rPr>
        <w:t>放在一起，</w:t>
      </w:r>
      <w:proofErr w:type="gramStart"/>
      <w:r w:rsidR="00494072" w:rsidRPr="00953FA7">
        <w:rPr>
          <w:rFonts w:hint="eastAsia"/>
          <w:szCs w:val="21"/>
        </w:rPr>
        <w:t>做为</w:t>
      </w:r>
      <w:proofErr w:type="gramEnd"/>
      <w:r w:rsidR="00494072" w:rsidRPr="00953FA7">
        <w:rPr>
          <w:rFonts w:hint="eastAsia"/>
          <w:szCs w:val="21"/>
        </w:rPr>
        <w:t>一个相互依存、不可分割的整体来处理。</w:t>
      </w:r>
    </w:p>
    <w:p w:rsidR="00494072" w:rsidRPr="00953FA7" w:rsidRDefault="00494072" w:rsidP="00494072">
      <w:pPr>
        <w:rPr>
          <w:szCs w:val="21"/>
        </w:rPr>
      </w:pPr>
      <w:r w:rsidRPr="00953FA7">
        <w:rPr>
          <w:rFonts w:hint="eastAsia"/>
          <w:szCs w:val="21"/>
        </w:rPr>
        <w:t xml:space="preserve">   A. </w:t>
      </w:r>
      <w:r w:rsidRPr="00953FA7">
        <w:rPr>
          <w:rFonts w:hint="eastAsia"/>
          <w:szCs w:val="21"/>
        </w:rPr>
        <w:t>对数据的操作</w:t>
      </w:r>
      <w:r w:rsidRPr="00953FA7">
        <w:rPr>
          <w:rFonts w:hint="eastAsia"/>
          <w:szCs w:val="21"/>
        </w:rPr>
        <w:tab/>
        <w:t xml:space="preserve">   B. </w:t>
      </w:r>
      <w:r w:rsidRPr="00953FA7">
        <w:rPr>
          <w:rFonts w:hint="eastAsia"/>
          <w:szCs w:val="21"/>
        </w:rPr>
        <w:t>信息</w:t>
      </w:r>
      <w:r w:rsidRPr="00953FA7">
        <w:rPr>
          <w:rFonts w:hint="eastAsia"/>
          <w:szCs w:val="21"/>
        </w:rPr>
        <w:tab/>
        <w:t xml:space="preserve">     C. </w:t>
      </w:r>
      <w:r w:rsidRPr="00953FA7">
        <w:rPr>
          <w:rFonts w:hint="eastAsia"/>
          <w:szCs w:val="21"/>
        </w:rPr>
        <w:t>数据隐藏</w:t>
      </w:r>
      <w:r w:rsidRPr="00953FA7">
        <w:rPr>
          <w:rFonts w:hint="eastAsia"/>
          <w:szCs w:val="21"/>
        </w:rPr>
        <w:t xml:space="preserve">    </w:t>
      </w:r>
      <w:r w:rsidRPr="00953FA7">
        <w:rPr>
          <w:rFonts w:hint="eastAsia"/>
          <w:szCs w:val="21"/>
        </w:rPr>
        <w:tab/>
        <w:t xml:space="preserve">D. </w:t>
      </w:r>
      <w:r w:rsidRPr="00953FA7">
        <w:rPr>
          <w:rFonts w:hint="eastAsia"/>
          <w:szCs w:val="21"/>
        </w:rPr>
        <w:t>数据抽象</w:t>
      </w:r>
    </w:p>
    <w:p w:rsidR="00494072" w:rsidRPr="00953FA7" w:rsidRDefault="001066E2" w:rsidP="00494072">
      <w:pPr>
        <w:rPr>
          <w:szCs w:val="21"/>
        </w:rPr>
      </w:pPr>
      <w:r w:rsidRPr="00953FA7">
        <w:rPr>
          <w:rFonts w:hint="eastAsia"/>
          <w:szCs w:val="21"/>
        </w:rPr>
        <w:t>127.</w:t>
      </w:r>
      <w:r w:rsidR="00494072" w:rsidRPr="00953FA7">
        <w:rPr>
          <w:rFonts w:hint="eastAsia"/>
          <w:szCs w:val="21"/>
        </w:rPr>
        <w:t>在类中声明转换函数时不能指定</w:t>
      </w:r>
      <w:r w:rsidR="00494072" w:rsidRPr="00953FA7">
        <w:rPr>
          <w:rFonts w:hint="eastAsia"/>
          <w:szCs w:val="21"/>
        </w:rPr>
        <w:t xml:space="preserve">(   </w:t>
      </w:r>
      <w:r w:rsidRPr="00953FA7">
        <w:rPr>
          <w:rFonts w:hint="eastAsia"/>
          <w:szCs w:val="21"/>
        </w:rPr>
        <w:t>A</w:t>
      </w:r>
      <w:r w:rsidR="00494072" w:rsidRPr="00953FA7">
        <w:rPr>
          <w:rFonts w:hint="eastAsia"/>
          <w:szCs w:val="21"/>
        </w:rPr>
        <w:t xml:space="preserve">   )</w:t>
      </w:r>
      <w:r w:rsidR="00494072" w:rsidRPr="00953FA7">
        <w:rPr>
          <w:rFonts w:hint="eastAsia"/>
          <w:szCs w:val="21"/>
        </w:rPr>
        <w:t>。</w:t>
      </w:r>
    </w:p>
    <w:p w:rsidR="00494072" w:rsidRPr="00953FA7" w:rsidRDefault="00494072" w:rsidP="00494072">
      <w:pPr>
        <w:rPr>
          <w:szCs w:val="21"/>
        </w:rPr>
      </w:pPr>
      <w:r w:rsidRPr="00953FA7">
        <w:rPr>
          <w:rFonts w:hint="eastAsia"/>
          <w:szCs w:val="21"/>
        </w:rPr>
        <w:t xml:space="preserve">  </w:t>
      </w:r>
      <w:r w:rsidRPr="00953FA7">
        <w:rPr>
          <w:rFonts w:hint="eastAsia"/>
          <w:color w:val="FF0000"/>
          <w:szCs w:val="21"/>
        </w:rPr>
        <w:t xml:space="preserve"> A. </w:t>
      </w:r>
      <w:r w:rsidRPr="00953FA7">
        <w:rPr>
          <w:rFonts w:hint="eastAsia"/>
          <w:color w:val="FF0000"/>
          <w:szCs w:val="21"/>
        </w:rPr>
        <w:t>参数</w:t>
      </w:r>
      <w:r w:rsidRPr="00953FA7">
        <w:rPr>
          <w:rFonts w:hint="eastAsia"/>
          <w:color w:val="FF0000"/>
          <w:szCs w:val="21"/>
        </w:rPr>
        <w:t xml:space="preserve"> </w:t>
      </w:r>
      <w:r w:rsidRPr="00953FA7">
        <w:rPr>
          <w:rFonts w:hint="eastAsia"/>
          <w:szCs w:val="21"/>
        </w:rPr>
        <w:t xml:space="preserve">         B. </w:t>
      </w:r>
      <w:r w:rsidRPr="00953FA7">
        <w:rPr>
          <w:rFonts w:hint="eastAsia"/>
          <w:szCs w:val="21"/>
        </w:rPr>
        <w:t>访问权限</w:t>
      </w:r>
      <w:r w:rsidRPr="00953FA7">
        <w:rPr>
          <w:rFonts w:hint="eastAsia"/>
          <w:szCs w:val="21"/>
        </w:rPr>
        <w:t xml:space="preserve">    </w:t>
      </w:r>
    </w:p>
    <w:p w:rsidR="00494072" w:rsidRPr="00953FA7" w:rsidRDefault="00494072" w:rsidP="00494072">
      <w:pPr>
        <w:ind w:firstLineChars="150" w:firstLine="315"/>
        <w:rPr>
          <w:szCs w:val="21"/>
        </w:rPr>
      </w:pPr>
      <w:r w:rsidRPr="00953FA7">
        <w:rPr>
          <w:rFonts w:hint="eastAsia"/>
          <w:szCs w:val="21"/>
        </w:rPr>
        <w:t xml:space="preserve">C. </w:t>
      </w:r>
      <w:r w:rsidRPr="00953FA7">
        <w:rPr>
          <w:rFonts w:hint="eastAsia"/>
          <w:szCs w:val="21"/>
        </w:rPr>
        <w:t>操作</w:t>
      </w:r>
      <w:r w:rsidRPr="00953FA7">
        <w:rPr>
          <w:rFonts w:hint="eastAsia"/>
          <w:szCs w:val="21"/>
        </w:rPr>
        <w:t xml:space="preserve">          D. </w:t>
      </w:r>
      <w:r w:rsidRPr="00953FA7">
        <w:rPr>
          <w:rFonts w:hint="eastAsia"/>
          <w:szCs w:val="21"/>
        </w:rPr>
        <w:t>标识符</w:t>
      </w:r>
      <w:r w:rsidRPr="00953FA7">
        <w:rPr>
          <w:rFonts w:hint="eastAsia"/>
          <w:szCs w:val="21"/>
        </w:rPr>
        <w:t xml:space="preserve">  </w:t>
      </w:r>
    </w:p>
    <w:p w:rsidR="00494072" w:rsidRPr="00953FA7" w:rsidRDefault="001066E2" w:rsidP="00494072">
      <w:pPr>
        <w:rPr>
          <w:color w:val="FF0000"/>
          <w:szCs w:val="21"/>
        </w:rPr>
      </w:pPr>
      <w:r w:rsidRPr="00953FA7">
        <w:rPr>
          <w:rFonts w:hint="eastAsia"/>
          <w:color w:val="FF0000"/>
          <w:szCs w:val="21"/>
        </w:rPr>
        <w:t>128.</w:t>
      </w:r>
      <w:r w:rsidR="00494072" w:rsidRPr="00953FA7">
        <w:rPr>
          <w:rFonts w:hint="eastAsia"/>
          <w:color w:val="FF0000"/>
          <w:szCs w:val="21"/>
        </w:rPr>
        <w:t>在派生类中重新定义虚函数时必须在</w:t>
      </w:r>
      <w:r w:rsidR="00494072" w:rsidRPr="00953FA7">
        <w:rPr>
          <w:rFonts w:hint="eastAsia"/>
          <w:color w:val="FF0000"/>
          <w:szCs w:val="21"/>
        </w:rPr>
        <w:t xml:space="preserve">(  </w:t>
      </w:r>
      <w:r w:rsidRPr="00953FA7">
        <w:rPr>
          <w:rFonts w:hint="eastAsia"/>
          <w:color w:val="FF0000"/>
          <w:szCs w:val="21"/>
        </w:rPr>
        <w:t>A</w:t>
      </w:r>
      <w:r w:rsidR="00494072" w:rsidRPr="00953FA7">
        <w:rPr>
          <w:rFonts w:hint="eastAsia"/>
          <w:color w:val="FF0000"/>
          <w:szCs w:val="21"/>
        </w:rPr>
        <w:t xml:space="preserve">      )</w:t>
      </w:r>
      <w:r w:rsidR="00494072" w:rsidRPr="00953FA7">
        <w:rPr>
          <w:rFonts w:hint="eastAsia"/>
          <w:color w:val="FF0000"/>
          <w:szCs w:val="21"/>
        </w:rPr>
        <w:t>方面与</w:t>
      </w:r>
      <w:proofErr w:type="gramStart"/>
      <w:r w:rsidR="00494072" w:rsidRPr="00953FA7">
        <w:rPr>
          <w:rFonts w:hint="eastAsia"/>
          <w:color w:val="FF0000"/>
          <w:szCs w:val="21"/>
        </w:rPr>
        <w:t>基类保持</w:t>
      </w:r>
      <w:proofErr w:type="gramEnd"/>
      <w:r w:rsidR="00494072" w:rsidRPr="00953FA7">
        <w:rPr>
          <w:rFonts w:hint="eastAsia"/>
          <w:color w:val="FF0000"/>
          <w:szCs w:val="21"/>
        </w:rPr>
        <w:t>一致。</w:t>
      </w:r>
      <w:r w:rsidR="00494072" w:rsidRPr="00953FA7">
        <w:rPr>
          <w:rFonts w:hint="eastAsia"/>
          <w:color w:val="FF0000"/>
          <w:szCs w:val="21"/>
        </w:rPr>
        <w:t xml:space="preserve">    </w:t>
      </w:r>
    </w:p>
    <w:p w:rsidR="00494072" w:rsidRPr="00953FA7" w:rsidRDefault="00494072" w:rsidP="00494072">
      <w:pPr>
        <w:rPr>
          <w:szCs w:val="21"/>
        </w:rPr>
      </w:pPr>
      <w:r w:rsidRPr="00953FA7">
        <w:rPr>
          <w:rFonts w:hint="eastAsia"/>
          <w:szCs w:val="21"/>
        </w:rPr>
        <w:t xml:space="preserve">A. </w:t>
      </w:r>
      <w:r w:rsidRPr="00953FA7">
        <w:rPr>
          <w:rFonts w:hint="eastAsia"/>
          <w:szCs w:val="21"/>
        </w:rPr>
        <w:t>参数类型</w:t>
      </w:r>
      <w:r w:rsidRPr="00953FA7">
        <w:rPr>
          <w:rFonts w:hint="eastAsia"/>
          <w:szCs w:val="21"/>
        </w:rPr>
        <w:t xml:space="preserve">          B. </w:t>
      </w:r>
      <w:r w:rsidRPr="00953FA7">
        <w:rPr>
          <w:rFonts w:hint="eastAsia"/>
          <w:szCs w:val="21"/>
        </w:rPr>
        <w:t>参数名字</w:t>
      </w:r>
      <w:r w:rsidRPr="00953FA7">
        <w:rPr>
          <w:rFonts w:hint="eastAsia"/>
          <w:szCs w:val="21"/>
        </w:rPr>
        <w:t xml:space="preserve"> </w:t>
      </w:r>
    </w:p>
    <w:p w:rsidR="00494072" w:rsidRPr="00953FA7" w:rsidRDefault="00494072" w:rsidP="00494072">
      <w:pPr>
        <w:rPr>
          <w:szCs w:val="21"/>
        </w:rPr>
      </w:pPr>
      <w:r w:rsidRPr="00953FA7">
        <w:rPr>
          <w:rFonts w:hint="eastAsia"/>
          <w:szCs w:val="21"/>
        </w:rPr>
        <w:t xml:space="preserve">C. </w:t>
      </w:r>
      <w:r w:rsidRPr="00953FA7">
        <w:rPr>
          <w:rFonts w:hint="eastAsia"/>
          <w:szCs w:val="21"/>
        </w:rPr>
        <w:t>操作内容</w:t>
      </w:r>
      <w:r w:rsidRPr="00953FA7">
        <w:rPr>
          <w:rFonts w:hint="eastAsia"/>
          <w:szCs w:val="21"/>
        </w:rPr>
        <w:t xml:space="preserve">          D. </w:t>
      </w:r>
      <w:r w:rsidRPr="00953FA7">
        <w:rPr>
          <w:rFonts w:hint="eastAsia"/>
          <w:szCs w:val="21"/>
        </w:rPr>
        <w:t>赋值</w:t>
      </w:r>
    </w:p>
    <w:p w:rsidR="00494072" w:rsidRPr="00953FA7" w:rsidRDefault="00E44616" w:rsidP="00494072">
      <w:pPr>
        <w:rPr>
          <w:color w:val="FF0000"/>
          <w:szCs w:val="21"/>
        </w:rPr>
      </w:pPr>
      <w:r w:rsidRPr="00953FA7">
        <w:rPr>
          <w:rFonts w:hint="eastAsia"/>
          <w:color w:val="FF0000"/>
          <w:szCs w:val="21"/>
        </w:rPr>
        <w:t>129.</w:t>
      </w:r>
      <w:r w:rsidR="00494072" w:rsidRPr="00953FA7">
        <w:rPr>
          <w:rFonts w:hint="eastAsia"/>
          <w:color w:val="FF0000"/>
          <w:szCs w:val="21"/>
        </w:rPr>
        <w:t>下面关于</w:t>
      </w:r>
      <w:r w:rsidR="00494072" w:rsidRPr="00953FA7">
        <w:rPr>
          <w:rFonts w:hint="eastAsia"/>
          <w:color w:val="FF0000"/>
          <w:szCs w:val="21"/>
        </w:rPr>
        <w:t>C++</w:t>
      </w:r>
      <w:r w:rsidR="00494072" w:rsidRPr="00953FA7">
        <w:rPr>
          <w:rFonts w:hint="eastAsia"/>
          <w:color w:val="FF0000"/>
          <w:szCs w:val="21"/>
        </w:rPr>
        <w:t>中类的继承与派生的说法错误的是（</w:t>
      </w:r>
      <w:r w:rsidR="00494072" w:rsidRPr="00953FA7">
        <w:rPr>
          <w:rFonts w:hint="eastAsia"/>
          <w:color w:val="FF0000"/>
          <w:szCs w:val="21"/>
        </w:rPr>
        <w:t xml:space="preserve">      </w:t>
      </w:r>
      <w:r w:rsidR="001066E2" w:rsidRPr="00953FA7">
        <w:rPr>
          <w:rFonts w:hint="eastAsia"/>
          <w:color w:val="FF0000"/>
          <w:szCs w:val="21"/>
        </w:rPr>
        <w:t>C</w:t>
      </w:r>
      <w:r w:rsidR="00494072" w:rsidRPr="00953FA7">
        <w:rPr>
          <w:rFonts w:hint="eastAsia"/>
          <w:color w:val="FF0000"/>
          <w:szCs w:val="21"/>
        </w:rPr>
        <w:t xml:space="preserve">      </w:t>
      </w:r>
      <w:r w:rsidR="00494072" w:rsidRPr="00953FA7">
        <w:rPr>
          <w:rFonts w:hint="eastAsia"/>
          <w:color w:val="FF0000"/>
          <w:szCs w:val="21"/>
        </w:rPr>
        <w:t>）。</w:t>
      </w:r>
    </w:p>
    <w:p w:rsidR="00494072" w:rsidRPr="00953FA7" w:rsidRDefault="00494072" w:rsidP="00494072">
      <w:pPr>
        <w:rPr>
          <w:color w:val="FF0000"/>
          <w:szCs w:val="21"/>
        </w:rPr>
      </w:pPr>
      <w:r w:rsidRPr="00953FA7">
        <w:rPr>
          <w:rFonts w:hint="eastAsia"/>
          <w:color w:val="FF0000"/>
          <w:szCs w:val="21"/>
        </w:rPr>
        <w:t>A</w:t>
      </w:r>
      <w:r w:rsidRPr="00953FA7">
        <w:rPr>
          <w:rFonts w:hint="eastAsia"/>
          <w:color w:val="FF0000"/>
          <w:szCs w:val="21"/>
        </w:rPr>
        <w:t>．</w:t>
      </w:r>
      <w:proofErr w:type="gramStart"/>
      <w:r w:rsidRPr="00953FA7">
        <w:rPr>
          <w:rFonts w:hint="eastAsia"/>
          <w:color w:val="FF0000"/>
          <w:szCs w:val="21"/>
        </w:rPr>
        <w:t>基类的</w:t>
      </w:r>
      <w:proofErr w:type="gramEnd"/>
      <w:r w:rsidRPr="00953FA7">
        <w:rPr>
          <w:rFonts w:hint="eastAsia"/>
          <w:color w:val="FF0000"/>
          <w:szCs w:val="21"/>
        </w:rPr>
        <w:t>protected</w:t>
      </w:r>
      <w:r w:rsidRPr="00953FA7">
        <w:rPr>
          <w:rFonts w:hint="eastAsia"/>
          <w:color w:val="FF0000"/>
          <w:szCs w:val="21"/>
        </w:rPr>
        <w:t>成员在公有派生类的成员函数中可以直接使用</w:t>
      </w:r>
    </w:p>
    <w:p w:rsidR="00494072" w:rsidRPr="00953FA7" w:rsidRDefault="00494072" w:rsidP="00494072">
      <w:pPr>
        <w:rPr>
          <w:color w:val="FF0000"/>
          <w:szCs w:val="21"/>
        </w:rPr>
      </w:pPr>
      <w:r w:rsidRPr="00953FA7">
        <w:rPr>
          <w:rFonts w:hint="eastAsia"/>
          <w:color w:val="FF0000"/>
          <w:szCs w:val="21"/>
        </w:rPr>
        <w:t>B</w:t>
      </w:r>
      <w:r w:rsidRPr="00953FA7">
        <w:rPr>
          <w:rFonts w:hint="eastAsia"/>
          <w:color w:val="FF0000"/>
          <w:szCs w:val="21"/>
        </w:rPr>
        <w:t>．</w:t>
      </w:r>
      <w:proofErr w:type="gramStart"/>
      <w:r w:rsidRPr="00953FA7">
        <w:rPr>
          <w:rFonts w:hint="eastAsia"/>
          <w:color w:val="FF0000"/>
          <w:szCs w:val="21"/>
        </w:rPr>
        <w:t>基类的</w:t>
      </w:r>
      <w:proofErr w:type="gramEnd"/>
      <w:r w:rsidRPr="00953FA7">
        <w:rPr>
          <w:rFonts w:hint="eastAsia"/>
          <w:color w:val="FF0000"/>
          <w:szCs w:val="21"/>
        </w:rPr>
        <w:t>protected</w:t>
      </w:r>
      <w:r w:rsidRPr="00953FA7">
        <w:rPr>
          <w:rFonts w:hint="eastAsia"/>
          <w:color w:val="FF0000"/>
          <w:szCs w:val="21"/>
        </w:rPr>
        <w:t>成员在私有派生类的成员函数中可以直接使用</w:t>
      </w:r>
    </w:p>
    <w:p w:rsidR="00494072" w:rsidRPr="005B5BCE" w:rsidRDefault="00494072" w:rsidP="00494072">
      <w:pPr>
        <w:rPr>
          <w:color w:val="FF0000"/>
          <w:szCs w:val="21"/>
        </w:rPr>
      </w:pPr>
      <w:r w:rsidRPr="00953FA7">
        <w:rPr>
          <w:rFonts w:hint="eastAsia"/>
          <w:color w:val="FF0000"/>
          <w:szCs w:val="21"/>
        </w:rPr>
        <w:t>C</w:t>
      </w:r>
      <w:r w:rsidRPr="00953FA7">
        <w:rPr>
          <w:rFonts w:hint="eastAsia"/>
          <w:color w:val="FF0000"/>
          <w:szCs w:val="21"/>
        </w:rPr>
        <w:t>．公</w:t>
      </w:r>
      <w:r w:rsidRPr="005B5BCE">
        <w:rPr>
          <w:rFonts w:hint="eastAsia"/>
          <w:color w:val="FF0000"/>
          <w:szCs w:val="21"/>
        </w:rPr>
        <w:t>有派生时，</w:t>
      </w:r>
      <w:proofErr w:type="gramStart"/>
      <w:r w:rsidRPr="005B5BCE">
        <w:rPr>
          <w:rFonts w:hint="eastAsia"/>
          <w:color w:val="FF0000"/>
          <w:szCs w:val="21"/>
        </w:rPr>
        <w:t>基类的</w:t>
      </w:r>
      <w:proofErr w:type="gramEnd"/>
      <w:r w:rsidRPr="005B5BCE">
        <w:rPr>
          <w:rFonts w:hint="eastAsia"/>
          <w:color w:val="FF0000"/>
          <w:szCs w:val="21"/>
        </w:rPr>
        <w:t>所有成员访问权限在派生类中保持不变</w:t>
      </w:r>
    </w:p>
    <w:p w:rsidR="00494072" w:rsidRPr="005B5BCE" w:rsidRDefault="00494072" w:rsidP="00494072">
      <w:pPr>
        <w:rPr>
          <w:color w:val="FF0000"/>
          <w:szCs w:val="21"/>
        </w:rPr>
      </w:pPr>
      <w:r w:rsidRPr="005B5BCE">
        <w:rPr>
          <w:rFonts w:hint="eastAsia"/>
          <w:color w:val="FF0000"/>
          <w:szCs w:val="21"/>
        </w:rPr>
        <w:t>D</w:t>
      </w:r>
      <w:r w:rsidRPr="005B5BCE">
        <w:rPr>
          <w:rFonts w:hint="eastAsia"/>
          <w:color w:val="FF0000"/>
          <w:szCs w:val="21"/>
        </w:rPr>
        <w:t>．</w:t>
      </w:r>
      <w:proofErr w:type="gramStart"/>
      <w:r w:rsidRPr="005B5BCE">
        <w:rPr>
          <w:rFonts w:hint="eastAsia"/>
          <w:color w:val="FF0000"/>
          <w:szCs w:val="21"/>
        </w:rPr>
        <w:t>基类的</w:t>
      </w:r>
      <w:proofErr w:type="gramEnd"/>
      <w:r w:rsidRPr="005B5BCE">
        <w:rPr>
          <w:rFonts w:hint="eastAsia"/>
          <w:color w:val="FF0000"/>
          <w:szCs w:val="21"/>
        </w:rPr>
        <w:t>protected</w:t>
      </w:r>
      <w:r w:rsidRPr="005B5BCE">
        <w:rPr>
          <w:rFonts w:hint="eastAsia"/>
          <w:color w:val="FF0000"/>
          <w:szCs w:val="21"/>
        </w:rPr>
        <w:t>成员在保护派生类的成员函数中可以直接使用</w:t>
      </w:r>
    </w:p>
    <w:p w:rsidR="00494072" w:rsidRPr="00953FA7" w:rsidRDefault="00E44616" w:rsidP="00494072">
      <w:pPr>
        <w:rPr>
          <w:szCs w:val="21"/>
        </w:rPr>
      </w:pPr>
      <w:r w:rsidRPr="00953FA7">
        <w:rPr>
          <w:rFonts w:hint="eastAsia"/>
          <w:szCs w:val="21"/>
        </w:rPr>
        <w:t>130</w:t>
      </w:r>
      <w:r w:rsidR="001066E2" w:rsidRPr="00953FA7">
        <w:rPr>
          <w:rFonts w:hint="eastAsia"/>
          <w:szCs w:val="21"/>
        </w:rPr>
        <w:t>.</w:t>
      </w:r>
      <w:r w:rsidR="00494072" w:rsidRPr="00953FA7">
        <w:rPr>
          <w:rFonts w:hint="eastAsia"/>
          <w:szCs w:val="21"/>
        </w:rPr>
        <w:t>重载赋值操作符时，应声明为</w:t>
      </w:r>
      <w:r w:rsidR="00494072" w:rsidRPr="00953FA7">
        <w:rPr>
          <w:rFonts w:hint="eastAsia"/>
          <w:szCs w:val="21"/>
        </w:rPr>
        <w:t xml:space="preserve">(   </w:t>
      </w:r>
      <w:r w:rsidR="001066E2" w:rsidRPr="00953FA7">
        <w:rPr>
          <w:rFonts w:hint="eastAsia"/>
          <w:szCs w:val="21"/>
        </w:rPr>
        <w:t>C</w:t>
      </w:r>
      <w:r w:rsidR="00494072" w:rsidRPr="00953FA7">
        <w:rPr>
          <w:rFonts w:hint="eastAsia"/>
          <w:szCs w:val="21"/>
        </w:rPr>
        <w:t xml:space="preserve">    )</w:t>
      </w:r>
      <w:r w:rsidR="00494072" w:rsidRPr="00953FA7">
        <w:rPr>
          <w:rFonts w:hint="eastAsia"/>
          <w:szCs w:val="21"/>
        </w:rPr>
        <w:t>函数。</w:t>
      </w:r>
      <w:r w:rsidR="00494072" w:rsidRPr="00953FA7">
        <w:rPr>
          <w:rFonts w:hint="eastAsia"/>
          <w:szCs w:val="21"/>
        </w:rPr>
        <w:t xml:space="preserve">    </w:t>
      </w:r>
    </w:p>
    <w:p w:rsidR="00494072" w:rsidRPr="00953FA7" w:rsidRDefault="00494072" w:rsidP="00494072">
      <w:pPr>
        <w:rPr>
          <w:szCs w:val="21"/>
        </w:rPr>
      </w:pPr>
      <w:r w:rsidRPr="00953FA7">
        <w:rPr>
          <w:rFonts w:hint="eastAsia"/>
          <w:szCs w:val="21"/>
        </w:rPr>
        <w:lastRenderedPageBreak/>
        <w:t xml:space="preserve">A. </w:t>
      </w:r>
      <w:r w:rsidRPr="00953FA7">
        <w:rPr>
          <w:rFonts w:hint="eastAsia"/>
          <w:szCs w:val="21"/>
        </w:rPr>
        <w:t>友元</w:t>
      </w:r>
      <w:r w:rsidRPr="00953FA7">
        <w:rPr>
          <w:rFonts w:hint="eastAsia"/>
          <w:szCs w:val="21"/>
        </w:rPr>
        <w:t xml:space="preserve">          B. </w:t>
      </w:r>
      <w:r w:rsidRPr="00953FA7">
        <w:rPr>
          <w:rFonts w:hint="eastAsia"/>
          <w:szCs w:val="21"/>
        </w:rPr>
        <w:t>虚</w:t>
      </w:r>
      <w:r w:rsidRPr="00953FA7">
        <w:rPr>
          <w:rFonts w:hint="eastAsia"/>
          <w:szCs w:val="21"/>
        </w:rPr>
        <w:t xml:space="preserve">         </w:t>
      </w:r>
      <w:r w:rsidRPr="00953FA7">
        <w:rPr>
          <w:rFonts w:hint="eastAsia"/>
          <w:color w:val="FF0000"/>
          <w:szCs w:val="21"/>
        </w:rPr>
        <w:t xml:space="preserve">  C. </w:t>
      </w:r>
      <w:r w:rsidRPr="00953FA7">
        <w:rPr>
          <w:rFonts w:hint="eastAsia"/>
          <w:color w:val="FF0000"/>
          <w:szCs w:val="21"/>
        </w:rPr>
        <w:t>成员</w:t>
      </w:r>
      <w:r w:rsidRPr="00953FA7">
        <w:rPr>
          <w:rFonts w:hint="eastAsia"/>
          <w:color w:val="FF0000"/>
          <w:szCs w:val="21"/>
        </w:rPr>
        <w:t xml:space="preserve">  </w:t>
      </w:r>
      <w:r w:rsidRPr="00953FA7">
        <w:rPr>
          <w:rFonts w:hint="eastAsia"/>
          <w:szCs w:val="21"/>
        </w:rPr>
        <w:t xml:space="preserve">        D. </w:t>
      </w:r>
      <w:r w:rsidRPr="00953FA7">
        <w:rPr>
          <w:rFonts w:hint="eastAsia"/>
          <w:szCs w:val="21"/>
        </w:rPr>
        <w:t>多态</w:t>
      </w:r>
    </w:p>
    <w:p w:rsidR="00E44616" w:rsidRPr="00953FA7" w:rsidRDefault="00E44616" w:rsidP="00E44616">
      <w:pPr>
        <w:rPr>
          <w:szCs w:val="21"/>
        </w:rPr>
      </w:pPr>
      <w:r w:rsidRPr="00953FA7">
        <w:rPr>
          <w:rFonts w:hint="eastAsia"/>
          <w:szCs w:val="21"/>
        </w:rPr>
        <w:t>131.</w:t>
      </w:r>
      <w:r w:rsidRPr="00953FA7">
        <w:rPr>
          <w:rFonts w:hint="eastAsia"/>
          <w:szCs w:val="21"/>
        </w:rPr>
        <w:t>在下面选项中，对类的拷贝构造函数的声明形式是（</w:t>
      </w:r>
      <w:r w:rsidRPr="00953FA7">
        <w:rPr>
          <w:rFonts w:hint="eastAsia"/>
          <w:szCs w:val="21"/>
        </w:rPr>
        <w:t xml:space="preserve"> </w:t>
      </w:r>
      <w:r w:rsidR="00DF6C76" w:rsidRPr="00953FA7">
        <w:rPr>
          <w:rFonts w:hint="eastAsia"/>
          <w:szCs w:val="21"/>
        </w:rPr>
        <w:t>B</w:t>
      </w:r>
      <w:r w:rsidRPr="00953FA7">
        <w:rPr>
          <w:rFonts w:hint="eastAsia"/>
          <w:szCs w:val="21"/>
        </w:rPr>
        <w:t xml:space="preserve"> </w:t>
      </w:r>
      <w:r w:rsidRPr="00953FA7">
        <w:rPr>
          <w:rFonts w:hint="eastAsia"/>
          <w:szCs w:val="21"/>
        </w:rPr>
        <w:t>）</w:t>
      </w:r>
    </w:p>
    <w:p w:rsidR="00E44616" w:rsidRPr="00953FA7" w:rsidRDefault="00E44616" w:rsidP="00E44616">
      <w:pPr>
        <w:rPr>
          <w:szCs w:val="21"/>
        </w:rPr>
      </w:pPr>
      <w:r w:rsidRPr="00953FA7">
        <w:rPr>
          <w:szCs w:val="21"/>
        </w:rPr>
        <w:t>A. A::</w:t>
      </w:r>
      <w:proofErr w:type="gramStart"/>
      <w:r w:rsidRPr="00953FA7">
        <w:rPr>
          <w:szCs w:val="21"/>
        </w:rPr>
        <w:t>A(</w:t>
      </w:r>
      <w:proofErr w:type="gramEnd"/>
      <w:r w:rsidRPr="00953FA7">
        <w:rPr>
          <w:szCs w:val="21"/>
        </w:rPr>
        <w:t>&amp;)    B. A::</w:t>
      </w:r>
      <w:proofErr w:type="gramStart"/>
      <w:r w:rsidRPr="00953FA7">
        <w:rPr>
          <w:szCs w:val="21"/>
        </w:rPr>
        <w:t>A(</w:t>
      </w:r>
      <w:proofErr w:type="gramEnd"/>
      <w:r w:rsidRPr="00953FA7">
        <w:rPr>
          <w:szCs w:val="21"/>
        </w:rPr>
        <w:t>const</w:t>
      </w:r>
      <w:r w:rsidRPr="00953FA7">
        <w:rPr>
          <w:rFonts w:hint="eastAsia"/>
          <w:szCs w:val="21"/>
        </w:rPr>
        <w:t xml:space="preserve"> </w:t>
      </w:r>
      <w:r w:rsidRPr="00953FA7">
        <w:rPr>
          <w:szCs w:val="21"/>
        </w:rPr>
        <w:t>A</w:t>
      </w:r>
      <w:r w:rsidRPr="00953FA7">
        <w:rPr>
          <w:rFonts w:hint="eastAsia"/>
          <w:szCs w:val="21"/>
        </w:rPr>
        <w:t xml:space="preserve"> </w:t>
      </w:r>
      <w:r w:rsidRPr="00953FA7">
        <w:rPr>
          <w:szCs w:val="21"/>
        </w:rPr>
        <w:t>&amp;)    C. A::</w:t>
      </w:r>
      <w:proofErr w:type="gramStart"/>
      <w:r w:rsidRPr="00953FA7">
        <w:rPr>
          <w:szCs w:val="21"/>
        </w:rPr>
        <w:t>A(</w:t>
      </w:r>
      <w:proofErr w:type="gramEnd"/>
      <w:r w:rsidRPr="00953FA7">
        <w:rPr>
          <w:szCs w:val="21"/>
        </w:rPr>
        <w:t>A)    D. void A::A(A</w:t>
      </w:r>
      <w:r w:rsidRPr="00953FA7">
        <w:rPr>
          <w:rFonts w:hint="eastAsia"/>
          <w:szCs w:val="21"/>
        </w:rPr>
        <w:t xml:space="preserve"> </w:t>
      </w:r>
      <w:r w:rsidRPr="00953FA7">
        <w:rPr>
          <w:szCs w:val="21"/>
        </w:rPr>
        <w:t>&amp;a)</w:t>
      </w:r>
    </w:p>
    <w:p w:rsidR="00E44616" w:rsidRPr="00953FA7" w:rsidRDefault="00E44616" w:rsidP="00E44616">
      <w:pPr>
        <w:rPr>
          <w:szCs w:val="21"/>
        </w:rPr>
      </w:pPr>
      <w:r w:rsidRPr="00953FA7">
        <w:rPr>
          <w:rFonts w:hint="eastAsia"/>
          <w:szCs w:val="21"/>
        </w:rPr>
        <w:t>132.</w:t>
      </w:r>
      <w:r w:rsidRPr="00953FA7">
        <w:rPr>
          <w:rFonts w:hint="eastAsia"/>
          <w:szCs w:val="21"/>
        </w:rPr>
        <w:t>下面关于成员函数特征的描述中，</w:t>
      </w:r>
      <w:r w:rsidRPr="00953FA7">
        <w:rPr>
          <w:rFonts w:hint="eastAsia"/>
          <w:color w:val="FF0000"/>
          <w:szCs w:val="21"/>
        </w:rPr>
        <w:t>错误</w:t>
      </w:r>
      <w:r w:rsidRPr="00953FA7">
        <w:rPr>
          <w:rFonts w:hint="eastAsia"/>
          <w:szCs w:val="21"/>
        </w:rPr>
        <w:t>的是（</w:t>
      </w:r>
      <w:r w:rsidRPr="00953FA7">
        <w:rPr>
          <w:rFonts w:hint="eastAsia"/>
          <w:szCs w:val="21"/>
        </w:rPr>
        <w:t xml:space="preserve"> </w:t>
      </w:r>
      <w:r w:rsidR="00DF6C76" w:rsidRPr="00953FA7">
        <w:rPr>
          <w:rFonts w:hint="eastAsia"/>
          <w:szCs w:val="21"/>
        </w:rPr>
        <w:t>A</w:t>
      </w:r>
      <w:r w:rsidRPr="00953FA7">
        <w:rPr>
          <w:rFonts w:hint="eastAsia"/>
          <w:szCs w:val="21"/>
        </w:rPr>
        <w:t xml:space="preserve">  </w:t>
      </w:r>
      <w:r w:rsidRPr="00953FA7">
        <w:rPr>
          <w:rFonts w:hint="eastAsia"/>
          <w:szCs w:val="21"/>
        </w:rPr>
        <w:t>）</w:t>
      </w:r>
    </w:p>
    <w:p w:rsidR="00E44616" w:rsidRPr="00953FA7" w:rsidRDefault="00E44616" w:rsidP="00E44616">
      <w:pPr>
        <w:rPr>
          <w:szCs w:val="21"/>
        </w:rPr>
      </w:pPr>
      <w:r w:rsidRPr="00953FA7">
        <w:rPr>
          <w:rFonts w:hint="eastAsia"/>
          <w:szCs w:val="21"/>
        </w:rPr>
        <w:t>A</w:t>
      </w:r>
      <w:r w:rsidRPr="00953FA7">
        <w:rPr>
          <w:rFonts w:hint="eastAsia"/>
          <w:szCs w:val="21"/>
        </w:rPr>
        <w:t>．成员函数不可以设置参数的默认值</w:t>
      </w:r>
      <w:r w:rsidRPr="00953FA7">
        <w:rPr>
          <w:rFonts w:hint="eastAsia"/>
          <w:szCs w:val="21"/>
        </w:rPr>
        <w:t xml:space="preserve">       B</w:t>
      </w:r>
      <w:r w:rsidRPr="00953FA7">
        <w:rPr>
          <w:rFonts w:hint="eastAsia"/>
          <w:szCs w:val="21"/>
        </w:rPr>
        <w:t>．成员函数可以重载</w:t>
      </w:r>
    </w:p>
    <w:p w:rsidR="00E44616" w:rsidRPr="00953FA7" w:rsidRDefault="00E44616" w:rsidP="00E44616">
      <w:pPr>
        <w:rPr>
          <w:szCs w:val="21"/>
        </w:rPr>
      </w:pPr>
      <w:r w:rsidRPr="00953FA7">
        <w:rPr>
          <w:rFonts w:hint="eastAsia"/>
          <w:szCs w:val="21"/>
        </w:rPr>
        <w:t>C</w:t>
      </w:r>
      <w:r w:rsidRPr="00953FA7">
        <w:rPr>
          <w:rFonts w:hint="eastAsia"/>
          <w:szCs w:val="21"/>
        </w:rPr>
        <w:t>．成员函数可以是内联函数</w:t>
      </w:r>
      <w:r w:rsidRPr="00953FA7">
        <w:rPr>
          <w:rFonts w:hint="eastAsia"/>
          <w:szCs w:val="21"/>
        </w:rPr>
        <w:t xml:space="preserve">               D</w:t>
      </w:r>
      <w:r w:rsidRPr="00953FA7">
        <w:rPr>
          <w:rFonts w:hint="eastAsia"/>
          <w:szCs w:val="21"/>
        </w:rPr>
        <w:t>．成员函数可以是静态的</w:t>
      </w:r>
    </w:p>
    <w:p w:rsidR="00E44616" w:rsidRPr="00953FA7" w:rsidRDefault="00E44616" w:rsidP="00E44616">
      <w:pPr>
        <w:rPr>
          <w:szCs w:val="21"/>
        </w:rPr>
      </w:pPr>
      <w:r w:rsidRPr="00953FA7">
        <w:rPr>
          <w:rFonts w:hint="eastAsia"/>
          <w:szCs w:val="21"/>
        </w:rPr>
        <w:t>133.</w:t>
      </w:r>
      <w:r w:rsidRPr="00953FA7">
        <w:rPr>
          <w:rFonts w:hint="eastAsia"/>
          <w:szCs w:val="21"/>
        </w:rPr>
        <w:t>下面</w:t>
      </w:r>
      <w:proofErr w:type="gramStart"/>
      <w:r w:rsidRPr="00953FA7">
        <w:rPr>
          <w:rFonts w:hint="eastAsia"/>
          <w:szCs w:val="21"/>
        </w:rPr>
        <w:t>关于类</w:t>
      </w:r>
      <w:proofErr w:type="gramEnd"/>
      <w:r w:rsidRPr="00953FA7">
        <w:rPr>
          <w:rFonts w:hint="eastAsia"/>
          <w:szCs w:val="21"/>
        </w:rPr>
        <w:t>模板叙述</w:t>
      </w:r>
      <w:r w:rsidRPr="00953FA7">
        <w:rPr>
          <w:rFonts w:hint="eastAsia"/>
          <w:color w:val="FF0000"/>
          <w:szCs w:val="21"/>
        </w:rPr>
        <w:t>不正确</w:t>
      </w:r>
      <w:r w:rsidRPr="00953FA7">
        <w:rPr>
          <w:rFonts w:hint="eastAsia"/>
          <w:szCs w:val="21"/>
        </w:rPr>
        <w:t>的是（</w:t>
      </w:r>
      <w:r w:rsidRPr="00953FA7">
        <w:rPr>
          <w:rFonts w:hint="eastAsia"/>
          <w:szCs w:val="21"/>
        </w:rPr>
        <w:t xml:space="preserve">  </w:t>
      </w:r>
      <w:r w:rsidR="00DF6C76" w:rsidRPr="00953FA7">
        <w:rPr>
          <w:rFonts w:hint="eastAsia"/>
          <w:szCs w:val="21"/>
        </w:rPr>
        <w:t>B</w:t>
      </w:r>
      <w:r w:rsidRPr="00953FA7">
        <w:rPr>
          <w:rFonts w:hint="eastAsia"/>
          <w:szCs w:val="21"/>
        </w:rPr>
        <w:t xml:space="preserve"> </w:t>
      </w:r>
      <w:r w:rsidRPr="00953FA7">
        <w:rPr>
          <w:rFonts w:hint="eastAsia"/>
          <w:szCs w:val="21"/>
        </w:rPr>
        <w:t>）</w:t>
      </w:r>
      <w:r w:rsidRPr="00953FA7">
        <w:rPr>
          <w:rFonts w:hint="eastAsia"/>
          <w:szCs w:val="21"/>
        </w:rPr>
        <w:t xml:space="preserve"> </w:t>
      </w:r>
    </w:p>
    <w:p w:rsidR="00E44616" w:rsidRPr="00953FA7" w:rsidRDefault="00E44616" w:rsidP="00E44616">
      <w:pPr>
        <w:rPr>
          <w:szCs w:val="21"/>
        </w:rPr>
      </w:pPr>
      <w:r w:rsidRPr="00953FA7">
        <w:rPr>
          <w:rFonts w:hint="eastAsia"/>
          <w:szCs w:val="21"/>
        </w:rPr>
        <w:t>A</w:t>
      </w:r>
      <w:r w:rsidRPr="00953FA7">
        <w:rPr>
          <w:rFonts w:hint="eastAsia"/>
          <w:szCs w:val="21"/>
        </w:rPr>
        <w:t>．可以有多个构造函数</w:t>
      </w:r>
      <w:r w:rsidRPr="00953FA7">
        <w:rPr>
          <w:rFonts w:hint="eastAsia"/>
          <w:szCs w:val="21"/>
        </w:rPr>
        <w:t xml:space="preserve">                    B. </w:t>
      </w:r>
      <w:r w:rsidRPr="00953FA7">
        <w:rPr>
          <w:rFonts w:hint="eastAsia"/>
          <w:szCs w:val="21"/>
        </w:rPr>
        <w:t>类模板是模板类的实例</w:t>
      </w:r>
    </w:p>
    <w:p w:rsidR="00E44616" w:rsidRPr="00953FA7" w:rsidRDefault="00E44616" w:rsidP="00E44616">
      <w:pPr>
        <w:rPr>
          <w:szCs w:val="21"/>
        </w:rPr>
      </w:pPr>
      <w:r w:rsidRPr="00953FA7">
        <w:rPr>
          <w:rFonts w:hint="eastAsia"/>
          <w:szCs w:val="21"/>
        </w:rPr>
        <w:t xml:space="preserve">C. </w:t>
      </w:r>
      <w:r w:rsidRPr="00953FA7">
        <w:rPr>
          <w:rFonts w:hint="eastAsia"/>
          <w:szCs w:val="21"/>
        </w:rPr>
        <w:t>一个类模板可以用来实例化多个模板类</w:t>
      </w:r>
      <w:r w:rsidRPr="00953FA7">
        <w:rPr>
          <w:rFonts w:hint="eastAsia"/>
          <w:szCs w:val="21"/>
        </w:rPr>
        <w:t xml:space="preserve">    D. </w:t>
      </w:r>
      <w:r w:rsidRPr="00953FA7">
        <w:rPr>
          <w:rFonts w:hint="eastAsia"/>
          <w:szCs w:val="21"/>
        </w:rPr>
        <w:t>类模板可以有多个参数</w:t>
      </w:r>
    </w:p>
    <w:p w:rsidR="00E44616" w:rsidRPr="00953FA7" w:rsidRDefault="00E44616" w:rsidP="00E44616">
      <w:pPr>
        <w:rPr>
          <w:b/>
          <w:szCs w:val="21"/>
        </w:rPr>
      </w:pPr>
      <w:r w:rsidRPr="00953FA7">
        <w:rPr>
          <w:rFonts w:hint="eastAsia"/>
          <w:b/>
          <w:szCs w:val="21"/>
        </w:rPr>
        <w:t>134.</w:t>
      </w:r>
      <w:r w:rsidRPr="00953FA7">
        <w:rPr>
          <w:rFonts w:hint="eastAsia"/>
          <w:b/>
          <w:szCs w:val="21"/>
        </w:rPr>
        <w:t>要使一个类成为抽象类，这个类应具有的条件是（</w:t>
      </w:r>
      <w:r w:rsidRPr="00953FA7">
        <w:rPr>
          <w:rFonts w:hint="eastAsia"/>
          <w:b/>
          <w:szCs w:val="21"/>
        </w:rPr>
        <w:t xml:space="preserve"> </w:t>
      </w:r>
      <w:r w:rsidR="00DF6C76" w:rsidRPr="00953FA7">
        <w:rPr>
          <w:rFonts w:hint="eastAsia"/>
          <w:b/>
          <w:szCs w:val="21"/>
        </w:rPr>
        <w:t>A</w:t>
      </w:r>
      <w:r w:rsidRPr="00953FA7">
        <w:rPr>
          <w:rFonts w:hint="eastAsia"/>
          <w:b/>
          <w:szCs w:val="21"/>
        </w:rPr>
        <w:t xml:space="preserve">    </w:t>
      </w:r>
      <w:r w:rsidRPr="00953FA7">
        <w:rPr>
          <w:rFonts w:hint="eastAsia"/>
          <w:b/>
          <w:szCs w:val="21"/>
        </w:rPr>
        <w:t>）</w:t>
      </w:r>
    </w:p>
    <w:p w:rsidR="00E44616" w:rsidRPr="00953FA7" w:rsidRDefault="00E44616" w:rsidP="00E44616">
      <w:pPr>
        <w:rPr>
          <w:b/>
          <w:szCs w:val="21"/>
        </w:rPr>
      </w:pPr>
      <w:r w:rsidRPr="00953FA7">
        <w:rPr>
          <w:rFonts w:hint="eastAsia"/>
          <w:b/>
          <w:szCs w:val="21"/>
        </w:rPr>
        <w:t>A</w:t>
      </w:r>
      <w:r w:rsidRPr="00953FA7">
        <w:rPr>
          <w:rFonts w:hint="eastAsia"/>
          <w:b/>
          <w:szCs w:val="21"/>
        </w:rPr>
        <w:t>．至少有</w:t>
      </w:r>
      <w:proofErr w:type="gramStart"/>
      <w:r w:rsidRPr="00953FA7">
        <w:rPr>
          <w:rFonts w:hint="eastAsia"/>
          <w:b/>
          <w:szCs w:val="21"/>
        </w:rPr>
        <w:t>一个纯虚函数</w:t>
      </w:r>
      <w:proofErr w:type="gramEnd"/>
      <w:r w:rsidRPr="00953FA7">
        <w:rPr>
          <w:rFonts w:hint="eastAsia"/>
          <w:b/>
          <w:szCs w:val="21"/>
        </w:rPr>
        <w:t xml:space="preserve">           B. </w:t>
      </w:r>
      <w:r w:rsidRPr="00953FA7">
        <w:rPr>
          <w:rFonts w:hint="eastAsia"/>
          <w:b/>
          <w:szCs w:val="21"/>
        </w:rPr>
        <w:t>至少有一个虚函数</w:t>
      </w:r>
    </w:p>
    <w:p w:rsidR="00E44616" w:rsidRPr="00953FA7" w:rsidRDefault="00E44616" w:rsidP="00E44616">
      <w:pPr>
        <w:rPr>
          <w:b/>
          <w:szCs w:val="21"/>
        </w:rPr>
      </w:pPr>
      <w:r w:rsidRPr="00953FA7">
        <w:rPr>
          <w:rFonts w:hint="eastAsia"/>
          <w:b/>
          <w:szCs w:val="21"/>
        </w:rPr>
        <w:t xml:space="preserve">C. </w:t>
      </w:r>
      <w:r w:rsidRPr="00953FA7">
        <w:rPr>
          <w:rFonts w:hint="eastAsia"/>
          <w:b/>
          <w:szCs w:val="21"/>
        </w:rPr>
        <w:t>只含有一个纯虚函数</w:t>
      </w:r>
      <w:r w:rsidRPr="00953FA7">
        <w:rPr>
          <w:rFonts w:hint="eastAsia"/>
          <w:b/>
          <w:szCs w:val="21"/>
        </w:rPr>
        <w:t xml:space="preserve">           D. </w:t>
      </w:r>
      <w:r w:rsidRPr="00953FA7">
        <w:rPr>
          <w:rFonts w:hint="eastAsia"/>
          <w:b/>
          <w:szCs w:val="21"/>
        </w:rPr>
        <w:t>只含有一个虚函数</w:t>
      </w:r>
    </w:p>
    <w:p w:rsidR="00E44616" w:rsidRPr="00953FA7" w:rsidRDefault="00E44616" w:rsidP="00E44616">
      <w:pPr>
        <w:rPr>
          <w:szCs w:val="21"/>
        </w:rPr>
      </w:pPr>
      <w:r w:rsidRPr="00953FA7">
        <w:rPr>
          <w:rFonts w:hint="eastAsia"/>
          <w:szCs w:val="21"/>
        </w:rPr>
        <w:t>135.</w:t>
      </w:r>
      <w:r w:rsidRPr="00953FA7">
        <w:rPr>
          <w:rFonts w:hint="eastAsia"/>
          <w:szCs w:val="21"/>
        </w:rPr>
        <w:t>有关运算符重载正确的描述是（</w:t>
      </w:r>
      <w:r w:rsidRPr="00953FA7">
        <w:rPr>
          <w:rFonts w:hint="eastAsia"/>
          <w:szCs w:val="21"/>
        </w:rPr>
        <w:t xml:space="preserve"> </w:t>
      </w:r>
      <w:r w:rsidR="00DF6C76" w:rsidRPr="00953FA7">
        <w:rPr>
          <w:rFonts w:hint="eastAsia"/>
          <w:szCs w:val="21"/>
        </w:rPr>
        <w:t>D</w:t>
      </w:r>
      <w:r w:rsidRPr="00953FA7">
        <w:rPr>
          <w:rFonts w:hint="eastAsia"/>
          <w:szCs w:val="21"/>
        </w:rPr>
        <w:t xml:space="preserve"> </w:t>
      </w:r>
      <w:r w:rsidRPr="00953FA7">
        <w:rPr>
          <w:rFonts w:hint="eastAsia"/>
          <w:szCs w:val="21"/>
        </w:rPr>
        <w:t>）</w:t>
      </w:r>
    </w:p>
    <w:p w:rsidR="00E44616" w:rsidRPr="00953FA7" w:rsidRDefault="00E44616" w:rsidP="00E44616">
      <w:pPr>
        <w:rPr>
          <w:szCs w:val="21"/>
        </w:rPr>
      </w:pPr>
      <w:r w:rsidRPr="00953FA7">
        <w:rPr>
          <w:rFonts w:hint="eastAsia"/>
          <w:szCs w:val="21"/>
        </w:rPr>
        <w:t>A. C++</w:t>
      </w:r>
      <w:r w:rsidRPr="00953FA7">
        <w:rPr>
          <w:rFonts w:hint="eastAsia"/>
          <w:szCs w:val="21"/>
        </w:rPr>
        <w:t>语言允许在重载运算符时改变运算符的操作个数</w:t>
      </w:r>
    </w:p>
    <w:p w:rsidR="00E44616" w:rsidRPr="00953FA7" w:rsidRDefault="00E44616" w:rsidP="00E44616">
      <w:pPr>
        <w:rPr>
          <w:szCs w:val="21"/>
        </w:rPr>
      </w:pPr>
      <w:r w:rsidRPr="00953FA7">
        <w:rPr>
          <w:rFonts w:hint="eastAsia"/>
          <w:szCs w:val="21"/>
        </w:rPr>
        <w:t>B. C++</w:t>
      </w:r>
      <w:r w:rsidRPr="00953FA7">
        <w:rPr>
          <w:rFonts w:hint="eastAsia"/>
          <w:szCs w:val="21"/>
        </w:rPr>
        <w:t>语言允许在重载运算符时改变运算符的优先级</w:t>
      </w:r>
    </w:p>
    <w:p w:rsidR="00E44616" w:rsidRPr="00953FA7" w:rsidRDefault="00E44616" w:rsidP="00E44616">
      <w:pPr>
        <w:rPr>
          <w:szCs w:val="21"/>
        </w:rPr>
      </w:pPr>
      <w:r w:rsidRPr="00953FA7">
        <w:rPr>
          <w:rFonts w:hint="eastAsia"/>
          <w:szCs w:val="21"/>
        </w:rPr>
        <w:t>C. C++</w:t>
      </w:r>
      <w:r w:rsidRPr="00953FA7">
        <w:rPr>
          <w:rFonts w:hint="eastAsia"/>
          <w:szCs w:val="21"/>
        </w:rPr>
        <w:t>语言允许在重载运算符时改变运算符的结合性</w:t>
      </w:r>
    </w:p>
    <w:p w:rsidR="00E44616" w:rsidRPr="00953FA7" w:rsidRDefault="00E44616" w:rsidP="00E44616">
      <w:pPr>
        <w:rPr>
          <w:szCs w:val="21"/>
        </w:rPr>
      </w:pPr>
      <w:r w:rsidRPr="00953FA7">
        <w:rPr>
          <w:rFonts w:hint="eastAsia"/>
          <w:szCs w:val="21"/>
        </w:rPr>
        <w:t>D. C++</w:t>
      </w:r>
      <w:r w:rsidRPr="00953FA7">
        <w:rPr>
          <w:rFonts w:hint="eastAsia"/>
          <w:szCs w:val="21"/>
        </w:rPr>
        <w:t>语言允许在重载运算符时改变运算符的原来的功能</w:t>
      </w:r>
    </w:p>
    <w:p w:rsidR="00E44616" w:rsidRPr="00953FA7" w:rsidRDefault="00E44616" w:rsidP="00E44616">
      <w:pPr>
        <w:rPr>
          <w:szCs w:val="21"/>
        </w:rPr>
      </w:pPr>
      <w:r w:rsidRPr="00953FA7">
        <w:rPr>
          <w:rFonts w:hint="eastAsia"/>
          <w:szCs w:val="21"/>
        </w:rPr>
        <w:t>136.</w:t>
      </w:r>
      <w:r w:rsidRPr="00953FA7">
        <w:rPr>
          <w:rFonts w:hint="eastAsia"/>
          <w:szCs w:val="21"/>
        </w:rPr>
        <w:t>下列说法正确的是（</w:t>
      </w:r>
      <w:r w:rsidRPr="00953FA7">
        <w:rPr>
          <w:rFonts w:hint="eastAsia"/>
          <w:szCs w:val="21"/>
        </w:rPr>
        <w:t xml:space="preserve">   </w:t>
      </w:r>
      <w:r w:rsidR="00DF6C76" w:rsidRPr="00953FA7">
        <w:rPr>
          <w:rFonts w:hint="eastAsia"/>
          <w:szCs w:val="21"/>
        </w:rPr>
        <w:t>D</w:t>
      </w:r>
      <w:r w:rsidRPr="00953FA7">
        <w:rPr>
          <w:rFonts w:hint="eastAsia"/>
          <w:szCs w:val="21"/>
        </w:rPr>
        <w:t xml:space="preserve">  </w:t>
      </w:r>
      <w:r w:rsidRPr="00953FA7">
        <w:rPr>
          <w:rFonts w:hint="eastAsia"/>
          <w:szCs w:val="21"/>
        </w:rPr>
        <w:t>）。</w:t>
      </w:r>
    </w:p>
    <w:p w:rsidR="00E44616" w:rsidRPr="00953FA7" w:rsidRDefault="00E44616" w:rsidP="00E44616">
      <w:pPr>
        <w:rPr>
          <w:szCs w:val="21"/>
        </w:rPr>
      </w:pPr>
      <w:r w:rsidRPr="00953FA7">
        <w:rPr>
          <w:rFonts w:hint="eastAsia"/>
          <w:szCs w:val="21"/>
        </w:rPr>
        <w:t xml:space="preserve">A. </w:t>
      </w:r>
      <w:r w:rsidRPr="00953FA7">
        <w:rPr>
          <w:rFonts w:hint="eastAsia"/>
          <w:szCs w:val="21"/>
        </w:rPr>
        <w:t>一个类的对象可以是另一个类的成员</w:t>
      </w:r>
    </w:p>
    <w:p w:rsidR="00E44616" w:rsidRPr="00953FA7" w:rsidRDefault="00E44616" w:rsidP="00E44616">
      <w:pPr>
        <w:rPr>
          <w:szCs w:val="21"/>
        </w:rPr>
      </w:pPr>
      <w:r w:rsidRPr="00953FA7">
        <w:rPr>
          <w:rFonts w:hint="eastAsia"/>
          <w:szCs w:val="21"/>
        </w:rPr>
        <w:t xml:space="preserve">B. </w:t>
      </w:r>
      <w:r w:rsidRPr="00953FA7">
        <w:rPr>
          <w:rFonts w:hint="eastAsia"/>
          <w:szCs w:val="21"/>
        </w:rPr>
        <w:t>一个类可以作为另一个类的派生类</w:t>
      </w:r>
    </w:p>
    <w:p w:rsidR="00E44616" w:rsidRPr="00953FA7" w:rsidRDefault="00E44616" w:rsidP="00E44616">
      <w:pPr>
        <w:rPr>
          <w:szCs w:val="21"/>
        </w:rPr>
      </w:pPr>
      <w:r w:rsidRPr="00953FA7">
        <w:rPr>
          <w:rFonts w:hint="eastAsia"/>
          <w:szCs w:val="21"/>
        </w:rPr>
        <w:t xml:space="preserve">C. </w:t>
      </w:r>
      <w:r w:rsidRPr="00953FA7">
        <w:rPr>
          <w:rFonts w:hint="eastAsia"/>
          <w:szCs w:val="21"/>
        </w:rPr>
        <w:t>一个类可以在另一个类定义体进行定义</w:t>
      </w:r>
    </w:p>
    <w:p w:rsidR="00E44616" w:rsidRPr="00953FA7" w:rsidRDefault="00E44616" w:rsidP="00E44616">
      <w:pPr>
        <w:rPr>
          <w:szCs w:val="21"/>
        </w:rPr>
      </w:pPr>
      <w:r w:rsidRPr="00953FA7">
        <w:rPr>
          <w:rFonts w:hint="eastAsia"/>
          <w:szCs w:val="21"/>
        </w:rPr>
        <w:t xml:space="preserve">D. </w:t>
      </w:r>
      <w:r w:rsidRPr="00953FA7">
        <w:rPr>
          <w:rFonts w:hint="eastAsia"/>
          <w:szCs w:val="21"/>
        </w:rPr>
        <w:t>以上说法均正确</w:t>
      </w:r>
    </w:p>
    <w:p w:rsidR="00E44616" w:rsidRPr="00953FA7" w:rsidRDefault="00E44616" w:rsidP="00E44616">
      <w:pPr>
        <w:rPr>
          <w:b/>
          <w:color w:val="FF0000"/>
          <w:szCs w:val="21"/>
        </w:rPr>
      </w:pPr>
      <w:r w:rsidRPr="00953FA7">
        <w:rPr>
          <w:rFonts w:hint="eastAsia"/>
          <w:b/>
          <w:color w:val="FF0000"/>
          <w:szCs w:val="21"/>
        </w:rPr>
        <w:t>137.</w:t>
      </w:r>
      <w:r w:rsidRPr="00953FA7">
        <w:rPr>
          <w:rFonts w:hint="eastAsia"/>
          <w:b/>
          <w:color w:val="FF0000"/>
          <w:szCs w:val="21"/>
        </w:rPr>
        <w:t>有如下程序：</w:t>
      </w:r>
      <w:r w:rsidRPr="00953FA7">
        <w:rPr>
          <w:rFonts w:hint="eastAsia"/>
          <w:b/>
          <w:color w:val="FF0000"/>
          <w:szCs w:val="21"/>
        </w:rPr>
        <w:t xml:space="preserve"> </w:t>
      </w:r>
    </w:p>
    <w:p w:rsidR="00E44616" w:rsidRPr="00953FA7" w:rsidRDefault="00E44616" w:rsidP="00E44616">
      <w:pPr>
        <w:rPr>
          <w:b/>
          <w:color w:val="FF0000"/>
          <w:szCs w:val="21"/>
        </w:rPr>
      </w:pPr>
      <w:r w:rsidRPr="00953FA7">
        <w:rPr>
          <w:b/>
          <w:color w:val="FF0000"/>
          <w:szCs w:val="21"/>
        </w:rPr>
        <w:t>#include &lt;iostream.h&gt;</w:t>
      </w:r>
    </w:p>
    <w:p w:rsidR="00E44616" w:rsidRPr="00953FA7" w:rsidRDefault="00E44616" w:rsidP="00E44616">
      <w:pPr>
        <w:rPr>
          <w:b/>
          <w:color w:val="FF0000"/>
          <w:szCs w:val="21"/>
        </w:rPr>
      </w:pPr>
      <w:proofErr w:type="gramStart"/>
      <w:r w:rsidRPr="00953FA7">
        <w:rPr>
          <w:b/>
          <w:color w:val="FF0000"/>
          <w:szCs w:val="21"/>
        </w:rPr>
        <w:t>class</w:t>
      </w:r>
      <w:proofErr w:type="gramEnd"/>
      <w:r w:rsidRPr="00953FA7">
        <w:rPr>
          <w:b/>
          <w:color w:val="FF0000"/>
          <w:szCs w:val="21"/>
        </w:rPr>
        <w:t xml:space="preserve"> BASE{</w:t>
      </w:r>
    </w:p>
    <w:p w:rsidR="00E44616" w:rsidRPr="00953FA7" w:rsidRDefault="00E44616" w:rsidP="00E44616">
      <w:pPr>
        <w:rPr>
          <w:b/>
          <w:color w:val="FF0000"/>
          <w:szCs w:val="21"/>
        </w:rPr>
      </w:pPr>
      <w:proofErr w:type="gramStart"/>
      <w:r w:rsidRPr="00953FA7">
        <w:rPr>
          <w:b/>
          <w:color w:val="FF0000"/>
          <w:szCs w:val="21"/>
        </w:rPr>
        <w:t>char</w:t>
      </w:r>
      <w:proofErr w:type="gramEnd"/>
      <w:r w:rsidRPr="00953FA7">
        <w:rPr>
          <w:b/>
          <w:color w:val="FF0000"/>
          <w:szCs w:val="21"/>
        </w:rPr>
        <w:t xml:space="preserve"> c; </w:t>
      </w:r>
    </w:p>
    <w:p w:rsidR="00E44616" w:rsidRPr="00953FA7" w:rsidRDefault="00E44616" w:rsidP="00E44616">
      <w:pPr>
        <w:rPr>
          <w:b/>
          <w:color w:val="FF0000"/>
          <w:szCs w:val="21"/>
        </w:rPr>
      </w:pPr>
      <w:proofErr w:type="gramStart"/>
      <w:r w:rsidRPr="00953FA7">
        <w:rPr>
          <w:b/>
          <w:color w:val="FF0000"/>
          <w:szCs w:val="21"/>
        </w:rPr>
        <w:t>public</w:t>
      </w:r>
      <w:proofErr w:type="gramEnd"/>
      <w:r w:rsidRPr="00953FA7">
        <w:rPr>
          <w:b/>
          <w:color w:val="FF0000"/>
          <w:szCs w:val="21"/>
        </w:rPr>
        <w:t>:</w:t>
      </w:r>
    </w:p>
    <w:p w:rsidR="00E44616" w:rsidRPr="00953FA7" w:rsidRDefault="00E44616" w:rsidP="00E44616">
      <w:pPr>
        <w:rPr>
          <w:b/>
          <w:color w:val="FF0000"/>
          <w:szCs w:val="21"/>
        </w:rPr>
      </w:pPr>
      <w:r w:rsidRPr="00953FA7">
        <w:rPr>
          <w:b/>
          <w:color w:val="FF0000"/>
          <w:szCs w:val="21"/>
        </w:rPr>
        <w:tab/>
      </w:r>
      <w:proofErr w:type="gramStart"/>
      <w:r w:rsidRPr="00953FA7">
        <w:rPr>
          <w:b/>
          <w:color w:val="FF0000"/>
          <w:szCs w:val="21"/>
        </w:rPr>
        <w:t>BASE(</w:t>
      </w:r>
      <w:proofErr w:type="gramEnd"/>
      <w:r w:rsidRPr="00953FA7">
        <w:rPr>
          <w:b/>
          <w:color w:val="FF0000"/>
          <w:szCs w:val="21"/>
        </w:rPr>
        <w:t xml:space="preserve">char n):c(n){} </w:t>
      </w:r>
    </w:p>
    <w:p w:rsidR="00E44616" w:rsidRPr="00953FA7" w:rsidRDefault="00E44616" w:rsidP="00E44616">
      <w:pPr>
        <w:rPr>
          <w:b/>
          <w:color w:val="FF0000"/>
          <w:szCs w:val="21"/>
        </w:rPr>
      </w:pPr>
      <w:r w:rsidRPr="00953FA7">
        <w:rPr>
          <w:b/>
          <w:color w:val="FF0000"/>
          <w:szCs w:val="21"/>
        </w:rPr>
        <w:tab/>
      </w:r>
      <w:proofErr w:type="gramStart"/>
      <w:r w:rsidRPr="00953FA7">
        <w:rPr>
          <w:b/>
          <w:color w:val="FF0000"/>
          <w:szCs w:val="21"/>
        </w:rPr>
        <w:t>virtual</w:t>
      </w:r>
      <w:proofErr w:type="gramEnd"/>
      <w:r w:rsidRPr="00953FA7">
        <w:rPr>
          <w:rFonts w:hint="eastAsia"/>
          <w:b/>
          <w:color w:val="FF0000"/>
          <w:szCs w:val="21"/>
        </w:rPr>
        <w:t xml:space="preserve"> </w:t>
      </w:r>
      <w:r w:rsidRPr="00953FA7">
        <w:rPr>
          <w:b/>
          <w:color w:val="FF0000"/>
          <w:szCs w:val="21"/>
        </w:rPr>
        <w:t xml:space="preserve">~BASE(){cout&lt;&lt;c;} </w:t>
      </w:r>
    </w:p>
    <w:p w:rsidR="00E44616" w:rsidRPr="00953FA7" w:rsidRDefault="00E44616" w:rsidP="00E44616">
      <w:pPr>
        <w:rPr>
          <w:b/>
          <w:color w:val="FF0000"/>
          <w:szCs w:val="21"/>
        </w:rPr>
      </w:pPr>
      <w:r w:rsidRPr="00953FA7">
        <w:rPr>
          <w:b/>
          <w:color w:val="FF0000"/>
          <w:szCs w:val="21"/>
        </w:rPr>
        <w:t xml:space="preserve">}; </w:t>
      </w:r>
    </w:p>
    <w:p w:rsidR="00E44616" w:rsidRPr="00953FA7" w:rsidRDefault="00E44616" w:rsidP="00E44616">
      <w:pPr>
        <w:rPr>
          <w:b/>
          <w:color w:val="FF0000"/>
          <w:szCs w:val="21"/>
        </w:rPr>
      </w:pPr>
      <w:proofErr w:type="gramStart"/>
      <w:r w:rsidRPr="00953FA7">
        <w:rPr>
          <w:b/>
          <w:color w:val="FF0000"/>
          <w:szCs w:val="21"/>
        </w:rPr>
        <w:t>class</w:t>
      </w:r>
      <w:proofErr w:type="gramEnd"/>
      <w:r w:rsidRPr="00953FA7">
        <w:rPr>
          <w:b/>
          <w:color w:val="FF0000"/>
          <w:szCs w:val="21"/>
        </w:rPr>
        <w:t xml:space="preserve"> DERIVED:public BASE</w:t>
      </w:r>
    </w:p>
    <w:p w:rsidR="00E44616" w:rsidRPr="00953FA7" w:rsidRDefault="00E44616" w:rsidP="00E44616">
      <w:pPr>
        <w:rPr>
          <w:b/>
          <w:color w:val="FF0000"/>
          <w:szCs w:val="21"/>
        </w:rPr>
      </w:pPr>
      <w:r w:rsidRPr="00953FA7">
        <w:rPr>
          <w:b/>
          <w:color w:val="FF0000"/>
          <w:szCs w:val="21"/>
        </w:rPr>
        <w:t xml:space="preserve">{   </w:t>
      </w:r>
    </w:p>
    <w:p w:rsidR="00E44616" w:rsidRPr="00953FA7" w:rsidRDefault="00E44616" w:rsidP="00E44616">
      <w:pPr>
        <w:rPr>
          <w:b/>
          <w:color w:val="FF0000"/>
          <w:szCs w:val="21"/>
        </w:rPr>
      </w:pPr>
      <w:r w:rsidRPr="00953FA7">
        <w:rPr>
          <w:b/>
          <w:color w:val="FF0000"/>
          <w:szCs w:val="21"/>
        </w:rPr>
        <w:tab/>
      </w:r>
      <w:proofErr w:type="gramStart"/>
      <w:r w:rsidRPr="00953FA7">
        <w:rPr>
          <w:b/>
          <w:color w:val="FF0000"/>
          <w:szCs w:val="21"/>
        </w:rPr>
        <w:t>char</w:t>
      </w:r>
      <w:proofErr w:type="gramEnd"/>
      <w:r w:rsidRPr="00953FA7">
        <w:rPr>
          <w:b/>
          <w:color w:val="FF0000"/>
          <w:szCs w:val="21"/>
        </w:rPr>
        <w:t xml:space="preserve"> c; </w:t>
      </w:r>
    </w:p>
    <w:p w:rsidR="00E44616" w:rsidRPr="00953FA7" w:rsidRDefault="00E44616" w:rsidP="00E44616">
      <w:pPr>
        <w:rPr>
          <w:b/>
          <w:color w:val="FF0000"/>
          <w:szCs w:val="21"/>
        </w:rPr>
      </w:pPr>
      <w:proofErr w:type="gramStart"/>
      <w:r w:rsidRPr="00953FA7">
        <w:rPr>
          <w:b/>
          <w:color w:val="FF0000"/>
          <w:szCs w:val="21"/>
        </w:rPr>
        <w:t>public</w:t>
      </w:r>
      <w:proofErr w:type="gramEnd"/>
      <w:r w:rsidRPr="00953FA7">
        <w:rPr>
          <w:b/>
          <w:color w:val="FF0000"/>
          <w:szCs w:val="21"/>
        </w:rPr>
        <w:t xml:space="preserve">: </w:t>
      </w:r>
    </w:p>
    <w:p w:rsidR="00E44616" w:rsidRPr="00953FA7" w:rsidRDefault="00E44616" w:rsidP="00E44616">
      <w:pPr>
        <w:rPr>
          <w:b/>
          <w:color w:val="FF0000"/>
          <w:szCs w:val="21"/>
        </w:rPr>
      </w:pPr>
      <w:r w:rsidRPr="00953FA7">
        <w:rPr>
          <w:b/>
          <w:color w:val="FF0000"/>
          <w:szCs w:val="21"/>
        </w:rPr>
        <w:tab/>
      </w:r>
      <w:proofErr w:type="gramStart"/>
      <w:r w:rsidRPr="00953FA7">
        <w:rPr>
          <w:b/>
          <w:color w:val="FF0000"/>
          <w:szCs w:val="21"/>
        </w:rPr>
        <w:t>DERIVED(</w:t>
      </w:r>
      <w:proofErr w:type="gramEnd"/>
      <w:r w:rsidRPr="00953FA7">
        <w:rPr>
          <w:b/>
          <w:color w:val="FF0000"/>
          <w:szCs w:val="21"/>
        </w:rPr>
        <w:t xml:space="preserve">char n):BASE(n+1),c(n){} </w:t>
      </w:r>
    </w:p>
    <w:p w:rsidR="00E44616" w:rsidRPr="00953FA7" w:rsidRDefault="00E44616" w:rsidP="00E44616">
      <w:pPr>
        <w:rPr>
          <w:b/>
          <w:color w:val="FF0000"/>
          <w:szCs w:val="21"/>
        </w:rPr>
      </w:pPr>
      <w:r w:rsidRPr="00953FA7">
        <w:rPr>
          <w:b/>
          <w:color w:val="FF0000"/>
          <w:szCs w:val="21"/>
        </w:rPr>
        <w:tab/>
        <w:t>~</w:t>
      </w:r>
      <w:proofErr w:type="gramStart"/>
      <w:r w:rsidRPr="00953FA7">
        <w:rPr>
          <w:b/>
          <w:color w:val="FF0000"/>
          <w:szCs w:val="21"/>
        </w:rPr>
        <w:t>DERIVED(</w:t>
      </w:r>
      <w:proofErr w:type="gramEnd"/>
      <w:r w:rsidRPr="00953FA7">
        <w:rPr>
          <w:b/>
          <w:color w:val="FF0000"/>
          <w:szCs w:val="21"/>
        </w:rPr>
        <w:t xml:space="preserve">){cout&lt;&lt;c;} </w:t>
      </w:r>
    </w:p>
    <w:p w:rsidR="00E44616" w:rsidRPr="00953FA7" w:rsidRDefault="00E44616" w:rsidP="00E44616">
      <w:pPr>
        <w:rPr>
          <w:b/>
          <w:color w:val="FF0000"/>
          <w:szCs w:val="21"/>
        </w:rPr>
      </w:pPr>
      <w:r w:rsidRPr="00953FA7">
        <w:rPr>
          <w:b/>
          <w:color w:val="FF0000"/>
          <w:szCs w:val="21"/>
        </w:rPr>
        <w:t xml:space="preserve">}; </w:t>
      </w:r>
    </w:p>
    <w:p w:rsidR="00E44616" w:rsidRPr="00953FA7" w:rsidRDefault="00E44616" w:rsidP="00E44616">
      <w:pPr>
        <w:rPr>
          <w:b/>
          <w:szCs w:val="21"/>
        </w:rPr>
      </w:pPr>
      <w:proofErr w:type="gramStart"/>
      <w:r w:rsidRPr="00953FA7">
        <w:rPr>
          <w:b/>
          <w:szCs w:val="21"/>
        </w:rPr>
        <w:t>int</w:t>
      </w:r>
      <w:proofErr w:type="gramEnd"/>
      <w:r w:rsidRPr="00953FA7">
        <w:rPr>
          <w:b/>
          <w:szCs w:val="21"/>
        </w:rPr>
        <w:t xml:space="preserve"> main() </w:t>
      </w:r>
    </w:p>
    <w:p w:rsidR="00E44616" w:rsidRPr="00953FA7" w:rsidRDefault="00E44616" w:rsidP="00E44616">
      <w:pPr>
        <w:rPr>
          <w:b/>
          <w:szCs w:val="21"/>
        </w:rPr>
      </w:pPr>
      <w:r w:rsidRPr="00953FA7">
        <w:rPr>
          <w:b/>
          <w:szCs w:val="21"/>
        </w:rPr>
        <w:t>{</w:t>
      </w:r>
    </w:p>
    <w:p w:rsidR="00E44616" w:rsidRPr="00953FA7" w:rsidRDefault="00E44616" w:rsidP="00E44616">
      <w:pPr>
        <w:rPr>
          <w:b/>
          <w:szCs w:val="21"/>
        </w:rPr>
      </w:pPr>
      <w:r w:rsidRPr="00953FA7">
        <w:rPr>
          <w:b/>
          <w:szCs w:val="21"/>
        </w:rPr>
        <w:tab/>
      </w:r>
      <w:proofErr w:type="gramStart"/>
      <w:r w:rsidRPr="00953FA7">
        <w:rPr>
          <w:b/>
          <w:szCs w:val="21"/>
        </w:rPr>
        <w:t>DERIVED(</w:t>
      </w:r>
      <w:proofErr w:type="gramEnd"/>
      <w:r w:rsidRPr="00953FA7">
        <w:rPr>
          <w:b/>
          <w:szCs w:val="21"/>
        </w:rPr>
        <w:t xml:space="preserve">'X'); </w:t>
      </w:r>
    </w:p>
    <w:p w:rsidR="00E44616" w:rsidRPr="00953FA7" w:rsidRDefault="00E44616" w:rsidP="00E44616">
      <w:pPr>
        <w:rPr>
          <w:b/>
          <w:szCs w:val="21"/>
        </w:rPr>
      </w:pPr>
      <w:r w:rsidRPr="00953FA7">
        <w:rPr>
          <w:b/>
          <w:szCs w:val="21"/>
        </w:rPr>
        <w:tab/>
      </w:r>
      <w:proofErr w:type="gramStart"/>
      <w:r w:rsidRPr="00953FA7">
        <w:rPr>
          <w:b/>
          <w:szCs w:val="21"/>
        </w:rPr>
        <w:t>return</w:t>
      </w:r>
      <w:proofErr w:type="gramEnd"/>
      <w:r w:rsidRPr="00953FA7">
        <w:rPr>
          <w:b/>
          <w:szCs w:val="21"/>
        </w:rPr>
        <w:t xml:space="preserve"> 0; </w:t>
      </w:r>
    </w:p>
    <w:p w:rsidR="00E44616" w:rsidRPr="00953FA7" w:rsidRDefault="00E44616" w:rsidP="00E44616">
      <w:pPr>
        <w:rPr>
          <w:b/>
          <w:szCs w:val="21"/>
        </w:rPr>
      </w:pPr>
      <w:r w:rsidRPr="00953FA7">
        <w:rPr>
          <w:b/>
          <w:szCs w:val="21"/>
        </w:rPr>
        <w:t>}</w:t>
      </w:r>
    </w:p>
    <w:p w:rsidR="00E44616" w:rsidRPr="00953FA7" w:rsidRDefault="00E44616" w:rsidP="00E44616">
      <w:pPr>
        <w:rPr>
          <w:szCs w:val="21"/>
        </w:rPr>
      </w:pPr>
      <w:r w:rsidRPr="00953FA7">
        <w:rPr>
          <w:rFonts w:hint="eastAsia"/>
          <w:szCs w:val="21"/>
        </w:rPr>
        <w:t>执行上面的程序将输出</w:t>
      </w:r>
      <w:r w:rsidRPr="00953FA7">
        <w:rPr>
          <w:rFonts w:hint="eastAsia"/>
          <w:color w:val="FF0000"/>
          <w:szCs w:val="21"/>
        </w:rPr>
        <w:t>（</w:t>
      </w:r>
      <w:r w:rsidRPr="00953FA7">
        <w:rPr>
          <w:rFonts w:hint="eastAsia"/>
          <w:color w:val="FF0000"/>
          <w:szCs w:val="21"/>
        </w:rPr>
        <w:t xml:space="preserve">    </w:t>
      </w:r>
      <w:r w:rsidR="00DF6C76" w:rsidRPr="00953FA7">
        <w:rPr>
          <w:rFonts w:hint="eastAsia"/>
          <w:color w:val="FF0000"/>
          <w:szCs w:val="21"/>
        </w:rPr>
        <w:t>C</w:t>
      </w:r>
      <w:r w:rsidRPr="00953FA7">
        <w:rPr>
          <w:rFonts w:hint="eastAsia"/>
          <w:color w:val="FF0000"/>
          <w:szCs w:val="21"/>
        </w:rPr>
        <w:t xml:space="preserve">     </w:t>
      </w:r>
      <w:r w:rsidRPr="00953FA7">
        <w:rPr>
          <w:rFonts w:hint="eastAsia"/>
          <w:color w:val="FF0000"/>
          <w:szCs w:val="21"/>
        </w:rPr>
        <w:t>）。</w:t>
      </w:r>
    </w:p>
    <w:p w:rsidR="00E44616" w:rsidRPr="00953FA7" w:rsidRDefault="00E44616" w:rsidP="00E44616">
      <w:pPr>
        <w:rPr>
          <w:szCs w:val="21"/>
        </w:rPr>
      </w:pPr>
      <w:proofErr w:type="gramStart"/>
      <w:r w:rsidRPr="00953FA7">
        <w:rPr>
          <w:szCs w:val="21"/>
        </w:rPr>
        <w:t>A)X</w:t>
      </w:r>
      <w:proofErr w:type="gramEnd"/>
      <w:r w:rsidRPr="00953FA7">
        <w:rPr>
          <w:szCs w:val="21"/>
        </w:rPr>
        <w:t xml:space="preserve">          B)YX         C)XY             D)Y</w:t>
      </w:r>
    </w:p>
    <w:p w:rsidR="00E44616" w:rsidRPr="00953FA7" w:rsidRDefault="00E44616" w:rsidP="00E44616">
      <w:pPr>
        <w:rPr>
          <w:szCs w:val="21"/>
        </w:rPr>
      </w:pPr>
      <w:r w:rsidRPr="00953FA7">
        <w:rPr>
          <w:rFonts w:hint="eastAsia"/>
          <w:szCs w:val="21"/>
        </w:rPr>
        <w:lastRenderedPageBreak/>
        <w:t>138.</w:t>
      </w:r>
      <w:r w:rsidRPr="00953FA7">
        <w:rPr>
          <w:rFonts w:hint="eastAsia"/>
          <w:szCs w:val="21"/>
        </w:rPr>
        <w:t>类</w:t>
      </w:r>
      <w:r w:rsidRPr="00953FA7">
        <w:rPr>
          <w:rFonts w:hint="eastAsia"/>
          <w:szCs w:val="21"/>
        </w:rPr>
        <w:t>MyClass</w:t>
      </w:r>
      <w:r w:rsidRPr="00953FA7">
        <w:rPr>
          <w:rFonts w:hint="eastAsia"/>
          <w:szCs w:val="21"/>
        </w:rPr>
        <w:t>的定义如下：</w:t>
      </w:r>
    </w:p>
    <w:p w:rsidR="00E44616" w:rsidRPr="00953FA7" w:rsidRDefault="00E44616" w:rsidP="00E44616">
      <w:pPr>
        <w:rPr>
          <w:szCs w:val="21"/>
        </w:rPr>
      </w:pPr>
      <w:proofErr w:type="gramStart"/>
      <w:r w:rsidRPr="00953FA7">
        <w:rPr>
          <w:szCs w:val="21"/>
        </w:rPr>
        <w:t>class</w:t>
      </w:r>
      <w:proofErr w:type="gramEnd"/>
      <w:r w:rsidRPr="00953FA7">
        <w:rPr>
          <w:szCs w:val="21"/>
        </w:rPr>
        <w:t xml:space="preserve"> MyClass</w:t>
      </w:r>
    </w:p>
    <w:p w:rsidR="00E44616" w:rsidRPr="00953FA7" w:rsidRDefault="00E44616" w:rsidP="00E44616">
      <w:pPr>
        <w:rPr>
          <w:szCs w:val="21"/>
        </w:rPr>
      </w:pPr>
      <w:proofErr w:type="gramStart"/>
      <w:r w:rsidRPr="00953FA7">
        <w:rPr>
          <w:szCs w:val="21"/>
        </w:rPr>
        <w:t>{ public</w:t>
      </w:r>
      <w:proofErr w:type="gramEnd"/>
      <w:r w:rsidRPr="00953FA7">
        <w:rPr>
          <w:szCs w:val="21"/>
        </w:rPr>
        <w:t>:</w:t>
      </w:r>
    </w:p>
    <w:p w:rsidR="00E44616" w:rsidRPr="00953FA7" w:rsidRDefault="00E44616" w:rsidP="00E44616">
      <w:pPr>
        <w:rPr>
          <w:szCs w:val="21"/>
        </w:rPr>
      </w:pPr>
      <w:proofErr w:type="gramStart"/>
      <w:r w:rsidRPr="00953FA7">
        <w:rPr>
          <w:szCs w:val="21"/>
        </w:rPr>
        <w:t>MyClass(</w:t>
      </w:r>
      <w:proofErr w:type="gramEnd"/>
      <w:r w:rsidRPr="00953FA7">
        <w:rPr>
          <w:szCs w:val="21"/>
        </w:rPr>
        <w:t>){value=0;}</w:t>
      </w:r>
    </w:p>
    <w:p w:rsidR="00E44616" w:rsidRPr="00953FA7" w:rsidRDefault="00E44616" w:rsidP="00E44616">
      <w:pPr>
        <w:rPr>
          <w:szCs w:val="21"/>
        </w:rPr>
      </w:pPr>
      <w:proofErr w:type="gramStart"/>
      <w:r w:rsidRPr="00953FA7">
        <w:rPr>
          <w:szCs w:val="21"/>
        </w:rPr>
        <w:t>SetValue(</w:t>
      </w:r>
      <w:proofErr w:type="gramEnd"/>
      <w:r w:rsidRPr="00953FA7">
        <w:rPr>
          <w:szCs w:val="21"/>
        </w:rPr>
        <w:t>int i){value=i;}</w:t>
      </w:r>
    </w:p>
    <w:p w:rsidR="00E44616" w:rsidRPr="00953FA7" w:rsidRDefault="00E44616" w:rsidP="00E44616">
      <w:pPr>
        <w:rPr>
          <w:szCs w:val="21"/>
        </w:rPr>
      </w:pPr>
      <w:r w:rsidRPr="00953FA7">
        <w:rPr>
          <w:szCs w:val="21"/>
        </w:rPr>
        <w:t xml:space="preserve">  </w:t>
      </w:r>
      <w:proofErr w:type="gramStart"/>
      <w:r w:rsidRPr="00953FA7">
        <w:rPr>
          <w:szCs w:val="21"/>
        </w:rPr>
        <w:t>private</w:t>
      </w:r>
      <w:proofErr w:type="gramEnd"/>
      <w:r w:rsidRPr="00953FA7">
        <w:rPr>
          <w:szCs w:val="21"/>
        </w:rPr>
        <w:t>:</w:t>
      </w:r>
    </w:p>
    <w:p w:rsidR="00E44616" w:rsidRPr="00953FA7" w:rsidRDefault="00E44616" w:rsidP="00E44616">
      <w:pPr>
        <w:rPr>
          <w:szCs w:val="21"/>
        </w:rPr>
      </w:pPr>
      <w:r w:rsidRPr="00953FA7">
        <w:rPr>
          <w:szCs w:val="21"/>
        </w:rPr>
        <w:t xml:space="preserve">        </w:t>
      </w:r>
      <w:proofErr w:type="gramStart"/>
      <w:r w:rsidRPr="00953FA7">
        <w:rPr>
          <w:szCs w:val="21"/>
        </w:rPr>
        <w:t>int</w:t>
      </w:r>
      <w:proofErr w:type="gramEnd"/>
      <w:r w:rsidRPr="00953FA7">
        <w:rPr>
          <w:szCs w:val="21"/>
        </w:rPr>
        <w:t xml:space="preserve"> value;</w:t>
      </w:r>
    </w:p>
    <w:p w:rsidR="00E44616" w:rsidRPr="00953FA7" w:rsidRDefault="00E44616" w:rsidP="00E44616">
      <w:pPr>
        <w:rPr>
          <w:szCs w:val="21"/>
        </w:rPr>
      </w:pPr>
      <w:r w:rsidRPr="00953FA7">
        <w:rPr>
          <w:szCs w:val="21"/>
        </w:rPr>
        <w:t>};</w:t>
      </w:r>
    </w:p>
    <w:p w:rsidR="00E44616" w:rsidRPr="00953FA7" w:rsidRDefault="00E44616" w:rsidP="00E44616">
      <w:pPr>
        <w:rPr>
          <w:szCs w:val="21"/>
        </w:rPr>
      </w:pPr>
      <w:r w:rsidRPr="00953FA7">
        <w:rPr>
          <w:rFonts w:hint="eastAsia"/>
          <w:szCs w:val="21"/>
        </w:rPr>
        <w:t>则对语句：</w:t>
      </w:r>
      <w:r w:rsidRPr="00953FA7">
        <w:rPr>
          <w:rFonts w:hint="eastAsia"/>
          <w:szCs w:val="21"/>
        </w:rPr>
        <w:t>MyClass *p,my;p=&amp;my;</w:t>
      </w:r>
      <w:r w:rsidRPr="00953FA7">
        <w:rPr>
          <w:rFonts w:hint="eastAsia"/>
          <w:szCs w:val="21"/>
        </w:rPr>
        <w:t>正确的描述是（</w:t>
      </w:r>
      <w:r w:rsidRPr="00953FA7">
        <w:rPr>
          <w:rFonts w:hint="eastAsia"/>
          <w:szCs w:val="21"/>
        </w:rPr>
        <w:t xml:space="preserve">  </w:t>
      </w:r>
      <w:r w:rsidR="00DF6C76" w:rsidRPr="00953FA7">
        <w:rPr>
          <w:rFonts w:hint="eastAsia"/>
          <w:szCs w:val="21"/>
        </w:rPr>
        <w:t>D</w:t>
      </w:r>
      <w:r w:rsidRPr="00953FA7">
        <w:rPr>
          <w:rFonts w:hint="eastAsia"/>
          <w:szCs w:val="21"/>
        </w:rPr>
        <w:t xml:space="preserve">    </w:t>
      </w:r>
      <w:r w:rsidRPr="00953FA7">
        <w:rPr>
          <w:rFonts w:hint="eastAsia"/>
          <w:szCs w:val="21"/>
        </w:rPr>
        <w:t>）。</w:t>
      </w:r>
    </w:p>
    <w:p w:rsidR="00E44616" w:rsidRPr="00953FA7" w:rsidRDefault="00E44616" w:rsidP="00E44616">
      <w:pPr>
        <w:rPr>
          <w:szCs w:val="21"/>
        </w:rPr>
      </w:pPr>
      <w:r w:rsidRPr="00953FA7">
        <w:rPr>
          <w:rFonts w:hint="eastAsia"/>
          <w:szCs w:val="21"/>
        </w:rPr>
        <w:t xml:space="preserve">A. </w:t>
      </w:r>
      <w:r w:rsidRPr="00953FA7">
        <w:rPr>
          <w:rFonts w:hint="eastAsia"/>
          <w:szCs w:val="21"/>
        </w:rPr>
        <w:t>语句</w:t>
      </w:r>
      <w:r w:rsidRPr="00953FA7">
        <w:rPr>
          <w:rFonts w:hint="eastAsia"/>
          <w:szCs w:val="21"/>
        </w:rPr>
        <w:t>p=&amp;my</w:t>
      </w:r>
      <w:proofErr w:type="gramStart"/>
      <w:r w:rsidRPr="00953FA7">
        <w:rPr>
          <w:rFonts w:hint="eastAsia"/>
          <w:szCs w:val="21"/>
        </w:rPr>
        <w:t>;</w:t>
      </w:r>
      <w:r w:rsidRPr="00953FA7">
        <w:rPr>
          <w:rFonts w:hint="eastAsia"/>
          <w:szCs w:val="21"/>
        </w:rPr>
        <w:t>是把对象</w:t>
      </w:r>
      <w:r w:rsidRPr="00953FA7">
        <w:rPr>
          <w:rFonts w:hint="eastAsia"/>
          <w:szCs w:val="21"/>
        </w:rPr>
        <w:t>my</w:t>
      </w:r>
      <w:r w:rsidRPr="00953FA7">
        <w:rPr>
          <w:rFonts w:hint="eastAsia"/>
          <w:szCs w:val="21"/>
        </w:rPr>
        <w:t>赋值给指针变量</w:t>
      </w:r>
      <w:r w:rsidRPr="00953FA7">
        <w:rPr>
          <w:rFonts w:hint="eastAsia"/>
          <w:szCs w:val="21"/>
        </w:rPr>
        <w:t>p</w:t>
      </w:r>
      <w:proofErr w:type="gramEnd"/>
      <w:r w:rsidRPr="00953FA7">
        <w:rPr>
          <w:rFonts w:hint="eastAsia"/>
          <w:szCs w:val="21"/>
        </w:rPr>
        <w:t>；</w:t>
      </w:r>
    </w:p>
    <w:p w:rsidR="00E44616" w:rsidRPr="00953FA7" w:rsidRDefault="00E44616" w:rsidP="00E44616">
      <w:pPr>
        <w:rPr>
          <w:szCs w:val="21"/>
        </w:rPr>
      </w:pPr>
      <w:r w:rsidRPr="00953FA7">
        <w:rPr>
          <w:rFonts w:hint="eastAsia"/>
          <w:szCs w:val="21"/>
        </w:rPr>
        <w:t xml:space="preserve">B. </w:t>
      </w:r>
      <w:r w:rsidRPr="00953FA7">
        <w:rPr>
          <w:rFonts w:hint="eastAsia"/>
          <w:szCs w:val="21"/>
        </w:rPr>
        <w:t>语句</w:t>
      </w:r>
      <w:r w:rsidRPr="00953FA7">
        <w:rPr>
          <w:rFonts w:hint="eastAsia"/>
          <w:szCs w:val="21"/>
        </w:rPr>
        <w:t>MyClass *p</w:t>
      </w:r>
      <w:proofErr w:type="gramStart"/>
      <w:r w:rsidRPr="00953FA7">
        <w:rPr>
          <w:rFonts w:hint="eastAsia"/>
          <w:szCs w:val="21"/>
        </w:rPr>
        <w:t>,my</w:t>
      </w:r>
      <w:proofErr w:type="gramEnd"/>
      <w:r w:rsidRPr="00953FA7">
        <w:rPr>
          <w:rFonts w:hint="eastAsia"/>
          <w:szCs w:val="21"/>
        </w:rPr>
        <w:t>;</w:t>
      </w:r>
      <w:r w:rsidRPr="00953FA7">
        <w:rPr>
          <w:rFonts w:hint="eastAsia"/>
          <w:szCs w:val="21"/>
        </w:rPr>
        <w:t>会调用两次类</w:t>
      </w:r>
      <w:r w:rsidRPr="00953FA7">
        <w:rPr>
          <w:rFonts w:hint="eastAsia"/>
          <w:szCs w:val="21"/>
        </w:rPr>
        <w:t>MyClass</w:t>
      </w:r>
      <w:r w:rsidRPr="00953FA7">
        <w:rPr>
          <w:rFonts w:hint="eastAsia"/>
          <w:szCs w:val="21"/>
        </w:rPr>
        <w:t>的构造函数</w:t>
      </w:r>
    </w:p>
    <w:p w:rsidR="00E44616" w:rsidRPr="00953FA7" w:rsidRDefault="00E44616" w:rsidP="00E44616">
      <w:pPr>
        <w:rPr>
          <w:szCs w:val="21"/>
        </w:rPr>
      </w:pPr>
      <w:r w:rsidRPr="00953FA7">
        <w:rPr>
          <w:rFonts w:hint="eastAsia"/>
          <w:szCs w:val="21"/>
        </w:rPr>
        <w:t xml:space="preserve">C. </w:t>
      </w:r>
      <w:r w:rsidRPr="00953FA7">
        <w:rPr>
          <w:rFonts w:hint="eastAsia"/>
          <w:szCs w:val="21"/>
        </w:rPr>
        <w:t>对语句</w:t>
      </w:r>
      <w:r w:rsidRPr="00953FA7">
        <w:rPr>
          <w:rFonts w:hint="eastAsia"/>
          <w:szCs w:val="21"/>
        </w:rPr>
        <w:t>*</w:t>
      </w:r>
      <w:proofErr w:type="gramStart"/>
      <w:r w:rsidRPr="00953FA7">
        <w:rPr>
          <w:rFonts w:hint="eastAsia"/>
          <w:szCs w:val="21"/>
        </w:rPr>
        <w:t>p.SetValue(</w:t>
      </w:r>
      <w:proofErr w:type="gramEnd"/>
      <w:r w:rsidRPr="00953FA7">
        <w:rPr>
          <w:rFonts w:hint="eastAsia"/>
          <w:szCs w:val="21"/>
        </w:rPr>
        <w:t>5)</w:t>
      </w:r>
      <w:r w:rsidRPr="00953FA7">
        <w:rPr>
          <w:rFonts w:hint="eastAsia"/>
          <w:szCs w:val="21"/>
        </w:rPr>
        <w:t>的调用是正确的</w:t>
      </w:r>
    </w:p>
    <w:p w:rsidR="00E44616" w:rsidRPr="00953FA7" w:rsidRDefault="00E44616" w:rsidP="00E44616">
      <w:pPr>
        <w:rPr>
          <w:szCs w:val="21"/>
        </w:rPr>
      </w:pPr>
      <w:r w:rsidRPr="00953FA7">
        <w:rPr>
          <w:rFonts w:hint="eastAsia"/>
          <w:szCs w:val="21"/>
        </w:rPr>
        <w:t xml:space="preserve">D. </w:t>
      </w:r>
      <w:r w:rsidRPr="00953FA7">
        <w:rPr>
          <w:rFonts w:hint="eastAsia"/>
          <w:szCs w:val="21"/>
        </w:rPr>
        <w:t>语句</w:t>
      </w:r>
      <w:r w:rsidRPr="00953FA7">
        <w:rPr>
          <w:rFonts w:hint="eastAsia"/>
          <w:szCs w:val="21"/>
        </w:rPr>
        <w:t>p-&gt;</w:t>
      </w:r>
      <w:proofErr w:type="gramStart"/>
      <w:r w:rsidRPr="00953FA7">
        <w:rPr>
          <w:rFonts w:hint="eastAsia"/>
          <w:szCs w:val="21"/>
        </w:rPr>
        <w:t>SetValue(</w:t>
      </w:r>
      <w:proofErr w:type="gramEnd"/>
      <w:r w:rsidRPr="00953FA7">
        <w:rPr>
          <w:rFonts w:hint="eastAsia"/>
          <w:szCs w:val="21"/>
        </w:rPr>
        <w:t>5)</w:t>
      </w:r>
      <w:r w:rsidRPr="00953FA7">
        <w:rPr>
          <w:rFonts w:hint="eastAsia"/>
          <w:szCs w:val="21"/>
        </w:rPr>
        <w:t>与</w:t>
      </w:r>
      <w:r w:rsidRPr="00953FA7">
        <w:rPr>
          <w:rFonts w:hint="eastAsia"/>
          <w:szCs w:val="21"/>
        </w:rPr>
        <w:t>my.SetValue(5)</w:t>
      </w:r>
      <w:r w:rsidRPr="00953FA7">
        <w:rPr>
          <w:rFonts w:hint="eastAsia"/>
          <w:szCs w:val="21"/>
        </w:rPr>
        <w:t>等价</w:t>
      </w:r>
    </w:p>
    <w:p w:rsidR="00E44616" w:rsidRPr="00953FA7" w:rsidRDefault="00E44616" w:rsidP="00E44616">
      <w:pPr>
        <w:rPr>
          <w:szCs w:val="21"/>
        </w:rPr>
      </w:pPr>
      <w:r w:rsidRPr="00953FA7">
        <w:rPr>
          <w:rFonts w:hint="eastAsia"/>
          <w:szCs w:val="21"/>
        </w:rPr>
        <w:t>139.</w:t>
      </w:r>
      <w:r w:rsidRPr="00953FA7">
        <w:rPr>
          <w:rFonts w:hint="eastAsia"/>
          <w:szCs w:val="21"/>
        </w:rPr>
        <w:t>下列各类函数中，</w:t>
      </w:r>
      <w:r w:rsidR="00DF6C76" w:rsidRPr="00953FA7">
        <w:rPr>
          <w:rFonts w:hint="eastAsia"/>
          <w:szCs w:val="21"/>
        </w:rPr>
        <w:t>（</w:t>
      </w:r>
      <w:r w:rsidR="00DF6C76" w:rsidRPr="00953FA7">
        <w:rPr>
          <w:rFonts w:hint="eastAsia"/>
          <w:szCs w:val="21"/>
        </w:rPr>
        <w:t>C</w:t>
      </w:r>
      <w:r w:rsidR="00DF6C76" w:rsidRPr="00953FA7">
        <w:rPr>
          <w:rFonts w:hint="eastAsia"/>
          <w:szCs w:val="21"/>
        </w:rPr>
        <w:t>）不</w:t>
      </w:r>
      <w:r w:rsidRPr="00953FA7">
        <w:rPr>
          <w:rFonts w:hint="eastAsia"/>
          <w:szCs w:val="21"/>
        </w:rPr>
        <w:t>是类的成员函数。</w:t>
      </w:r>
    </w:p>
    <w:p w:rsidR="00E44616" w:rsidRPr="00953FA7" w:rsidRDefault="00E44616" w:rsidP="00E44616">
      <w:pPr>
        <w:rPr>
          <w:szCs w:val="21"/>
        </w:rPr>
      </w:pPr>
      <w:r w:rsidRPr="00953FA7">
        <w:rPr>
          <w:rFonts w:hint="eastAsia"/>
          <w:szCs w:val="21"/>
        </w:rPr>
        <w:t xml:space="preserve">A. </w:t>
      </w:r>
      <w:r w:rsidRPr="00953FA7">
        <w:rPr>
          <w:rFonts w:hint="eastAsia"/>
          <w:szCs w:val="21"/>
        </w:rPr>
        <w:t>构造函数</w:t>
      </w:r>
      <w:r w:rsidRPr="00953FA7">
        <w:rPr>
          <w:rFonts w:hint="eastAsia"/>
          <w:szCs w:val="21"/>
        </w:rPr>
        <w:t xml:space="preserve">      B. </w:t>
      </w:r>
      <w:r w:rsidRPr="00953FA7">
        <w:rPr>
          <w:rFonts w:hint="eastAsia"/>
          <w:szCs w:val="21"/>
        </w:rPr>
        <w:t>析构函数</w:t>
      </w:r>
      <w:r w:rsidRPr="00953FA7">
        <w:rPr>
          <w:rFonts w:hint="eastAsia"/>
          <w:szCs w:val="21"/>
        </w:rPr>
        <w:t xml:space="preserve">    C. </w:t>
      </w:r>
      <w:r w:rsidRPr="00953FA7">
        <w:rPr>
          <w:rFonts w:hint="eastAsia"/>
          <w:szCs w:val="21"/>
        </w:rPr>
        <w:t>友元函数</w:t>
      </w:r>
      <w:r w:rsidRPr="00953FA7">
        <w:rPr>
          <w:rFonts w:hint="eastAsia"/>
          <w:szCs w:val="21"/>
        </w:rPr>
        <w:t xml:space="preserve">   D. </w:t>
      </w:r>
      <w:r w:rsidRPr="00953FA7">
        <w:rPr>
          <w:rFonts w:hint="eastAsia"/>
          <w:szCs w:val="21"/>
        </w:rPr>
        <w:t>拷贝构造函数</w:t>
      </w:r>
    </w:p>
    <w:p w:rsidR="00E44616" w:rsidRPr="00953FA7" w:rsidRDefault="00E44616" w:rsidP="00E44616">
      <w:pPr>
        <w:rPr>
          <w:szCs w:val="21"/>
        </w:rPr>
      </w:pPr>
      <w:r w:rsidRPr="00953FA7">
        <w:rPr>
          <w:rFonts w:hint="eastAsia"/>
          <w:szCs w:val="21"/>
        </w:rPr>
        <w:t>140.</w:t>
      </w:r>
      <w:r w:rsidRPr="00953FA7">
        <w:rPr>
          <w:rFonts w:hint="eastAsia"/>
          <w:szCs w:val="21"/>
        </w:rPr>
        <w:t>派生类的对象对它</w:t>
      </w:r>
      <w:proofErr w:type="gramStart"/>
      <w:r w:rsidRPr="00953FA7">
        <w:rPr>
          <w:rFonts w:hint="eastAsia"/>
          <w:szCs w:val="21"/>
        </w:rPr>
        <w:t>的基类成员</w:t>
      </w:r>
      <w:proofErr w:type="gramEnd"/>
      <w:r w:rsidRPr="00953FA7">
        <w:rPr>
          <w:rFonts w:hint="eastAsia"/>
          <w:szCs w:val="21"/>
        </w:rPr>
        <w:t>中</w:t>
      </w:r>
      <w:r w:rsidR="00DF6C76" w:rsidRPr="00953FA7">
        <w:rPr>
          <w:rFonts w:hint="eastAsia"/>
          <w:szCs w:val="21"/>
        </w:rPr>
        <w:t>（</w:t>
      </w:r>
      <w:r w:rsidR="00DF6C76" w:rsidRPr="00953FA7">
        <w:rPr>
          <w:rFonts w:hint="eastAsia"/>
          <w:szCs w:val="21"/>
        </w:rPr>
        <w:t>A</w:t>
      </w:r>
      <w:r w:rsidR="00DF6C76" w:rsidRPr="00953FA7">
        <w:rPr>
          <w:rFonts w:hint="eastAsia"/>
          <w:szCs w:val="21"/>
        </w:rPr>
        <w:t>）</w:t>
      </w:r>
      <w:r w:rsidRPr="00953FA7">
        <w:rPr>
          <w:rFonts w:hint="eastAsia"/>
          <w:szCs w:val="21"/>
        </w:rPr>
        <w:t>是可以访问的。</w:t>
      </w:r>
    </w:p>
    <w:p w:rsidR="00E44616" w:rsidRPr="00953FA7" w:rsidRDefault="00E44616" w:rsidP="00E44616">
      <w:pPr>
        <w:rPr>
          <w:szCs w:val="21"/>
        </w:rPr>
      </w:pPr>
      <w:r w:rsidRPr="00953FA7">
        <w:rPr>
          <w:rFonts w:hint="eastAsia"/>
          <w:szCs w:val="21"/>
        </w:rPr>
        <w:t xml:space="preserve">A. </w:t>
      </w:r>
      <w:r w:rsidRPr="00953FA7">
        <w:rPr>
          <w:rFonts w:hint="eastAsia"/>
          <w:szCs w:val="21"/>
        </w:rPr>
        <w:t>公有继承的公有成员</w:t>
      </w:r>
      <w:r w:rsidRPr="00953FA7">
        <w:rPr>
          <w:rFonts w:hint="eastAsia"/>
          <w:szCs w:val="21"/>
        </w:rPr>
        <w:t xml:space="preserve">     B. </w:t>
      </w:r>
      <w:r w:rsidRPr="00953FA7">
        <w:rPr>
          <w:rFonts w:hint="eastAsia"/>
          <w:szCs w:val="21"/>
        </w:rPr>
        <w:t>公有继承的私有成员</w:t>
      </w:r>
      <w:r w:rsidRPr="00953FA7">
        <w:rPr>
          <w:rFonts w:hint="eastAsia"/>
          <w:szCs w:val="21"/>
        </w:rPr>
        <w:t xml:space="preserve">  </w:t>
      </w:r>
    </w:p>
    <w:p w:rsidR="00E44616" w:rsidRPr="00953FA7" w:rsidRDefault="00E44616" w:rsidP="00E44616">
      <w:pPr>
        <w:rPr>
          <w:szCs w:val="21"/>
        </w:rPr>
      </w:pPr>
      <w:r w:rsidRPr="00953FA7">
        <w:rPr>
          <w:rFonts w:hint="eastAsia"/>
          <w:szCs w:val="21"/>
        </w:rPr>
        <w:t xml:space="preserve">C. </w:t>
      </w:r>
      <w:r w:rsidRPr="00953FA7">
        <w:rPr>
          <w:rFonts w:hint="eastAsia"/>
          <w:szCs w:val="21"/>
        </w:rPr>
        <w:t>公有继承的保护成员</w:t>
      </w:r>
      <w:r w:rsidRPr="00953FA7">
        <w:rPr>
          <w:rFonts w:hint="eastAsia"/>
          <w:szCs w:val="21"/>
        </w:rPr>
        <w:t xml:space="preserve">     D. </w:t>
      </w:r>
      <w:r w:rsidRPr="00953FA7">
        <w:rPr>
          <w:rFonts w:hint="eastAsia"/>
          <w:szCs w:val="21"/>
        </w:rPr>
        <w:t>私有继承的公有成员</w:t>
      </w:r>
    </w:p>
    <w:p w:rsidR="00DF6C76" w:rsidRPr="00953FA7" w:rsidRDefault="00264389" w:rsidP="00DF6C76">
      <w:pPr>
        <w:rPr>
          <w:szCs w:val="21"/>
        </w:rPr>
      </w:pPr>
      <w:r w:rsidRPr="00953FA7">
        <w:rPr>
          <w:rFonts w:hint="eastAsia"/>
          <w:szCs w:val="21"/>
        </w:rPr>
        <w:t>141.</w:t>
      </w:r>
      <w:r w:rsidR="00DF6C76" w:rsidRPr="00953FA7">
        <w:rPr>
          <w:rFonts w:hint="eastAsia"/>
          <w:szCs w:val="21"/>
        </w:rPr>
        <w:t>下面有关构造函数和</w:t>
      </w:r>
      <w:r w:rsidR="00DF6C76" w:rsidRPr="00953FA7">
        <w:rPr>
          <w:rFonts w:hint="eastAsia"/>
          <w:szCs w:val="21"/>
        </w:rPr>
        <w:t>new</w:t>
      </w:r>
      <w:r w:rsidR="00DF6C76" w:rsidRPr="00953FA7">
        <w:rPr>
          <w:rFonts w:hint="eastAsia"/>
          <w:szCs w:val="21"/>
        </w:rPr>
        <w:t>运算符关系正确的说法是（</w:t>
      </w:r>
      <w:r w:rsidR="00DF6C76" w:rsidRPr="00953FA7">
        <w:rPr>
          <w:rFonts w:hint="eastAsia"/>
          <w:szCs w:val="21"/>
        </w:rPr>
        <w:t xml:space="preserve"> </w:t>
      </w:r>
      <w:r w:rsidRPr="00953FA7">
        <w:rPr>
          <w:rFonts w:hint="eastAsia"/>
          <w:szCs w:val="21"/>
        </w:rPr>
        <w:t>D</w:t>
      </w:r>
      <w:r w:rsidR="00DF6C76" w:rsidRPr="00953FA7">
        <w:rPr>
          <w:rFonts w:hint="eastAsia"/>
          <w:szCs w:val="21"/>
        </w:rPr>
        <w:t xml:space="preserve"> </w:t>
      </w:r>
      <w:r w:rsidR="00DF6C76" w:rsidRPr="00953FA7">
        <w:rPr>
          <w:rFonts w:hint="eastAsia"/>
          <w:szCs w:val="21"/>
        </w:rPr>
        <w:t>）</w:t>
      </w:r>
    </w:p>
    <w:p w:rsidR="00DF6C76" w:rsidRPr="00953FA7" w:rsidRDefault="00DF6C76" w:rsidP="00DF6C76">
      <w:pPr>
        <w:rPr>
          <w:szCs w:val="21"/>
        </w:rPr>
      </w:pPr>
      <w:r w:rsidRPr="00953FA7">
        <w:rPr>
          <w:rFonts w:hint="eastAsia"/>
          <w:szCs w:val="21"/>
        </w:rPr>
        <w:t>A</w:t>
      </w:r>
      <w:r w:rsidRPr="00953FA7">
        <w:rPr>
          <w:rFonts w:hint="eastAsia"/>
          <w:szCs w:val="21"/>
        </w:rPr>
        <w:t>．</w:t>
      </w:r>
      <w:r w:rsidRPr="00953FA7">
        <w:rPr>
          <w:rFonts w:hint="eastAsia"/>
          <w:szCs w:val="21"/>
        </w:rPr>
        <w:t>new</w:t>
      </w:r>
      <w:r w:rsidRPr="00953FA7">
        <w:rPr>
          <w:rFonts w:hint="eastAsia"/>
          <w:szCs w:val="21"/>
        </w:rPr>
        <w:t>运算符不调用构造函数</w:t>
      </w:r>
      <w:r w:rsidRPr="00953FA7">
        <w:rPr>
          <w:rFonts w:hint="eastAsia"/>
          <w:szCs w:val="21"/>
        </w:rPr>
        <w:t xml:space="preserve">        B. </w:t>
      </w:r>
      <w:r w:rsidRPr="00953FA7">
        <w:rPr>
          <w:rFonts w:hint="eastAsia"/>
          <w:szCs w:val="21"/>
        </w:rPr>
        <w:t>构造函数一定调用</w:t>
      </w:r>
      <w:r w:rsidRPr="00953FA7">
        <w:rPr>
          <w:rFonts w:hint="eastAsia"/>
          <w:szCs w:val="21"/>
        </w:rPr>
        <w:t>new</w:t>
      </w:r>
      <w:r w:rsidRPr="00953FA7">
        <w:rPr>
          <w:rFonts w:hint="eastAsia"/>
          <w:szCs w:val="21"/>
        </w:rPr>
        <w:t>运算符</w:t>
      </w:r>
    </w:p>
    <w:p w:rsidR="00DF6C76" w:rsidRPr="00953FA7" w:rsidRDefault="00DF6C76" w:rsidP="00DF6C76">
      <w:pPr>
        <w:rPr>
          <w:szCs w:val="21"/>
        </w:rPr>
      </w:pPr>
      <w:r w:rsidRPr="00953FA7">
        <w:rPr>
          <w:rFonts w:hint="eastAsia"/>
          <w:szCs w:val="21"/>
        </w:rPr>
        <w:t>C</w:t>
      </w:r>
      <w:r w:rsidRPr="00953FA7">
        <w:rPr>
          <w:rFonts w:hint="eastAsia"/>
          <w:szCs w:val="21"/>
        </w:rPr>
        <w:t>．当生成新类的实例时，先调用</w:t>
      </w:r>
      <w:r w:rsidRPr="00953FA7">
        <w:rPr>
          <w:rFonts w:hint="eastAsia"/>
          <w:szCs w:val="21"/>
        </w:rPr>
        <w:t>new</w:t>
      </w:r>
      <w:r w:rsidRPr="00953FA7">
        <w:rPr>
          <w:rFonts w:hint="eastAsia"/>
          <w:szCs w:val="21"/>
        </w:rPr>
        <w:t>运算符，然后调用构造函数进行初始化</w:t>
      </w:r>
    </w:p>
    <w:p w:rsidR="00DF6C76" w:rsidRPr="00953FA7" w:rsidRDefault="00DF6C76" w:rsidP="00DF6C76">
      <w:pPr>
        <w:rPr>
          <w:szCs w:val="21"/>
        </w:rPr>
      </w:pPr>
      <w:r w:rsidRPr="00953FA7">
        <w:rPr>
          <w:rFonts w:hint="eastAsia"/>
          <w:szCs w:val="21"/>
        </w:rPr>
        <w:t xml:space="preserve">D. </w:t>
      </w:r>
      <w:r w:rsidRPr="00953FA7">
        <w:rPr>
          <w:rFonts w:hint="eastAsia"/>
          <w:szCs w:val="21"/>
        </w:rPr>
        <w:t>当</w:t>
      </w:r>
      <w:r w:rsidRPr="00953FA7">
        <w:rPr>
          <w:rFonts w:hint="eastAsia"/>
          <w:szCs w:val="21"/>
        </w:rPr>
        <w:t>new</w:t>
      </w:r>
      <w:r w:rsidRPr="00953FA7">
        <w:rPr>
          <w:rFonts w:hint="eastAsia"/>
          <w:szCs w:val="21"/>
        </w:rPr>
        <w:t>运算符动态产生类的对象时，</w:t>
      </w:r>
      <w:r w:rsidRPr="00953FA7">
        <w:rPr>
          <w:rFonts w:hint="eastAsia"/>
          <w:szCs w:val="21"/>
        </w:rPr>
        <w:t>new</w:t>
      </w:r>
      <w:r w:rsidRPr="00953FA7">
        <w:rPr>
          <w:rFonts w:hint="eastAsia"/>
          <w:szCs w:val="21"/>
        </w:rPr>
        <w:t>运算符也自动调用构造函数</w:t>
      </w:r>
    </w:p>
    <w:p w:rsidR="00DF6C76" w:rsidRPr="00953FA7" w:rsidRDefault="00264389" w:rsidP="00DF6C76">
      <w:pPr>
        <w:rPr>
          <w:szCs w:val="21"/>
        </w:rPr>
      </w:pPr>
      <w:r w:rsidRPr="00953FA7">
        <w:rPr>
          <w:rFonts w:hint="eastAsia"/>
          <w:szCs w:val="21"/>
        </w:rPr>
        <w:t>142.</w:t>
      </w:r>
      <w:r w:rsidR="00DF6C76" w:rsidRPr="00953FA7">
        <w:rPr>
          <w:rFonts w:hint="eastAsia"/>
          <w:szCs w:val="21"/>
        </w:rPr>
        <w:t>下面有关类性质的说法</w:t>
      </w:r>
      <w:r w:rsidR="00DF6C76" w:rsidRPr="00953FA7">
        <w:rPr>
          <w:rFonts w:hint="eastAsia"/>
          <w:color w:val="FF0000"/>
          <w:szCs w:val="21"/>
        </w:rPr>
        <w:t>错误</w:t>
      </w:r>
      <w:r w:rsidR="00DF6C76" w:rsidRPr="00953FA7">
        <w:rPr>
          <w:rFonts w:hint="eastAsia"/>
          <w:szCs w:val="21"/>
        </w:rPr>
        <w:t>的是（</w:t>
      </w:r>
      <w:r w:rsidR="00DF6C76" w:rsidRPr="00953FA7">
        <w:rPr>
          <w:rFonts w:hint="eastAsia"/>
          <w:szCs w:val="21"/>
        </w:rPr>
        <w:t xml:space="preserve"> </w:t>
      </w:r>
      <w:r w:rsidRPr="00953FA7">
        <w:rPr>
          <w:rFonts w:hint="eastAsia"/>
          <w:szCs w:val="21"/>
        </w:rPr>
        <w:t>D</w:t>
      </w:r>
      <w:r w:rsidR="00DF6C76" w:rsidRPr="00953FA7">
        <w:rPr>
          <w:rFonts w:hint="eastAsia"/>
          <w:szCs w:val="21"/>
        </w:rPr>
        <w:t xml:space="preserve">  </w:t>
      </w:r>
      <w:r w:rsidR="00DF6C76" w:rsidRPr="00953FA7">
        <w:rPr>
          <w:rFonts w:hint="eastAsia"/>
          <w:szCs w:val="21"/>
        </w:rPr>
        <w:t>）</w:t>
      </w:r>
      <w:r w:rsidR="00DF6C76" w:rsidRPr="00953FA7">
        <w:rPr>
          <w:rFonts w:hint="eastAsia"/>
          <w:szCs w:val="21"/>
        </w:rPr>
        <w:t xml:space="preserve"> </w:t>
      </w:r>
    </w:p>
    <w:p w:rsidR="00DF6C76" w:rsidRPr="00953FA7" w:rsidRDefault="00DF6C76" w:rsidP="00DF6C76">
      <w:pPr>
        <w:rPr>
          <w:szCs w:val="21"/>
        </w:rPr>
      </w:pPr>
      <w:r w:rsidRPr="00953FA7">
        <w:rPr>
          <w:rFonts w:hint="eastAsia"/>
          <w:szCs w:val="21"/>
        </w:rPr>
        <w:t>A.</w:t>
      </w:r>
      <w:r w:rsidRPr="00953FA7">
        <w:rPr>
          <w:rFonts w:hint="eastAsia"/>
          <w:szCs w:val="21"/>
        </w:rPr>
        <w:t>一个类可以有多个构造函数，但只有</w:t>
      </w:r>
      <w:proofErr w:type="gramStart"/>
      <w:r w:rsidRPr="00953FA7">
        <w:rPr>
          <w:rFonts w:hint="eastAsia"/>
          <w:szCs w:val="21"/>
        </w:rPr>
        <w:t>一个析构函数</w:t>
      </w:r>
      <w:proofErr w:type="gramEnd"/>
    </w:p>
    <w:p w:rsidR="00DF6C76" w:rsidRPr="00953FA7" w:rsidRDefault="00DF6C76" w:rsidP="00DF6C76">
      <w:pPr>
        <w:rPr>
          <w:szCs w:val="21"/>
        </w:rPr>
      </w:pPr>
      <w:r w:rsidRPr="00953FA7">
        <w:rPr>
          <w:rFonts w:hint="eastAsia"/>
          <w:szCs w:val="21"/>
        </w:rPr>
        <w:t>B.</w:t>
      </w:r>
      <w:proofErr w:type="gramStart"/>
      <w:r w:rsidRPr="00953FA7">
        <w:rPr>
          <w:rFonts w:hint="eastAsia"/>
          <w:szCs w:val="21"/>
        </w:rPr>
        <w:t>析构函数</w:t>
      </w:r>
      <w:proofErr w:type="gramEnd"/>
      <w:r w:rsidRPr="00953FA7">
        <w:rPr>
          <w:rFonts w:hint="eastAsia"/>
          <w:szCs w:val="21"/>
        </w:rPr>
        <w:t>和构造函数都不能有返回类型</w:t>
      </w:r>
    </w:p>
    <w:p w:rsidR="00DF6C76" w:rsidRPr="00953FA7" w:rsidRDefault="00DF6C76" w:rsidP="00DF6C76">
      <w:pPr>
        <w:rPr>
          <w:szCs w:val="21"/>
        </w:rPr>
      </w:pPr>
      <w:r w:rsidRPr="00953FA7">
        <w:rPr>
          <w:rFonts w:hint="eastAsia"/>
          <w:szCs w:val="21"/>
        </w:rPr>
        <w:t>C.</w:t>
      </w:r>
      <w:r w:rsidRPr="00953FA7">
        <w:rPr>
          <w:rFonts w:hint="eastAsia"/>
          <w:szCs w:val="21"/>
        </w:rPr>
        <w:t>不能</w:t>
      </w:r>
      <w:proofErr w:type="gramStart"/>
      <w:r w:rsidRPr="00953FA7">
        <w:rPr>
          <w:rFonts w:hint="eastAsia"/>
          <w:szCs w:val="21"/>
        </w:rPr>
        <w:t>给析构</w:t>
      </w:r>
      <w:proofErr w:type="gramEnd"/>
      <w:r w:rsidRPr="00953FA7">
        <w:rPr>
          <w:rFonts w:hint="eastAsia"/>
          <w:szCs w:val="21"/>
        </w:rPr>
        <w:t>函数指定参数</w:t>
      </w:r>
    </w:p>
    <w:p w:rsidR="00DF6C76" w:rsidRPr="00953FA7" w:rsidRDefault="00DF6C76" w:rsidP="00DF6C76">
      <w:pPr>
        <w:rPr>
          <w:szCs w:val="21"/>
        </w:rPr>
      </w:pPr>
      <w:r w:rsidRPr="00953FA7">
        <w:rPr>
          <w:rFonts w:hint="eastAsia"/>
          <w:szCs w:val="21"/>
        </w:rPr>
        <w:t>D.</w:t>
      </w:r>
      <w:r w:rsidRPr="00953FA7">
        <w:rPr>
          <w:rFonts w:hint="eastAsia"/>
          <w:szCs w:val="21"/>
        </w:rPr>
        <w:t>一个类中不可以声明具有</w:t>
      </w:r>
      <w:proofErr w:type="gramStart"/>
      <w:r w:rsidRPr="00953FA7">
        <w:rPr>
          <w:rFonts w:hint="eastAsia"/>
          <w:szCs w:val="21"/>
        </w:rPr>
        <w:t>类类型</w:t>
      </w:r>
      <w:proofErr w:type="gramEnd"/>
      <w:r w:rsidRPr="00953FA7">
        <w:rPr>
          <w:rFonts w:hint="eastAsia"/>
          <w:szCs w:val="21"/>
        </w:rPr>
        <w:t>的数据成员</w:t>
      </w:r>
    </w:p>
    <w:p w:rsidR="00DF6C76" w:rsidRPr="00953FA7" w:rsidRDefault="00264389" w:rsidP="00DF6C76">
      <w:pPr>
        <w:rPr>
          <w:color w:val="FF0000"/>
          <w:szCs w:val="21"/>
        </w:rPr>
      </w:pPr>
      <w:r w:rsidRPr="00953FA7">
        <w:rPr>
          <w:rFonts w:hint="eastAsia"/>
          <w:color w:val="FF0000"/>
          <w:szCs w:val="21"/>
        </w:rPr>
        <w:t>143.</w:t>
      </w:r>
      <w:proofErr w:type="gramStart"/>
      <w:r w:rsidR="00DF6C76" w:rsidRPr="00953FA7">
        <w:rPr>
          <w:rFonts w:hint="eastAsia"/>
          <w:color w:val="FF0000"/>
          <w:szCs w:val="21"/>
        </w:rPr>
        <w:t>面关于友</w:t>
      </w:r>
      <w:proofErr w:type="gramEnd"/>
      <w:r w:rsidR="00DF6C76" w:rsidRPr="00953FA7">
        <w:rPr>
          <w:rFonts w:hint="eastAsia"/>
          <w:color w:val="FF0000"/>
          <w:szCs w:val="21"/>
        </w:rPr>
        <w:t>元函数描述正确的是（</w:t>
      </w:r>
      <w:r w:rsidR="00DF6C76" w:rsidRPr="00953FA7">
        <w:rPr>
          <w:rFonts w:hint="eastAsia"/>
          <w:color w:val="FF0000"/>
          <w:szCs w:val="21"/>
        </w:rPr>
        <w:t xml:space="preserve"> </w:t>
      </w:r>
      <w:r w:rsidRPr="00953FA7">
        <w:rPr>
          <w:rFonts w:hint="eastAsia"/>
          <w:color w:val="FF0000"/>
          <w:szCs w:val="21"/>
        </w:rPr>
        <w:t>C</w:t>
      </w:r>
      <w:r w:rsidR="00DF6C76" w:rsidRPr="00953FA7">
        <w:rPr>
          <w:rFonts w:hint="eastAsia"/>
          <w:color w:val="FF0000"/>
          <w:szCs w:val="21"/>
        </w:rPr>
        <w:t xml:space="preserve">  </w:t>
      </w:r>
      <w:r w:rsidR="00DF6C76" w:rsidRPr="00953FA7">
        <w:rPr>
          <w:rFonts w:hint="eastAsia"/>
          <w:color w:val="FF0000"/>
          <w:szCs w:val="21"/>
        </w:rPr>
        <w:t>）</w:t>
      </w:r>
    </w:p>
    <w:p w:rsidR="00DF6C76" w:rsidRPr="00953FA7" w:rsidRDefault="00DF6C76" w:rsidP="00DF6C76">
      <w:pPr>
        <w:rPr>
          <w:color w:val="FF0000"/>
          <w:szCs w:val="21"/>
        </w:rPr>
      </w:pPr>
      <w:r w:rsidRPr="00953FA7">
        <w:rPr>
          <w:rFonts w:hint="eastAsia"/>
          <w:color w:val="FF0000"/>
          <w:szCs w:val="21"/>
        </w:rPr>
        <w:t>A</w:t>
      </w:r>
      <w:r w:rsidRPr="00953FA7">
        <w:rPr>
          <w:rFonts w:hint="eastAsia"/>
          <w:color w:val="FF0000"/>
          <w:szCs w:val="21"/>
        </w:rPr>
        <w:t>．友元函数是类的成员</w:t>
      </w:r>
    </w:p>
    <w:p w:rsidR="00DF6C76" w:rsidRPr="00953FA7" w:rsidRDefault="00DF6C76" w:rsidP="00DF6C76">
      <w:pPr>
        <w:rPr>
          <w:color w:val="FF0000"/>
          <w:szCs w:val="21"/>
        </w:rPr>
      </w:pPr>
      <w:r w:rsidRPr="00953FA7">
        <w:rPr>
          <w:rFonts w:hint="eastAsia"/>
          <w:color w:val="FF0000"/>
          <w:szCs w:val="21"/>
        </w:rPr>
        <w:t>B</w:t>
      </w:r>
      <w:r w:rsidRPr="00953FA7">
        <w:rPr>
          <w:rFonts w:hint="eastAsia"/>
          <w:color w:val="FF0000"/>
          <w:szCs w:val="21"/>
        </w:rPr>
        <w:t>．友元函数在类的外部声明</w:t>
      </w:r>
    </w:p>
    <w:p w:rsidR="00DF6C76" w:rsidRPr="00953FA7" w:rsidRDefault="00DF6C76" w:rsidP="00DF6C76">
      <w:pPr>
        <w:rPr>
          <w:color w:val="FF0000"/>
          <w:szCs w:val="21"/>
        </w:rPr>
      </w:pPr>
      <w:r w:rsidRPr="00953FA7">
        <w:rPr>
          <w:rFonts w:hint="eastAsia"/>
          <w:color w:val="FF0000"/>
          <w:szCs w:val="21"/>
        </w:rPr>
        <w:t>C</w:t>
      </w:r>
      <w:r w:rsidRPr="00953FA7">
        <w:rPr>
          <w:rFonts w:hint="eastAsia"/>
          <w:color w:val="FF0000"/>
          <w:szCs w:val="21"/>
        </w:rPr>
        <w:t>．友元函数在类中声明</w:t>
      </w:r>
    </w:p>
    <w:p w:rsidR="00DF6C76" w:rsidRPr="00953FA7" w:rsidRDefault="00DF6C76" w:rsidP="00DF6C76">
      <w:pPr>
        <w:rPr>
          <w:color w:val="FF0000"/>
          <w:szCs w:val="21"/>
        </w:rPr>
      </w:pPr>
      <w:r w:rsidRPr="00953FA7">
        <w:rPr>
          <w:rFonts w:hint="eastAsia"/>
          <w:color w:val="FF0000"/>
          <w:szCs w:val="21"/>
        </w:rPr>
        <w:t xml:space="preserve">D. </w:t>
      </w:r>
      <w:r w:rsidRPr="00953FA7">
        <w:rPr>
          <w:rFonts w:hint="eastAsia"/>
          <w:color w:val="FF0000"/>
          <w:szCs w:val="21"/>
        </w:rPr>
        <w:t>友元函数能够派生</w:t>
      </w:r>
    </w:p>
    <w:p w:rsidR="00DF6C76" w:rsidRPr="00953FA7" w:rsidRDefault="00264389" w:rsidP="00DF6C76">
      <w:pPr>
        <w:rPr>
          <w:szCs w:val="21"/>
        </w:rPr>
      </w:pPr>
      <w:r w:rsidRPr="00953FA7">
        <w:rPr>
          <w:rFonts w:hint="eastAsia"/>
          <w:szCs w:val="21"/>
        </w:rPr>
        <w:t>144.</w:t>
      </w:r>
      <w:r w:rsidR="00DF6C76" w:rsidRPr="00953FA7">
        <w:rPr>
          <w:rFonts w:hint="eastAsia"/>
          <w:szCs w:val="21"/>
        </w:rPr>
        <w:t>下面叙述正确的是（</w:t>
      </w:r>
      <w:r w:rsidR="00DF6C76" w:rsidRPr="00953FA7">
        <w:rPr>
          <w:rFonts w:hint="eastAsia"/>
          <w:szCs w:val="21"/>
        </w:rPr>
        <w:t xml:space="preserve"> </w:t>
      </w:r>
      <w:r w:rsidRPr="00953FA7">
        <w:rPr>
          <w:rFonts w:hint="eastAsia"/>
          <w:szCs w:val="21"/>
        </w:rPr>
        <w:t>D</w:t>
      </w:r>
      <w:r w:rsidR="00DF6C76" w:rsidRPr="00953FA7">
        <w:rPr>
          <w:rFonts w:hint="eastAsia"/>
          <w:szCs w:val="21"/>
        </w:rPr>
        <w:t xml:space="preserve">  </w:t>
      </w:r>
      <w:r w:rsidR="00DF6C76" w:rsidRPr="00953FA7">
        <w:rPr>
          <w:rFonts w:hint="eastAsia"/>
          <w:szCs w:val="21"/>
        </w:rPr>
        <w:t>）</w:t>
      </w:r>
      <w:r w:rsidR="00DF6C76" w:rsidRPr="00953FA7">
        <w:rPr>
          <w:rFonts w:hint="eastAsia"/>
          <w:szCs w:val="21"/>
        </w:rPr>
        <w:t xml:space="preserve"> </w:t>
      </w:r>
    </w:p>
    <w:p w:rsidR="00DF6C76" w:rsidRPr="00953FA7" w:rsidRDefault="00DF6C76" w:rsidP="00DF6C76">
      <w:pPr>
        <w:rPr>
          <w:szCs w:val="21"/>
        </w:rPr>
      </w:pPr>
      <w:r w:rsidRPr="00953FA7">
        <w:rPr>
          <w:rFonts w:hint="eastAsia"/>
          <w:szCs w:val="21"/>
        </w:rPr>
        <w:t xml:space="preserve">A. </w:t>
      </w:r>
      <w:r w:rsidRPr="00953FA7">
        <w:rPr>
          <w:rFonts w:hint="eastAsia"/>
          <w:szCs w:val="21"/>
        </w:rPr>
        <w:t>派生类不可以使用私用派生</w:t>
      </w:r>
    </w:p>
    <w:p w:rsidR="00DF6C76" w:rsidRPr="00953FA7" w:rsidRDefault="00DF6C76" w:rsidP="00DF6C76">
      <w:pPr>
        <w:rPr>
          <w:szCs w:val="21"/>
        </w:rPr>
      </w:pPr>
      <w:r w:rsidRPr="00953FA7">
        <w:rPr>
          <w:rFonts w:hint="eastAsia"/>
          <w:szCs w:val="21"/>
        </w:rPr>
        <w:t xml:space="preserve">B. </w:t>
      </w:r>
      <w:r w:rsidRPr="00953FA7">
        <w:rPr>
          <w:rFonts w:hint="eastAsia"/>
          <w:szCs w:val="21"/>
        </w:rPr>
        <w:t>保护派生时，基类的保护成员在派生类中是公有的</w:t>
      </w:r>
    </w:p>
    <w:p w:rsidR="00DF6C76" w:rsidRPr="00953FA7" w:rsidRDefault="00DF6C76" w:rsidP="00DF6C76">
      <w:pPr>
        <w:rPr>
          <w:szCs w:val="21"/>
        </w:rPr>
      </w:pPr>
      <w:r w:rsidRPr="00953FA7">
        <w:rPr>
          <w:rFonts w:hint="eastAsia"/>
          <w:szCs w:val="21"/>
        </w:rPr>
        <w:t xml:space="preserve">C. </w:t>
      </w:r>
      <w:r w:rsidRPr="00953FA7">
        <w:rPr>
          <w:rFonts w:hint="eastAsia"/>
          <w:szCs w:val="21"/>
        </w:rPr>
        <w:t>对基类成员的访问允许二义性</w:t>
      </w:r>
    </w:p>
    <w:p w:rsidR="00DF6C76" w:rsidRPr="00953FA7" w:rsidRDefault="00DF6C76" w:rsidP="00DF6C76">
      <w:pPr>
        <w:rPr>
          <w:szCs w:val="21"/>
        </w:rPr>
      </w:pPr>
      <w:r w:rsidRPr="00953FA7">
        <w:rPr>
          <w:rFonts w:hint="eastAsia"/>
          <w:szCs w:val="21"/>
        </w:rPr>
        <w:t xml:space="preserve">D. </w:t>
      </w:r>
      <w:r w:rsidRPr="00953FA7">
        <w:rPr>
          <w:rFonts w:hint="eastAsia"/>
          <w:szCs w:val="21"/>
        </w:rPr>
        <w:t>赋值兼容规则也适用于多重继承的组合</w:t>
      </w:r>
    </w:p>
    <w:p w:rsidR="00DF6C76" w:rsidRPr="00953FA7" w:rsidRDefault="00264389" w:rsidP="00DF6C76">
      <w:pPr>
        <w:rPr>
          <w:b/>
          <w:szCs w:val="21"/>
        </w:rPr>
      </w:pPr>
      <w:r w:rsidRPr="00953FA7">
        <w:rPr>
          <w:rFonts w:hint="eastAsia"/>
          <w:b/>
          <w:szCs w:val="21"/>
        </w:rPr>
        <w:t>145.</w:t>
      </w:r>
      <w:r w:rsidR="00DF6C76" w:rsidRPr="00953FA7">
        <w:rPr>
          <w:rFonts w:hint="eastAsia"/>
          <w:b/>
          <w:szCs w:val="21"/>
        </w:rPr>
        <w:t>有关运算符重载正确的描述是（</w:t>
      </w:r>
      <w:r w:rsidR="00DF6C76" w:rsidRPr="00953FA7">
        <w:rPr>
          <w:rFonts w:hint="eastAsia"/>
          <w:b/>
          <w:szCs w:val="21"/>
        </w:rPr>
        <w:t xml:space="preserve"> </w:t>
      </w:r>
      <w:r w:rsidRPr="00953FA7">
        <w:rPr>
          <w:rFonts w:hint="eastAsia"/>
          <w:b/>
          <w:szCs w:val="21"/>
        </w:rPr>
        <w:t>D</w:t>
      </w:r>
      <w:r w:rsidR="00DF6C76" w:rsidRPr="00953FA7">
        <w:rPr>
          <w:rFonts w:hint="eastAsia"/>
          <w:b/>
          <w:szCs w:val="21"/>
        </w:rPr>
        <w:t xml:space="preserve"> </w:t>
      </w:r>
      <w:r w:rsidR="00DF6C76" w:rsidRPr="00953FA7">
        <w:rPr>
          <w:rFonts w:hint="eastAsia"/>
          <w:b/>
          <w:szCs w:val="21"/>
        </w:rPr>
        <w:t>）</w:t>
      </w:r>
    </w:p>
    <w:p w:rsidR="00DF6C76" w:rsidRPr="00953FA7" w:rsidRDefault="00DF6C76" w:rsidP="00DF6C76">
      <w:pPr>
        <w:rPr>
          <w:b/>
          <w:szCs w:val="21"/>
        </w:rPr>
      </w:pPr>
      <w:r w:rsidRPr="00953FA7">
        <w:rPr>
          <w:rFonts w:hint="eastAsia"/>
          <w:b/>
          <w:szCs w:val="21"/>
        </w:rPr>
        <w:t>A. C++</w:t>
      </w:r>
      <w:r w:rsidRPr="00953FA7">
        <w:rPr>
          <w:rFonts w:hint="eastAsia"/>
          <w:b/>
          <w:szCs w:val="21"/>
        </w:rPr>
        <w:t>语言允许在重载运算符时改变运算符的操作个数</w:t>
      </w:r>
    </w:p>
    <w:p w:rsidR="00DF6C76" w:rsidRPr="00953FA7" w:rsidRDefault="00DF6C76" w:rsidP="00DF6C76">
      <w:pPr>
        <w:rPr>
          <w:b/>
          <w:szCs w:val="21"/>
        </w:rPr>
      </w:pPr>
      <w:r w:rsidRPr="00953FA7">
        <w:rPr>
          <w:rFonts w:hint="eastAsia"/>
          <w:b/>
          <w:szCs w:val="21"/>
        </w:rPr>
        <w:t>B. C++</w:t>
      </w:r>
      <w:r w:rsidRPr="00953FA7">
        <w:rPr>
          <w:rFonts w:hint="eastAsia"/>
          <w:b/>
          <w:szCs w:val="21"/>
        </w:rPr>
        <w:t>语言允许在重载运算符时改变运算符的优先级</w:t>
      </w:r>
    </w:p>
    <w:p w:rsidR="00DF6C76" w:rsidRPr="00953FA7" w:rsidRDefault="00DF6C76" w:rsidP="00DF6C76">
      <w:pPr>
        <w:rPr>
          <w:b/>
          <w:szCs w:val="21"/>
        </w:rPr>
      </w:pPr>
      <w:r w:rsidRPr="00953FA7">
        <w:rPr>
          <w:rFonts w:hint="eastAsia"/>
          <w:b/>
          <w:szCs w:val="21"/>
        </w:rPr>
        <w:t>C. C++</w:t>
      </w:r>
      <w:r w:rsidRPr="00953FA7">
        <w:rPr>
          <w:rFonts w:hint="eastAsia"/>
          <w:b/>
          <w:szCs w:val="21"/>
        </w:rPr>
        <w:t>语言允许在重载运算符时改变运算符的结合性</w:t>
      </w:r>
    </w:p>
    <w:p w:rsidR="00DF6C76" w:rsidRPr="00953FA7" w:rsidRDefault="00DF6C76" w:rsidP="00DF6C76">
      <w:pPr>
        <w:rPr>
          <w:b/>
          <w:szCs w:val="21"/>
        </w:rPr>
      </w:pPr>
      <w:r w:rsidRPr="00953FA7">
        <w:rPr>
          <w:rFonts w:hint="eastAsia"/>
          <w:b/>
          <w:szCs w:val="21"/>
        </w:rPr>
        <w:t>D. C++</w:t>
      </w:r>
      <w:r w:rsidRPr="00953FA7">
        <w:rPr>
          <w:rFonts w:hint="eastAsia"/>
          <w:b/>
          <w:szCs w:val="21"/>
        </w:rPr>
        <w:t>语言允许在重载运算符时改变运算符的原来的功能</w:t>
      </w:r>
    </w:p>
    <w:p w:rsidR="00DF6C76" w:rsidRPr="00953FA7" w:rsidRDefault="00264389" w:rsidP="00DF6C76">
      <w:pPr>
        <w:rPr>
          <w:szCs w:val="21"/>
        </w:rPr>
      </w:pPr>
      <w:r w:rsidRPr="00953FA7">
        <w:rPr>
          <w:rFonts w:hint="eastAsia"/>
          <w:szCs w:val="21"/>
        </w:rPr>
        <w:t>146.</w:t>
      </w:r>
      <w:r w:rsidR="00DF6C76" w:rsidRPr="00953FA7">
        <w:rPr>
          <w:rFonts w:hint="eastAsia"/>
          <w:szCs w:val="21"/>
        </w:rPr>
        <w:t>下面描述中，表达</w:t>
      </w:r>
      <w:r w:rsidR="00DF6C76" w:rsidRPr="00953FA7">
        <w:rPr>
          <w:rFonts w:hint="eastAsia"/>
          <w:color w:val="FF0000"/>
          <w:szCs w:val="21"/>
        </w:rPr>
        <w:t>错误</w:t>
      </w:r>
      <w:r w:rsidR="00DF6C76" w:rsidRPr="00953FA7">
        <w:rPr>
          <w:rFonts w:hint="eastAsia"/>
          <w:szCs w:val="21"/>
        </w:rPr>
        <w:t>的是（</w:t>
      </w:r>
      <w:r w:rsidR="00DF6C76" w:rsidRPr="00953FA7">
        <w:rPr>
          <w:rFonts w:hint="eastAsia"/>
          <w:szCs w:val="21"/>
        </w:rPr>
        <w:t xml:space="preserve"> </w:t>
      </w:r>
      <w:r w:rsidRPr="00953FA7">
        <w:rPr>
          <w:rFonts w:hint="eastAsia"/>
          <w:szCs w:val="21"/>
        </w:rPr>
        <w:t>B</w:t>
      </w:r>
      <w:r w:rsidR="00DF6C76" w:rsidRPr="00953FA7">
        <w:rPr>
          <w:rFonts w:hint="eastAsia"/>
          <w:szCs w:val="21"/>
        </w:rPr>
        <w:t xml:space="preserve"> </w:t>
      </w:r>
      <w:r w:rsidR="00DF6C76" w:rsidRPr="00953FA7">
        <w:rPr>
          <w:rFonts w:hint="eastAsia"/>
          <w:szCs w:val="21"/>
        </w:rPr>
        <w:t>）</w:t>
      </w:r>
      <w:r w:rsidR="00DF6C76" w:rsidRPr="00953FA7">
        <w:rPr>
          <w:rFonts w:hint="eastAsia"/>
          <w:szCs w:val="21"/>
        </w:rPr>
        <w:t xml:space="preserve"> </w:t>
      </w:r>
    </w:p>
    <w:p w:rsidR="00DF6C76" w:rsidRPr="00953FA7" w:rsidRDefault="00DF6C76" w:rsidP="00DF6C76">
      <w:pPr>
        <w:rPr>
          <w:szCs w:val="21"/>
        </w:rPr>
      </w:pPr>
      <w:r w:rsidRPr="00953FA7">
        <w:rPr>
          <w:rFonts w:hint="eastAsia"/>
          <w:szCs w:val="21"/>
        </w:rPr>
        <w:t xml:space="preserve">A. </w:t>
      </w:r>
      <w:r w:rsidRPr="00953FA7">
        <w:rPr>
          <w:rFonts w:hint="eastAsia"/>
          <w:szCs w:val="21"/>
        </w:rPr>
        <w:t>公有继承时基类中的</w:t>
      </w:r>
      <w:r w:rsidRPr="00953FA7">
        <w:rPr>
          <w:rFonts w:hint="eastAsia"/>
          <w:szCs w:val="21"/>
        </w:rPr>
        <w:t>public</w:t>
      </w:r>
      <w:r w:rsidRPr="00953FA7">
        <w:rPr>
          <w:rFonts w:hint="eastAsia"/>
          <w:szCs w:val="21"/>
        </w:rPr>
        <w:t>成员在派生类中仍是</w:t>
      </w:r>
      <w:r w:rsidRPr="00953FA7">
        <w:rPr>
          <w:rFonts w:hint="eastAsia"/>
          <w:szCs w:val="21"/>
        </w:rPr>
        <w:t>public</w:t>
      </w:r>
      <w:r w:rsidRPr="00953FA7">
        <w:rPr>
          <w:rFonts w:hint="eastAsia"/>
          <w:szCs w:val="21"/>
        </w:rPr>
        <w:t xml:space="preserve">的　　</w:t>
      </w:r>
      <w:r w:rsidRPr="00953FA7">
        <w:rPr>
          <w:rFonts w:hint="eastAsia"/>
          <w:szCs w:val="21"/>
        </w:rPr>
        <w:t xml:space="preserve"> </w:t>
      </w:r>
    </w:p>
    <w:p w:rsidR="00DF6C76" w:rsidRPr="00953FA7" w:rsidRDefault="00DF6C76" w:rsidP="00DF6C76">
      <w:pPr>
        <w:rPr>
          <w:szCs w:val="21"/>
        </w:rPr>
      </w:pPr>
      <w:r w:rsidRPr="00953FA7">
        <w:rPr>
          <w:rFonts w:hint="eastAsia"/>
          <w:szCs w:val="21"/>
        </w:rPr>
        <w:lastRenderedPageBreak/>
        <w:t xml:space="preserve">B. </w:t>
      </w:r>
      <w:r w:rsidRPr="00953FA7">
        <w:rPr>
          <w:rFonts w:hint="eastAsia"/>
          <w:szCs w:val="21"/>
        </w:rPr>
        <w:t>公有继承</w:t>
      </w:r>
      <w:r w:rsidR="006D2000" w:rsidRPr="00953FA7">
        <w:rPr>
          <w:rFonts w:hint="eastAsia"/>
          <w:szCs w:val="21"/>
        </w:rPr>
        <w:t>时</w:t>
      </w:r>
      <w:r w:rsidRPr="00953FA7">
        <w:rPr>
          <w:rFonts w:hint="eastAsia"/>
          <w:szCs w:val="21"/>
        </w:rPr>
        <w:t>基类中的</w:t>
      </w:r>
      <w:r w:rsidRPr="00953FA7">
        <w:rPr>
          <w:rFonts w:hint="eastAsia"/>
          <w:szCs w:val="21"/>
        </w:rPr>
        <w:t>private</w:t>
      </w:r>
      <w:r w:rsidRPr="00953FA7">
        <w:rPr>
          <w:rFonts w:hint="eastAsia"/>
          <w:szCs w:val="21"/>
        </w:rPr>
        <w:t>成员在派生类中仍是</w:t>
      </w:r>
      <w:r w:rsidRPr="00953FA7">
        <w:rPr>
          <w:rFonts w:hint="eastAsia"/>
          <w:szCs w:val="21"/>
        </w:rPr>
        <w:t>private</w:t>
      </w:r>
      <w:r w:rsidRPr="00953FA7">
        <w:rPr>
          <w:rFonts w:hint="eastAsia"/>
          <w:szCs w:val="21"/>
        </w:rPr>
        <w:t xml:space="preserve">的　　</w:t>
      </w:r>
      <w:r w:rsidRPr="00953FA7">
        <w:rPr>
          <w:rFonts w:hint="eastAsia"/>
          <w:szCs w:val="21"/>
        </w:rPr>
        <w:t xml:space="preserve"> </w:t>
      </w:r>
    </w:p>
    <w:p w:rsidR="00DF6C76" w:rsidRPr="00953FA7" w:rsidRDefault="00DF6C76" w:rsidP="00DF6C76">
      <w:pPr>
        <w:rPr>
          <w:szCs w:val="21"/>
        </w:rPr>
      </w:pPr>
      <w:r w:rsidRPr="00953FA7">
        <w:rPr>
          <w:rFonts w:hint="eastAsia"/>
          <w:szCs w:val="21"/>
        </w:rPr>
        <w:t xml:space="preserve">C. </w:t>
      </w:r>
      <w:r w:rsidRPr="00953FA7">
        <w:rPr>
          <w:rFonts w:hint="eastAsia"/>
          <w:szCs w:val="21"/>
        </w:rPr>
        <w:t>公有继承时基类中的</w:t>
      </w:r>
      <w:r w:rsidRPr="00953FA7">
        <w:rPr>
          <w:rFonts w:hint="eastAsia"/>
          <w:szCs w:val="21"/>
        </w:rPr>
        <w:t>protected</w:t>
      </w:r>
      <w:r w:rsidRPr="00953FA7">
        <w:rPr>
          <w:rFonts w:hint="eastAsia"/>
          <w:szCs w:val="21"/>
        </w:rPr>
        <w:t>成员在派生类中仍是</w:t>
      </w:r>
      <w:r w:rsidRPr="00953FA7">
        <w:rPr>
          <w:rFonts w:hint="eastAsia"/>
          <w:szCs w:val="21"/>
        </w:rPr>
        <w:t>protected</w:t>
      </w:r>
      <w:r w:rsidRPr="00953FA7">
        <w:rPr>
          <w:rFonts w:hint="eastAsia"/>
          <w:szCs w:val="21"/>
        </w:rPr>
        <w:t>的</w:t>
      </w:r>
    </w:p>
    <w:p w:rsidR="00DF6C76" w:rsidRPr="00953FA7" w:rsidRDefault="00DF6C76" w:rsidP="00DF6C76">
      <w:pPr>
        <w:rPr>
          <w:szCs w:val="21"/>
        </w:rPr>
      </w:pPr>
      <w:r w:rsidRPr="00953FA7">
        <w:rPr>
          <w:rFonts w:hint="eastAsia"/>
          <w:szCs w:val="21"/>
        </w:rPr>
        <w:t xml:space="preserve">D. </w:t>
      </w:r>
      <w:r w:rsidRPr="00953FA7">
        <w:rPr>
          <w:rFonts w:hint="eastAsia"/>
          <w:szCs w:val="21"/>
        </w:rPr>
        <w:t>私有继承时基类中的</w:t>
      </w:r>
      <w:r w:rsidRPr="00953FA7">
        <w:rPr>
          <w:rFonts w:hint="eastAsia"/>
          <w:szCs w:val="21"/>
        </w:rPr>
        <w:t>public</w:t>
      </w:r>
      <w:r w:rsidRPr="00953FA7">
        <w:rPr>
          <w:rFonts w:hint="eastAsia"/>
          <w:szCs w:val="21"/>
        </w:rPr>
        <w:t>成员在派生类中是</w:t>
      </w:r>
      <w:r w:rsidRPr="00953FA7">
        <w:rPr>
          <w:rFonts w:hint="eastAsia"/>
          <w:szCs w:val="21"/>
        </w:rPr>
        <w:t>private</w:t>
      </w:r>
      <w:r w:rsidRPr="00953FA7">
        <w:rPr>
          <w:rFonts w:hint="eastAsia"/>
          <w:szCs w:val="21"/>
        </w:rPr>
        <w:t>的</w:t>
      </w:r>
    </w:p>
    <w:p w:rsidR="00DF6C76" w:rsidRPr="00953FA7" w:rsidRDefault="00264389" w:rsidP="00DF6C76">
      <w:pPr>
        <w:rPr>
          <w:szCs w:val="21"/>
        </w:rPr>
      </w:pPr>
      <w:r w:rsidRPr="00953FA7">
        <w:rPr>
          <w:rFonts w:hint="eastAsia"/>
          <w:szCs w:val="21"/>
        </w:rPr>
        <w:t>147.</w:t>
      </w:r>
      <w:r w:rsidR="00DF6C76" w:rsidRPr="00953FA7">
        <w:rPr>
          <w:rFonts w:hint="eastAsia"/>
          <w:szCs w:val="21"/>
        </w:rPr>
        <w:t>拷贝构造函数的参数是（</w:t>
      </w:r>
      <w:r w:rsidR="00DF6C76" w:rsidRPr="00953FA7">
        <w:rPr>
          <w:rFonts w:hint="eastAsia"/>
          <w:szCs w:val="21"/>
        </w:rPr>
        <w:t xml:space="preserve"> </w:t>
      </w:r>
      <w:r w:rsidRPr="00953FA7">
        <w:rPr>
          <w:rFonts w:hint="eastAsia"/>
          <w:szCs w:val="21"/>
        </w:rPr>
        <w:t>C</w:t>
      </w:r>
      <w:r w:rsidR="00DF6C76" w:rsidRPr="00953FA7">
        <w:rPr>
          <w:rFonts w:hint="eastAsia"/>
          <w:szCs w:val="21"/>
        </w:rPr>
        <w:t xml:space="preserve"> </w:t>
      </w:r>
      <w:r w:rsidR="00DF6C76" w:rsidRPr="00953FA7">
        <w:rPr>
          <w:rFonts w:hint="eastAsia"/>
          <w:szCs w:val="21"/>
        </w:rPr>
        <w:t>）</w:t>
      </w:r>
    </w:p>
    <w:p w:rsidR="00DF6C76" w:rsidRPr="00953FA7" w:rsidRDefault="00DF6C76" w:rsidP="00DF6C76">
      <w:pPr>
        <w:rPr>
          <w:szCs w:val="21"/>
        </w:rPr>
      </w:pPr>
      <w:r w:rsidRPr="00953FA7">
        <w:rPr>
          <w:rFonts w:hint="eastAsia"/>
          <w:szCs w:val="21"/>
        </w:rPr>
        <w:t xml:space="preserve">A. </w:t>
      </w:r>
      <w:r w:rsidRPr="00953FA7">
        <w:rPr>
          <w:rFonts w:hint="eastAsia"/>
          <w:szCs w:val="21"/>
        </w:rPr>
        <w:t>某个对象名</w:t>
      </w:r>
      <w:r w:rsidRPr="00953FA7">
        <w:rPr>
          <w:rFonts w:hint="eastAsia"/>
          <w:szCs w:val="21"/>
        </w:rPr>
        <w:t xml:space="preserve">        B. </w:t>
      </w:r>
      <w:r w:rsidRPr="00953FA7">
        <w:rPr>
          <w:rFonts w:hint="eastAsia"/>
          <w:szCs w:val="21"/>
        </w:rPr>
        <w:t>某个对象的成员名</w:t>
      </w:r>
      <w:r w:rsidRPr="00953FA7">
        <w:rPr>
          <w:rFonts w:hint="eastAsia"/>
          <w:szCs w:val="21"/>
        </w:rPr>
        <w:t xml:space="preserve"> </w:t>
      </w:r>
    </w:p>
    <w:p w:rsidR="00DF6C76" w:rsidRPr="00953FA7" w:rsidRDefault="00DF6C76" w:rsidP="00DF6C76">
      <w:pPr>
        <w:rPr>
          <w:szCs w:val="21"/>
        </w:rPr>
      </w:pPr>
      <w:r w:rsidRPr="00953FA7">
        <w:rPr>
          <w:rFonts w:hint="eastAsia"/>
          <w:szCs w:val="21"/>
        </w:rPr>
        <w:t xml:space="preserve">C. </w:t>
      </w:r>
      <w:proofErr w:type="gramStart"/>
      <w:r w:rsidRPr="00953FA7">
        <w:rPr>
          <w:rFonts w:hint="eastAsia"/>
          <w:szCs w:val="21"/>
        </w:rPr>
        <w:t>某个对象的引用名</w:t>
      </w:r>
      <w:r w:rsidRPr="00953FA7">
        <w:rPr>
          <w:rFonts w:hint="eastAsia"/>
          <w:szCs w:val="21"/>
        </w:rPr>
        <w:t xml:space="preserve">  D</w:t>
      </w:r>
      <w:proofErr w:type="gramEnd"/>
      <w:r w:rsidRPr="00953FA7">
        <w:rPr>
          <w:rFonts w:hint="eastAsia"/>
          <w:szCs w:val="21"/>
        </w:rPr>
        <w:t xml:space="preserve">. </w:t>
      </w:r>
      <w:r w:rsidRPr="00953FA7">
        <w:rPr>
          <w:rFonts w:hint="eastAsia"/>
          <w:szCs w:val="21"/>
        </w:rPr>
        <w:t>某个对象的指针名</w:t>
      </w:r>
    </w:p>
    <w:p w:rsidR="00DF6C76" w:rsidRPr="00953FA7" w:rsidRDefault="00264389" w:rsidP="00DF6C76">
      <w:pPr>
        <w:rPr>
          <w:szCs w:val="21"/>
        </w:rPr>
      </w:pPr>
      <w:r w:rsidRPr="00953FA7">
        <w:rPr>
          <w:rFonts w:hint="eastAsia"/>
          <w:szCs w:val="21"/>
        </w:rPr>
        <w:t>148.</w:t>
      </w:r>
      <w:r w:rsidR="00DF6C76" w:rsidRPr="00953FA7">
        <w:rPr>
          <w:rFonts w:hint="eastAsia"/>
          <w:szCs w:val="21"/>
        </w:rPr>
        <w:t>下列关于构造函数的描述中，</w:t>
      </w:r>
      <w:r w:rsidR="00DF6C76" w:rsidRPr="00953FA7">
        <w:rPr>
          <w:rFonts w:hint="eastAsia"/>
          <w:color w:val="FF0000"/>
          <w:szCs w:val="21"/>
        </w:rPr>
        <w:t>错误</w:t>
      </w:r>
      <w:r w:rsidR="00DF6C76" w:rsidRPr="00953FA7">
        <w:rPr>
          <w:rFonts w:hint="eastAsia"/>
          <w:szCs w:val="21"/>
        </w:rPr>
        <w:t>的是（</w:t>
      </w:r>
      <w:r w:rsidR="00DF6C76" w:rsidRPr="00953FA7">
        <w:rPr>
          <w:rFonts w:hint="eastAsia"/>
          <w:szCs w:val="21"/>
        </w:rPr>
        <w:t xml:space="preserve"> </w:t>
      </w:r>
      <w:r w:rsidRPr="00953FA7">
        <w:rPr>
          <w:rFonts w:hint="eastAsia"/>
          <w:szCs w:val="21"/>
        </w:rPr>
        <w:t>D</w:t>
      </w:r>
      <w:r w:rsidR="00DF6C76" w:rsidRPr="00953FA7">
        <w:rPr>
          <w:rFonts w:hint="eastAsia"/>
          <w:szCs w:val="21"/>
        </w:rPr>
        <w:t xml:space="preserve"> </w:t>
      </w:r>
      <w:r w:rsidR="00DF6C76" w:rsidRPr="00953FA7">
        <w:rPr>
          <w:rFonts w:hint="eastAsia"/>
          <w:szCs w:val="21"/>
        </w:rPr>
        <w:t>）</w:t>
      </w:r>
    </w:p>
    <w:p w:rsidR="00DF6C76" w:rsidRPr="00953FA7" w:rsidRDefault="00DF6C76" w:rsidP="00DF6C76">
      <w:pPr>
        <w:rPr>
          <w:szCs w:val="21"/>
        </w:rPr>
      </w:pPr>
      <w:r w:rsidRPr="00953FA7">
        <w:rPr>
          <w:rFonts w:hint="eastAsia"/>
          <w:szCs w:val="21"/>
        </w:rPr>
        <w:t>A</w:t>
      </w:r>
      <w:r w:rsidRPr="00953FA7">
        <w:rPr>
          <w:rFonts w:hint="eastAsia"/>
          <w:szCs w:val="21"/>
        </w:rPr>
        <w:t xml:space="preserve">．构造函数可以设置默认参数　</w:t>
      </w:r>
      <w:r w:rsidRPr="00953FA7">
        <w:rPr>
          <w:rFonts w:hint="eastAsia"/>
          <w:szCs w:val="21"/>
        </w:rPr>
        <w:t xml:space="preserve">   B.</w:t>
      </w:r>
      <w:r w:rsidRPr="00953FA7">
        <w:rPr>
          <w:rFonts w:hint="eastAsia"/>
          <w:szCs w:val="21"/>
        </w:rPr>
        <w:t>构造函数在定义</w:t>
      </w:r>
      <w:proofErr w:type="gramStart"/>
      <w:r w:rsidRPr="00953FA7">
        <w:rPr>
          <w:rFonts w:hint="eastAsia"/>
          <w:szCs w:val="21"/>
        </w:rPr>
        <w:t>类对象</w:t>
      </w:r>
      <w:proofErr w:type="gramEnd"/>
      <w:r w:rsidRPr="00953FA7">
        <w:rPr>
          <w:rFonts w:hint="eastAsia"/>
          <w:szCs w:val="21"/>
        </w:rPr>
        <w:t>时自动执行</w:t>
      </w:r>
    </w:p>
    <w:p w:rsidR="00DF6C76" w:rsidRPr="00953FA7" w:rsidRDefault="00DF6C76" w:rsidP="00DF6C76">
      <w:pPr>
        <w:rPr>
          <w:szCs w:val="21"/>
        </w:rPr>
      </w:pPr>
      <w:r w:rsidRPr="00953FA7">
        <w:rPr>
          <w:rFonts w:hint="eastAsia"/>
          <w:szCs w:val="21"/>
        </w:rPr>
        <w:t>C</w:t>
      </w:r>
      <w:r w:rsidRPr="00953FA7">
        <w:rPr>
          <w:rFonts w:hint="eastAsia"/>
          <w:szCs w:val="21"/>
        </w:rPr>
        <w:t xml:space="preserve">．构造函数可以是内联函数　</w:t>
      </w:r>
      <w:r w:rsidRPr="00953FA7">
        <w:rPr>
          <w:rFonts w:hint="eastAsia"/>
          <w:szCs w:val="21"/>
        </w:rPr>
        <w:t xml:space="preserve">     D.</w:t>
      </w:r>
      <w:r w:rsidRPr="00953FA7">
        <w:rPr>
          <w:rFonts w:hint="eastAsia"/>
          <w:szCs w:val="21"/>
        </w:rPr>
        <w:t>构造函数不可以重载</w:t>
      </w:r>
    </w:p>
    <w:p w:rsidR="00DF6C76" w:rsidRPr="00953FA7" w:rsidRDefault="00264389" w:rsidP="00DF6C76">
      <w:pPr>
        <w:rPr>
          <w:szCs w:val="21"/>
        </w:rPr>
      </w:pPr>
      <w:r w:rsidRPr="00953FA7">
        <w:rPr>
          <w:rFonts w:hint="eastAsia"/>
          <w:szCs w:val="21"/>
        </w:rPr>
        <w:t>149.</w:t>
      </w:r>
      <w:r w:rsidR="00DF6C76" w:rsidRPr="00953FA7">
        <w:rPr>
          <w:rFonts w:hint="eastAsia"/>
          <w:szCs w:val="21"/>
        </w:rPr>
        <w:t>数组作为函数的形参时，把数组名作为实参，传递给函数的是（</w:t>
      </w:r>
      <w:r w:rsidRPr="00953FA7">
        <w:rPr>
          <w:rFonts w:hint="eastAsia"/>
          <w:szCs w:val="21"/>
        </w:rPr>
        <w:t>A</w:t>
      </w:r>
      <w:r w:rsidR="00DF6C76" w:rsidRPr="00953FA7">
        <w:rPr>
          <w:rFonts w:hint="eastAsia"/>
          <w:szCs w:val="21"/>
        </w:rPr>
        <w:t xml:space="preserve"> </w:t>
      </w:r>
      <w:r w:rsidR="00DF6C76" w:rsidRPr="00953FA7">
        <w:rPr>
          <w:rFonts w:hint="eastAsia"/>
          <w:szCs w:val="21"/>
        </w:rPr>
        <w:t>）</w:t>
      </w:r>
    </w:p>
    <w:p w:rsidR="00DF6C76" w:rsidRPr="00953FA7" w:rsidRDefault="00DF6C76" w:rsidP="00DF6C76">
      <w:pPr>
        <w:rPr>
          <w:szCs w:val="21"/>
        </w:rPr>
      </w:pPr>
      <w:r w:rsidRPr="00953FA7">
        <w:rPr>
          <w:rFonts w:hint="eastAsia"/>
          <w:szCs w:val="21"/>
        </w:rPr>
        <w:t>A</w:t>
      </w:r>
      <w:r w:rsidRPr="00953FA7">
        <w:rPr>
          <w:rFonts w:hint="eastAsia"/>
          <w:szCs w:val="21"/>
        </w:rPr>
        <w:t>．该数组的首地址</w:t>
      </w:r>
      <w:r w:rsidRPr="00953FA7">
        <w:rPr>
          <w:rFonts w:hint="eastAsia"/>
          <w:szCs w:val="21"/>
        </w:rPr>
        <w:t xml:space="preserve">               B</w:t>
      </w:r>
      <w:r w:rsidRPr="00953FA7">
        <w:rPr>
          <w:rFonts w:hint="eastAsia"/>
          <w:szCs w:val="21"/>
        </w:rPr>
        <w:t>．该数组的元素个数</w:t>
      </w:r>
    </w:p>
    <w:p w:rsidR="00DF6C76" w:rsidRPr="00953FA7" w:rsidRDefault="00DF6C76" w:rsidP="00DF6C76">
      <w:pPr>
        <w:rPr>
          <w:szCs w:val="21"/>
        </w:rPr>
      </w:pPr>
      <w:r w:rsidRPr="00953FA7">
        <w:rPr>
          <w:rFonts w:hint="eastAsia"/>
          <w:szCs w:val="21"/>
        </w:rPr>
        <w:t>C</w:t>
      </w:r>
      <w:r w:rsidRPr="00953FA7">
        <w:rPr>
          <w:rFonts w:hint="eastAsia"/>
          <w:szCs w:val="21"/>
        </w:rPr>
        <w:t>．该数组中的各元素值</w:t>
      </w:r>
      <w:r w:rsidRPr="00953FA7">
        <w:rPr>
          <w:rFonts w:hint="eastAsia"/>
          <w:szCs w:val="21"/>
        </w:rPr>
        <w:t xml:space="preserve">           D</w:t>
      </w:r>
      <w:r w:rsidRPr="00953FA7">
        <w:rPr>
          <w:rFonts w:hint="eastAsia"/>
          <w:szCs w:val="21"/>
        </w:rPr>
        <w:t>．该数组的大小</w:t>
      </w:r>
    </w:p>
    <w:p w:rsidR="00DF6C76" w:rsidRPr="00953FA7" w:rsidRDefault="00264389" w:rsidP="00DF6C76">
      <w:pPr>
        <w:rPr>
          <w:color w:val="FF0000"/>
          <w:szCs w:val="21"/>
        </w:rPr>
      </w:pPr>
      <w:r w:rsidRPr="00953FA7">
        <w:rPr>
          <w:rFonts w:hint="eastAsia"/>
          <w:color w:val="FF0000"/>
          <w:szCs w:val="21"/>
        </w:rPr>
        <w:t>150.</w:t>
      </w:r>
      <w:r w:rsidR="00DF6C76" w:rsidRPr="00953FA7">
        <w:rPr>
          <w:rFonts w:hint="eastAsia"/>
          <w:color w:val="FF0000"/>
          <w:szCs w:val="21"/>
        </w:rPr>
        <w:t>通过</w:t>
      </w:r>
      <w:proofErr w:type="gramStart"/>
      <w:r w:rsidR="00DF6C76" w:rsidRPr="00953FA7">
        <w:rPr>
          <w:rFonts w:hint="eastAsia"/>
          <w:color w:val="FF0000"/>
          <w:szCs w:val="21"/>
        </w:rPr>
        <w:t>一个析构函数</w:t>
      </w:r>
      <w:proofErr w:type="gramEnd"/>
      <w:r w:rsidR="00DF6C76" w:rsidRPr="00953FA7">
        <w:rPr>
          <w:rFonts w:hint="eastAsia"/>
          <w:color w:val="FF0000"/>
          <w:szCs w:val="21"/>
        </w:rPr>
        <w:t>调用虚函数时，</w:t>
      </w:r>
      <w:r w:rsidR="00DF6C76" w:rsidRPr="00953FA7">
        <w:rPr>
          <w:rFonts w:hint="eastAsia"/>
          <w:color w:val="FF0000"/>
          <w:szCs w:val="21"/>
        </w:rPr>
        <w:t>C++</w:t>
      </w:r>
      <w:r w:rsidR="00DF6C76" w:rsidRPr="00953FA7">
        <w:rPr>
          <w:rFonts w:hint="eastAsia"/>
          <w:color w:val="FF0000"/>
          <w:szCs w:val="21"/>
        </w:rPr>
        <w:t>系统对该调用采用</w:t>
      </w:r>
      <w:r w:rsidR="00DF6C76" w:rsidRPr="00953FA7">
        <w:rPr>
          <w:rFonts w:hint="eastAsia"/>
          <w:color w:val="FF0000"/>
          <w:szCs w:val="21"/>
        </w:rPr>
        <w:t>(</w:t>
      </w:r>
      <w:r w:rsidR="00FF7D87" w:rsidRPr="00953FA7">
        <w:rPr>
          <w:rFonts w:hint="eastAsia"/>
          <w:color w:val="FF0000"/>
          <w:szCs w:val="21"/>
        </w:rPr>
        <w:t>B</w:t>
      </w:r>
      <w:r w:rsidR="00DF6C76" w:rsidRPr="00953FA7">
        <w:rPr>
          <w:rFonts w:hint="eastAsia"/>
          <w:color w:val="FF0000"/>
          <w:szCs w:val="21"/>
        </w:rPr>
        <w:t xml:space="preserve">　</w:t>
      </w:r>
      <w:r w:rsidR="00DF6C76" w:rsidRPr="00953FA7">
        <w:rPr>
          <w:rFonts w:hint="eastAsia"/>
          <w:color w:val="FF0000"/>
          <w:szCs w:val="21"/>
        </w:rPr>
        <w:t>)</w:t>
      </w:r>
      <w:r w:rsidR="00DF6C76" w:rsidRPr="00953FA7">
        <w:rPr>
          <w:rFonts w:hint="eastAsia"/>
          <w:color w:val="FF0000"/>
          <w:szCs w:val="21"/>
        </w:rPr>
        <w:t>。</w:t>
      </w:r>
    </w:p>
    <w:p w:rsidR="00DF6C76" w:rsidRPr="00953FA7" w:rsidRDefault="00DF6C76" w:rsidP="00DF6C76">
      <w:pPr>
        <w:rPr>
          <w:color w:val="FF0000"/>
          <w:szCs w:val="21"/>
        </w:rPr>
      </w:pPr>
      <w:r w:rsidRPr="00953FA7">
        <w:rPr>
          <w:rFonts w:hint="eastAsia"/>
          <w:color w:val="FF0000"/>
          <w:szCs w:val="21"/>
        </w:rPr>
        <w:t xml:space="preserve">A. </w:t>
      </w:r>
      <w:proofErr w:type="gramStart"/>
      <w:r w:rsidRPr="00953FA7">
        <w:rPr>
          <w:rFonts w:hint="eastAsia"/>
          <w:color w:val="FF0000"/>
          <w:szCs w:val="21"/>
        </w:rPr>
        <w:t>动态联编</w:t>
      </w:r>
      <w:r w:rsidRPr="00953FA7">
        <w:rPr>
          <w:rFonts w:hint="eastAsia"/>
          <w:color w:val="FF0000"/>
          <w:szCs w:val="21"/>
        </w:rPr>
        <w:t xml:space="preserve">  B</w:t>
      </w:r>
      <w:proofErr w:type="gramEnd"/>
      <w:r w:rsidRPr="00953FA7">
        <w:rPr>
          <w:rFonts w:hint="eastAsia"/>
          <w:color w:val="FF0000"/>
          <w:szCs w:val="21"/>
        </w:rPr>
        <w:t xml:space="preserve">. </w:t>
      </w:r>
      <w:r w:rsidRPr="00953FA7">
        <w:rPr>
          <w:rFonts w:hint="eastAsia"/>
          <w:color w:val="FF0000"/>
          <w:szCs w:val="21"/>
        </w:rPr>
        <w:t>静态联编</w:t>
      </w:r>
      <w:r w:rsidRPr="00953FA7">
        <w:rPr>
          <w:rFonts w:hint="eastAsia"/>
          <w:color w:val="FF0000"/>
          <w:szCs w:val="21"/>
        </w:rPr>
        <w:t xml:space="preserve">  C. </w:t>
      </w:r>
      <w:r w:rsidRPr="00953FA7">
        <w:rPr>
          <w:rFonts w:hint="eastAsia"/>
          <w:color w:val="FF0000"/>
          <w:szCs w:val="21"/>
        </w:rPr>
        <w:t>不确定是哪种联编</w:t>
      </w:r>
      <w:r w:rsidRPr="00953FA7">
        <w:rPr>
          <w:rFonts w:hint="eastAsia"/>
          <w:color w:val="FF0000"/>
          <w:szCs w:val="21"/>
        </w:rPr>
        <w:t xml:space="preserve">  D.</w:t>
      </w:r>
      <w:r w:rsidRPr="00953FA7">
        <w:rPr>
          <w:rFonts w:hint="eastAsia"/>
          <w:color w:val="FF0000"/>
          <w:szCs w:val="21"/>
        </w:rPr>
        <w:t>函数重载</w:t>
      </w:r>
    </w:p>
    <w:p w:rsidR="00264389" w:rsidRPr="00953FA7" w:rsidRDefault="00264389" w:rsidP="00264389">
      <w:pPr>
        <w:rPr>
          <w:szCs w:val="21"/>
        </w:rPr>
      </w:pPr>
      <w:r w:rsidRPr="00953FA7">
        <w:rPr>
          <w:rFonts w:hint="eastAsia"/>
          <w:szCs w:val="21"/>
        </w:rPr>
        <w:t>151.</w:t>
      </w:r>
      <w:r w:rsidRPr="00953FA7">
        <w:rPr>
          <w:rFonts w:hint="eastAsia"/>
          <w:szCs w:val="21"/>
        </w:rPr>
        <w:t>下面有关重载函数的说法中正确的是（</w:t>
      </w:r>
      <w:r w:rsidRPr="00953FA7">
        <w:rPr>
          <w:rFonts w:hint="eastAsia"/>
          <w:szCs w:val="21"/>
        </w:rPr>
        <w:t xml:space="preserve"> C </w:t>
      </w:r>
      <w:r w:rsidRPr="00953FA7">
        <w:rPr>
          <w:rFonts w:hint="eastAsia"/>
          <w:szCs w:val="21"/>
        </w:rPr>
        <w:t>）</w:t>
      </w:r>
      <w:r w:rsidRPr="00953FA7">
        <w:rPr>
          <w:rFonts w:hint="eastAsia"/>
          <w:szCs w:val="21"/>
        </w:rPr>
        <w:t xml:space="preserve"> </w:t>
      </w:r>
    </w:p>
    <w:p w:rsidR="00264389" w:rsidRPr="00953FA7" w:rsidRDefault="00264389" w:rsidP="00264389">
      <w:pPr>
        <w:rPr>
          <w:szCs w:val="21"/>
        </w:rPr>
      </w:pPr>
      <w:r w:rsidRPr="00953FA7">
        <w:rPr>
          <w:rFonts w:hint="eastAsia"/>
          <w:szCs w:val="21"/>
        </w:rPr>
        <w:t>A</w:t>
      </w:r>
      <w:r w:rsidRPr="00953FA7">
        <w:rPr>
          <w:rFonts w:hint="eastAsia"/>
          <w:szCs w:val="21"/>
        </w:rPr>
        <w:t xml:space="preserve">．重载函数必须具有不同的返回值类型；　　</w:t>
      </w:r>
    </w:p>
    <w:p w:rsidR="00264389" w:rsidRPr="00953FA7" w:rsidRDefault="00264389" w:rsidP="00264389">
      <w:pPr>
        <w:rPr>
          <w:szCs w:val="21"/>
        </w:rPr>
      </w:pPr>
      <w:r w:rsidRPr="00953FA7">
        <w:rPr>
          <w:rFonts w:hint="eastAsia"/>
          <w:szCs w:val="21"/>
        </w:rPr>
        <w:t>B</w:t>
      </w:r>
      <w:r w:rsidRPr="00953FA7">
        <w:rPr>
          <w:rFonts w:hint="eastAsia"/>
          <w:szCs w:val="21"/>
        </w:rPr>
        <w:t xml:space="preserve">．重载函数形参个数必须不同；　　</w:t>
      </w:r>
      <w:r w:rsidRPr="00953FA7">
        <w:rPr>
          <w:rFonts w:hint="eastAsia"/>
          <w:szCs w:val="21"/>
        </w:rPr>
        <w:t xml:space="preserve"> </w:t>
      </w:r>
    </w:p>
    <w:p w:rsidR="00264389" w:rsidRPr="00953FA7" w:rsidRDefault="00264389" w:rsidP="00264389">
      <w:pPr>
        <w:rPr>
          <w:szCs w:val="21"/>
        </w:rPr>
      </w:pPr>
      <w:r w:rsidRPr="00953FA7">
        <w:rPr>
          <w:rFonts w:hint="eastAsia"/>
          <w:szCs w:val="21"/>
        </w:rPr>
        <w:t>C</w:t>
      </w:r>
      <w:r w:rsidRPr="00953FA7">
        <w:rPr>
          <w:rFonts w:hint="eastAsia"/>
          <w:szCs w:val="21"/>
        </w:rPr>
        <w:t xml:space="preserve">．重载函数必须有不同的形参列表　　</w:t>
      </w:r>
    </w:p>
    <w:p w:rsidR="00264389" w:rsidRPr="00953FA7" w:rsidRDefault="00264389" w:rsidP="00264389">
      <w:pPr>
        <w:rPr>
          <w:szCs w:val="21"/>
        </w:rPr>
      </w:pPr>
      <w:r w:rsidRPr="00953FA7">
        <w:rPr>
          <w:rFonts w:hint="eastAsia"/>
          <w:szCs w:val="21"/>
        </w:rPr>
        <w:t>D</w:t>
      </w:r>
      <w:r w:rsidRPr="00953FA7">
        <w:rPr>
          <w:rFonts w:hint="eastAsia"/>
          <w:szCs w:val="21"/>
        </w:rPr>
        <w:t>．重载函数名可以不同；</w:t>
      </w:r>
      <w:r w:rsidRPr="00953FA7">
        <w:rPr>
          <w:rFonts w:hint="eastAsia"/>
          <w:szCs w:val="21"/>
        </w:rPr>
        <w:t xml:space="preserve"> </w:t>
      </w:r>
    </w:p>
    <w:p w:rsidR="00264389" w:rsidRPr="00953FA7" w:rsidRDefault="00264389" w:rsidP="00264389">
      <w:pPr>
        <w:rPr>
          <w:szCs w:val="21"/>
        </w:rPr>
      </w:pPr>
      <w:r w:rsidRPr="00953FA7">
        <w:rPr>
          <w:rFonts w:hint="eastAsia"/>
          <w:szCs w:val="21"/>
        </w:rPr>
        <w:t>152.</w:t>
      </w:r>
      <w:r w:rsidRPr="00953FA7">
        <w:rPr>
          <w:rFonts w:hint="eastAsia"/>
          <w:szCs w:val="21"/>
        </w:rPr>
        <w:t>使用</w:t>
      </w:r>
      <w:r w:rsidRPr="00953FA7">
        <w:rPr>
          <w:rFonts w:hint="eastAsia"/>
          <w:szCs w:val="21"/>
        </w:rPr>
        <w:t>string</w:t>
      </w:r>
      <w:proofErr w:type="gramStart"/>
      <w:r w:rsidRPr="00953FA7">
        <w:rPr>
          <w:rFonts w:hint="eastAsia"/>
          <w:szCs w:val="21"/>
        </w:rPr>
        <w:t>类建立</w:t>
      </w:r>
      <w:proofErr w:type="gramEnd"/>
      <w:r w:rsidRPr="00953FA7">
        <w:rPr>
          <w:rFonts w:hint="eastAsia"/>
          <w:szCs w:val="21"/>
        </w:rPr>
        <w:t>对象的不正确方式是（</w:t>
      </w:r>
      <w:r w:rsidRPr="00953FA7">
        <w:rPr>
          <w:rFonts w:hint="eastAsia"/>
          <w:szCs w:val="21"/>
        </w:rPr>
        <w:t>D</w:t>
      </w:r>
      <w:r w:rsidRPr="00953FA7">
        <w:rPr>
          <w:rFonts w:hint="eastAsia"/>
          <w:szCs w:val="21"/>
        </w:rPr>
        <w:t>）。</w:t>
      </w:r>
    </w:p>
    <w:p w:rsidR="00264389" w:rsidRPr="00953FA7" w:rsidRDefault="00264389" w:rsidP="00264389">
      <w:pPr>
        <w:rPr>
          <w:szCs w:val="21"/>
        </w:rPr>
      </w:pPr>
      <w:r w:rsidRPr="00953FA7">
        <w:rPr>
          <w:rFonts w:hint="eastAsia"/>
          <w:szCs w:val="21"/>
        </w:rPr>
        <w:t xml:space="preserve">A. string </w:t>
      </w:r>
      <w:proofErr w:type="gramStart"/>
      <w:r w:rsidRPr="00953FA7">
        <w:rPr>
          <w:rFonts w:hint="eastAsia"/>
          <w:szCs w:val="21"/>
        </w:rPr>
        <w:t>str(</w:t>
      </w:r>
      <w:proofErr w:type="gramEnd"/>
      <w:r w:rsidRPr="00953FA7">
        <w:rPr>
          <w:rFonts w:hint="eastAsia"/>
          <w:szCs w:val="21"/>
        </w:rPr>
        <w:t>“</w:t>
      </w:r>
      <w:r w:rsidRPr="00953FA7">
        <w:rPr>
          <w:rFonts w:hint="eastAsia"/>
          <w:szCs w:val="21"/>
        </w:rPr>
        <w:t>OK</w:t>
      </w:r>
      <w:r w:rsidRPr="00953FA7">
        <w:rPr>
          <w:rFonts w:hint="eastAsia"/>
          <w:szCs w:val="21"/>
        </w:rPr>
        <w:t>”</w:t>
      </w:r>
      <w:r w:rsidRPr="00953FA7">
        <w:rPr>
          <w:rFonts w:hint="eastAsia"/>
          <w:szCs w:val="21"/>
        </w:rPr>
        <w:t>)</w:t>
      </w:r>
      <w:r w:rsidRPr="00953FA7">
        <w:rPr>
          <w:rFonts w:hint="eastAsia"/>
          <w:szCs w:val="21"/>
        </w:rPr>
        <w:t>；</w:t>
      </w:r>
      <w:r w:rsidRPr="00953FA7">
        <w:rPr>
          <w:rFonts w:hint="eastAsia"/>
          <w:szCs w:val="21"/>
        </w:rPr>
        <w:t xml:space="preserve">   B. string str=</w:t>
      </w:r>
      <w:r w:rsidRPr="00953FA7">
        <w:rPr>
          <w:rFonts w:hint="eastAsia"/>
          <w:szCs w:val="21"/>
        </w:rPr>
        <w:t>”</w:t>
      </w:r>
      <w:r w:rsidRPr="00953FA7">
        <w:rPr>
          <w:rFonts w:hint="eastAsia"/>
          <w:szCs w:val="21"/>
        </w:rPr>
        <w:t>OK</w:t>
      </w:r>
      <w:r w:rsidRPr="00953FA7">
        <w:rPr>
          <w:rFonts w:hint="eastAsia"/>
          <w:szCs w:val="21"/>
        </w:rPr>
        <w:t>”；</w:t>
      </w:r>
      <w:r w:rsidRPr="00953FA7">
        <w:rPr>
          <w:rFonts w:hint="eastAsia"/>
          <w:szCs w:val="21"/>
        </w:rPr>
        <w:t xml:space="preserve"> </w:t>
      </w:r>
    </w:p>
    <w:p w:rsidR="00264389" w:rsidRPr="00953FA7" w:rsidRDefault="00264389" w:rsidP="00264389">
      <w:pPr>
        <w:rPr>
          <w:szCs w:val="21"/>
        </w:rPr>
      </w:pPr>
      <w:r w:rsidRPr="00953FA7">
        <w:rPr>
          <w:rFonts w:hint="eastAsia"/>
          <w:szCs w:val="21"/>
        </w:rPr>
        <w:t>C. string str</w:t>
      </w:r>
      <w:r w:rsidRPr="00953FA7">
        <w:rPr>
          <w:rFonts w:hint="eastAsia"/>
          <w:szCs w:val="21"/>
        </w:rPr>
        <w:t>；</w:t>
      </w:r>
      <w:r w:rsidRPr="00953FA7">
        <w:rPr>
          <w:rFonts w:hint="eastAsia"/>
          <w:szCs w:val="21"/>
        </w:rPr>
        <w:t xml:space="preserve">           D. string </w:t>
      </w:r>
      <w:proofErr w:type="gramStart"/>
      <w:r w:rsidRPr="00953FA7">
        <w:rPr>
          <w:rFonts w:hint="eastAsia"/>
          <w:szCs w:val="21"/>
        </w:rPr>
        <w:t>str</w:t>
      </w:r>
      <w:proofErr w:type="gramEnd"/>
      <w:r w:rsidRPr="00953FA7">
        <w:rPr>
          <w:rFonts w:hint="eastAsia"/>
          <w:szCs w:val="21"/>
        </w:rPr>
        <w:t>=</w:t>
      </w:r>
      <w:r w:rsidRPr="00953FA7">
        <w:rPr>
          <w:rFonts w:hint="eastAsia"/>
          <w:szCs w:val="21"/>
        </w:rPr>
        <w:t>’</w:t>
      </w:r>
      <w:r w:rsidRPr="00953FA7">
        <w:rPr>
          <w:rFonts w:hint="eastAsia"/>
          <w:szCs w:val="21"/>
        </w:rPr>
        <w:t>OK</w:t>
      </w:r>
      <w:r w:rsidRPr="00953FA7">
        <w:rPr>
          <w:rFonts w:hint="eastAsia"/>
          <w:szCs w:val="21"/>
        </w:rPr>
        <w:t>’</w:t>
      </w:r>
      <w:r w:rsidRPr="00953FA7">
        <w:rPr>
          <w:rFonts w:hint="eastAsia"/>
          <w:szCs w:val="21"/>
        </w:rPr>
        <w:t>;</w:t>
      </w:r>
    </w:p>
    <w:p w:rsidR="00264389" w:rsidRPr="00953FA7" w:rsidRDefault="00264389" w:rsidP="00264389">
      <w:pPr>
        <w:rPr>
          <w:b/>
          <w:szCs w:val="21"/>
        </w:rPr>
      </w:pPr>
      <w:r w:rsidRPr="00953FA7">
        <w:rPr>
          <w:rFonts w:hint="eastAsia"/>
          <w:b/>
          <w:szCs w:val="21"/>
        </w:rPr>
        <w:t>153.</w:t>
      </w:r>
      <w:proofErr w:type="gramStart"/>
      <w:r w:rsidRPr="00953FA7">
        <w:rPr>
          <w:rFonts w:hint="eastAsia"/>
          <w:b/>
          <w:szCs w:val="21"/>
        </w:rPr>
        <w:t>面关于</w:t>
      </w:r>
      <w:proofErr w:type="gramEnd"/>
      <w:r w:rsidRPr="00953FA7">
        <w:rPr>
          <w:rFonts w:hint="eastAsia"/>
          <w:b/>
          <w:szCs w:val="21"/>
        </w:rPr>
        <w:t>C++</w:t>
      </w:r>
      <w:r w:rsidRPr="00953FA7">
        <w:rPr>
          <w:rFonts w:hint="eastAsia"/>
          <w:b/>
          <w:szCs w:val="21"/>
        </w:rPr>
        <w:t>中类的继承与派生的说法错误的是</w:t>
      </w:r>
      <w:r w:rsidRPr="00953FA7">
        <w:rPr>
          <w:rFonts w:hint="eastAsia"/>
          <w:b/>
          <w:szCs w:val="21"/>
        </w:rPr>
        <w:t>( C  )</w:t>
      </w:r>
    </w:p>
    <w:p w:rsidR="00264389" w:rsidRPr="00953FA7" w:rsidRDefault="00264389" w:rsidP="00264389">
      <w:pPr>
        <w:rPr>
          <w:b/>
          <w:szCs w:val="21"/>
        </w:rPr>
      </w:pPr>
      <w:r w:rsidRPr="00953FA7">
        <w:rPr>
          <w:rFonts w:hint="eastAsia"/>
          <w:b/>
          <w:szCs w:val="21"/>
        </w:rPr>
        <w:t>A</w:t>
      </w:r>
      <w:r w:rsidRPr="00953FA7">
        <w:rPr>
          <w:rFonts w:hint="eastAsia"/>
          <w:b/>
          <w:szCs w:val="21"/>
        </w:rPr>
        <w:t>．</w:t>
      </w:r>
      <w:proofErr w:type="gramStart"/>
      <w:r w:rsidRPr="00953FA7">
        <w:rPr>
          <w:rFonts w:hint="eastAsia"/>
          <w:b/>
          <w:szCs w:val="21"/>
        </w:rPr>
        <w:t>基类的</w:t>
      </w:r>
      <w:proofErr w:type="gramEnd"/>
      <w:r w:rsidRPr="00953FA7">
        <w:rPr>
          <w:rFonts w:hint="eastAsia"/>
          <w:b/>
          <w:szCs w:val="21"/>
        </w:rPr>
        <w:t>protected</w:t>
      </w:r>
      <w:r w:rsidRPr="00953FA7">
        <w:rPr>
          <w:rFonts w:hint="eastAsia"/>
          <w:b/>
          <w:szCs w:val="21"/>
        </w:rPr>
        <w:t>成员在公有派生类的成员函数中可以直接使用</w:t>
      </w:r>
    </w:p>
    <w:p w:rsidR="00264389" w:rsidRPr="00953FA7" w:rsidRDefault="00264389" w:rsidP="00264389">
      <w:pPr>
        <w:rPr>
          <w:b/>
          <w:szCs w:val="21"/>
        </w:rPr>
      </w:pPr>
      <w:r w:rsidRPr="00953FA7">
        <w:rPr>
          <w:rFonts w:hint="eastAsia"/>
          <w:b/>
          <w:szCs w:val="21"/>
        </w:rPr>
        <w:t>B</w:t>
      </w:r>
      <w:r w:rsidRPr="00953FA7">
        <w:rPr>
          <w:rFonts w:hint="eastAsia"/>
          <w:b/>
          <w:szCs w:val="21"/>
        </w:rPr>
        <w:t>．</w:t>
      </w:r>
      <w:proofErr w:type="gramStart"/>
      <w:r w:rsidRPr="00953FA7">
        <w:rPr>
          <w:rFonts w:hint="eastAsia"/>
          <w:b/>
          <w:szCs w:val="21"/>
        </w:rPr>
        <w:t>基类的</w:t>
      </w:r>
      <w:proofErr w:type="gramEnd"/>
      <w:r w:rsidRPr="00953FA7">
        <w:rPr>
          <w:rFonts w:hint="eastAsia"/>
          <w:b/>
          <w:szCs w:val="21"/>
        </w:rPr>
        <w:t>protected</w:t>
      </w:r>
      <w:r w:rsidRPr="00953FA7">
        <w:rPr>
          <w:rFonts w:hint="eastAsia"/>
          <w:b/>
          <w:szCs w:val="21"/>
        </w:rPr>
        <w:t>成员在私有派生类的成员函数中可以直接使用</w:t>
      </w:r>
    </w:p>
    <w:p w:rsidR="00264389" w:rsidRPr="00953FA7" w:rsidRDefault="00264389" w:rsidP="00264389">
      <w:pPr>
        <w:rPr>
          <w:b/>
          <w:szCs w:val="21"/>
        </w:rPr>
      </w:pPr>
      <w:r w:rsidRPr="00953FA7">
        <w:rPr>
          <w:rFonts w:hint="eastAsia"/>
          <w:b/>
          <w:szCs w:val="21"/>
        </w:rPr>
        <w:t>C</w:t>
      </w:r>
      <w:r w:rsidRPr="00953FA7">
        <w:rPr>
          <w:rFonts w:hint="eastAsia"/>
          <w:b/>
          <w:szCs w:val="21"/>
        </w:rPr>
        <w:t>．私有派生时，</w:t>
      </w:r>
      <w:proofErr w:type="gramStart"/>
      <w:r w:rsidRPr="00953FA7">
        <w:rPr>
          <w:rFonts w:hint="eastAsia"/>
          <w:b/>
          <w:szCs w:val="21"/>
        </w:rPr>
        <w:t>基类的</w:t>
      </w:r>
      <w:proofErr w:type="gramEnd"/>
      <w:r w:rsidRPr="00953FA7">
        <w:rPr>
          <w:rFonts w:hint="eastAsia"/>
          <w:b/>
          <w:szCs w:val="21"/>
        </w:rPr>
        <w:t>所有成员访问权限在派生类中保持不变</w:t>
      </w:r>
    </w:p>
    <w:p w:rsidR="00264389" w:rsidRPr="00953FA7" w:rsidRDefault="00264389" w:rsidP="00264389">
      <w:pPr>
        <w:rPr>
          <w:b/>
          <w:szCs w:val="21"/>
        </w:rPr>
      </w:pPr>
      <w:r w:rsidRPr="00953FA7">
        <w:rPr>
          <w:rFonts w:hint="eastAsia"/>
          <w:b/>
          <w:szCs w:val="21"/>
        </w:rPr>
        <w:t>D</w:t>
      </w:r>
      <w:r w:rsidRPr="00953FA7">
        <w:rPr>
          <w:rFonts w:hint="eastAsia"/>
          <w:b/>
          <w:szCs w:val="21"/>
        </w:rPr>
        <w:t>．继承可以分为单一继承与多重继承</w:t>
      </w:r>
    </w:p>
    <w:p w:rsidR="00264389" w:rsidRPr="00953FA7" w:rsidRDefault="00264389" w:rsidP="00264389">
      <w:pPr>
        <w:rPr>
          <w:szCs w:val="21"/>
        </w:rPr>
      </w:pPr>
      <w:r w:rsidRPr="00953FA7">
        <w:rPr>
          <w:rFonts w:hint="eastAsia"/>
          <w:szCs w:val="21"/>
        </w:rPr>
        <w:t>154.</w:t>
      </w:r>
      <w:r w:rsidRPr="00953FA7">
        <w:rPr>
          <w:rFonts w:hint="eastAsia"/>
          <w:szCs w:val="21"/>
        </w:rPr>
        <w:t>面向对象程序设计将数据与</w:t>
      </w:r>
      <w:r w:rsidRPr="00953FA7">
        <w:rPr>
          <w:rFonts w:hint="eastAsia"/>
          <w:szCs w:val="21"/>
        </w:rPr>
        <w:t>(  A    )</w:t>
      </w:r>
      <w:r w:rsidRPr="00953FA7">
        <w:rPr>
          <w:rFonts w:hint="eastAsia"/>
          <w:szCs w:val="21"/>
        </w:rPr>
        <w:t>放在一起，</w:t>
      </w:r>
      <w:proofErr w:type="gramStart"/>
      <w:r w:rsidRPr="00953FA7">
        <w:rPr>
          <w:rFonts w:hint="eastAsia"/>
          <w:szCs w:val="21"/>
        </w:rPr>
        <w:t>做为</w:t>
      </w:r>
      <w:proofErr w:type="gramEnd"/>
      <w:r w:rsidRPr="00953FA7">
        <w:rPr>
          <w:rFonts w:hint="eastAsia"/>
          <w:szCs w:val="21"/>
        </w:rPr>
        <w:t>一个相互依存、不可分割的整体来处理。</w:t>
      </w:r>
    </w:p>
    <w:p w:rsidR="00264389" w:rsidRPr="00953FA7" w:rsidRDefault="00264389" w:rsidP="00264389">
      <w:pPr>
        <w:rPr>
          <w:szCs w:val="21"/>
        </w:rPr>
      </w:pPr>
      <w:r w:rsidRPr="00953FA7">
        <w:rPr>
          <w:rFonts w:hint="eastAsia"/>
          <w:szCs w:val="21"/>
        </w:rPr>
        <w:t xml:space="preserve">A. </w:t>
      </w:r>
      <w:r w:rsidRPr="00953FA7">
        <w:rPr>
          <w:rFonts w:hint="eastAsia"/>
          <w:szCs w:val="21"/>
        </w:rPr>
        <w:t>对数据的操作</w:t>
      </w:r>
      <w:r w:rsidRPr="00953FA7">
        <w:rPr>
          <w:rFonts w:hint="eastAsia"/>
          <w:szCs w:val="21"/>
        </w:rPr>
        <w:tab/>
        <w:t xml:space="preserve">B. </w:t>
      </w:r>
      <w:r w:rsidRPr="00953FA7">
        <w:rPr>
          <w:rFonts w:hint="eastAsia"/>
          <w:szCs w:val="21"/>
        </w:rPr>
        <w:t>信息</w:t>
      </w:r>
      <w:r w:rsidRPr="00953FA7">
        <w:rPr>
          <w:rFonts w:hint="eastAsia"/>
          <w:szCs w:val="21"/>
        </w:rPr>
        <w:tab/>
        <w:t xml:space="preserve">C. </w:t>
      </w:r>
      <w:r w:rsidRPr="00953FA7">
        <w:rPr>
          <w:rFonts w:hint="eastAsia"/>
          <w:szCs w:val="21"/>
        </w:rPr>
        <w:t>数据隐藏</w:t>
      </w:r>
      <w:r w:rsidRPr="00953FA7">
        <w:rPr>
          <w:rFonts w:hint="eastAsia"/>
          <w:szCs w:val="21"/>
        </w:rPr>
        <w:tab/>
        <w:t>D.</w:t>
      </w:r>
      <w:r w:rsidRPr="00953FA7">
        <w:rPr>
          <w:rFonts w:hint="eastAsia"/>
          <w:szCs w:val="21"/>
        </w:rPr>
        <w:t>数据抽象</w:t>
      </w:r>
    </w:p>
    <w:p w:rsidR="00264389" w:rsidRPr="00953FA7" w:rsidRDefault="00264389" w:rsidP="00264389">
      <w:pPr>
        <w:rPr>
          <w:szCs w:val="21"/>
        </w:rPr>
      </w:pPr>
      <w:r w:rsidRPr="00953FA7">
        <w:rPr>
          <w:rFonts w:hint="eastAsia"/>
          <w:szCs w:val="21"/>
        </w:rPr>
        <w:t>155.</w:t>
      </w:r>
      <w:r w:rsidRPr="00953FA7">
        <w:rPr>
          <w:rFonts w:hint="eastAsia"/>
          <w:szCs w:val="21"/>
        </w:rPr>
        <w:t>一个类</w:t>
      </w:r>
      <w:proofErr w:type="gramStart"/>
      <w:r w:rsidRPr="00953FA7">
        <w:rPr>
          <w:rFonts w:hint="eastAsia"/>
          <w:szCs w:val="21"/>
        </w:rPr>
        <w:t>的析构函数</w:t>
      </w:r>
      <w:proofErr w:type="gramEnd"/>
      <w:r w:rsidRPr="00953FA7">
        <w:rPr>
          <w:rFonts w:hint="eastAsia"/>
          <w:szCs w:val="21"/>
        </w:rPr>
        <w:t xml:space="preserve"> </w:t>
      </w:r>
      <w:r w:rsidRPr="00953FA7">
        <w:rPr>
          <w:rFonts w:hint="eastAsia"/>
          <w:szCs w:val="21"/>
        </w:rPr>
        <w:t>（</w:t>
      </w:r>
      <w:r w:rsidRPr="00953FA7">
        <w:rPr>
          <w:rFonts w:hint="eastAsia"/>
          <w:szCs w:val="21"/>
        </w:rPr>
        <w:t>A</w:t>
      </w:r>
      <w:r w:rsidRPr="00953FA7">
        <w:rPr>
          <w:rFonts w:hint="eastAsia"/>
          <w:szCs w:val="21"/>
        </w:rPr>
        <w:t>）。</w:t>
      </w:r>
    </w:p>
    <w:p w:rsidR="00264389" w:rsidRPr="00953FA7" w:rsidRDefault="00264389" w:rsidP="00264389">
      <w:pPr>
        <w:rPr>
          <w:szCs w:val="21"/>
        </w:rPr>
      </w:pPr>
      <w:r w:rsidRPr="00953FA7">
        <w:rPr>
          <w:rFonts w:hint="eastAsia"/>
          <w:szCs w:val="21"/>
        </w:rPr>
        <w:t>A.</w:t>
      </w:r>
      <w:r w:rsidRPr="00953FA7">
        <w:rPr>
          <w:rFonts w:hint="eastAsia"/>
          <w:szCs w:val="21"/>
        </w:rPr>
        <w:t>唯一的</w:t>
      </w:r>
      <w:r w:rsidRPr="00953FA7">
        <w:rPr>
          <w:rFonts w:hint="eastAsia"/>
          <w:szCs w:val="21"/>
        </w:rPr>
        <w:t xml:space="preserve">       B.</w:t>
      </w:r>
      <w:r w:rsidRPr="00953FA7">
        <w:rPr>
          <w:rFonts w:hint="eastAsia"/>
          <w:szCs w:val="21"/>
        </w:rPr>
        <w:t>允许重载</w:t>
      </w:r>
      <w:r w:rsidRPr="00953FA7">
        <w:rPr>
          <w:rFonts w:hint="eastAsia"/>
          <w:szCs w:val="21"/>
        </w:rPr>
        <w:t xml:space="preserve">    C.</w:t>
      </w:r>
      <w:r w:rsidRPr="00953FA7">
        <w:rPr>
          <w:rFonts w:hint="eastAsia"/>
          <w:szCs w:val="21"/>
        </w:rPr>
        <w:t>至多可有两个</w:t>
      </w:r>
      <w:r w:rsidRPr="00953FA7">
        <w:rPr>
          <w:rFonts w:hint="eastAsia"/>
          <w:szCs w:val="21"/>
        </w:rPr>
        <w:t xml:space="preserve">    D.</w:t>
      </w:r>
      <w:r w:rsidRPr="00953FA7">
        <w:rPr>
          <w:rFonts w:hint="eastAsia"/>
          <w:szCs w:val="21"/>
        </w:rPr>
        <w:t>只能是缺省的</w:t>
      </w:r>
    </w:p>
    <w:p w:rsidR="00264389" w:rsidRPr="00953FA7" w:rsidRDefault="00264389" w:rsidP="00264389">
      <w:pPr>
        <w:rPr>
          <w:szCs w:val="21"/>
        </w:rPr>
      </w:pPr>
      <w:r w:rsidRPr="00953FA7">
        <w:rPr>
          <w:rFonts w:hint="eastAsia"/>
          <w:szCs w:val="21"/>
        </w:rPr>
        <w:t>156.</w:t>
      </w:r>
      <w:r w:rsidRPr="00953FA7">
        <w:rPr>
          <w:rFonts w:hint="eastAsia"/>
          <w:szCs w:val="21"/>
        </w:rPr>
        <w:t>下列各类函数中，</w:t>
      </w:r>
      <w:r w:rsidRPr="00953FA7">
        <w:rPr>
          <w:rFonts w:hint="eastAsia"/>
          <w:szCs w:val="21"/>
        </w:rPr>
        <w:t>(  C    )</w:t>
      </w:r>
      <w:r w:rsidRPr="00953FA7">
        <w:rPr>
          <w:rFonts w:hint="eastAsia"/>
          <w:szCs w:val="21"/>
        </w:rPr>
        <w:t>不是类的成员函数。</w:t>
      </w:r>
    </w:p>
    <w:p w:rsidR="00264389" w:rsidRPr="00953FA7" w:rsidRDefault="00264389" w:rsidP="00264389">
      <w:pPr>
        <w:rPr>
          <w:szCs w:val="21"/>
        </w:rPr>
      </w:pPr>
      <w:proofErr w:type="gramStart"/>
      <w:r w:rsidRPr="00953FA7">
        <w:rPr>
          <w:rFonts w:hint="eastAsia"/>
          <w:szCs w:val="21"/>
        </w:rPr>
        <w:t xml:space="preserve">A. </w:t>
      </w:r>
      <w:r w:rsidRPr="00953FA7">
        <w:rPr>
          <w:rFonts w:hint="eastAsia"/>
          <w:szCs w:val="21"/>
        </w:rPr>
        <w:t>构造函数</w:t>
      </w:r>
      <w:r w:rsidRPr="00953FA7">
        <w:rPr>
          <w:rFonts w:hint="eastAsia"/>
          <w:szCs w:val="21"/>
        </w:rPr>
        <w:t xml:space="preserve">      B. </w:t>
      </w:r>
      <w:r w:rsidRPr="00953FA7">
        <w:rPr>
          <w:rFonts w:hint="eastAsia"/>
          <w:szCs w:val="21"/>
        </w:rPr>
        <w:t>析构函数</w:t>
      </w:r>
      <w:r w:rsidRPr="00953FA7">
        <w:rPr>
          <w:rFonts w:hint="eastAsia"/>
          <w:szCs w:val="21"/>
        </w:rPr>
        <w:t xml:space="preserve">   C.</w:t>
      </w:r>
      <w:proofErr w:type="gramEnd"/>
      <w:r w:rsidRPr="00953FA7">
        <w:rPr>
          <w:rFonts w:hint="eastAsia"/>
          <w:szCs w:val="21"/>
        </w:rPr>
        <w:t xml:space="preserve">  </w:t>
      </w:r>
      <w:r w:rsidRPr="00953FA7">
        <w:rPr>
          <w:rFonts w:hint="eastAsia"/>
          <w:szCs w:val="21"/>
        </w:rPr>
        <w:t>友元函数</w:t>
      </w:r>
      <w:r w:rsidRPr="00953FA7">
        <w:rPr>
          <w:rFonts w:hint="eastAsia"/>
          <w:szCs w:val="21"/>
        </w:rPr>
        <w:t xml:space="preserve">   D. </w:t>
      </w:r>
      <w:r w:rsidRPr="00953FA7">
        <w:rPr>
          <w:rFonts w:hint="eastAsia"/>
          <w:szCs w:val="21"/>
        </w:rPr>
        <w:t>拷贝构造函数</w:t>
      </w:r>
    </w:p>
    <w:p w:rsidR="00264389" w:rsidRPr="00953FA7" w:rsidRDefault="00264389" w:rsidP="00264389">
      <w:pPr>
        <w:rPr>
          <w:szCs w:val="21"/>
        </w:rPr>
      </w:pPr>
      <w:r w:rsidRPr="00953FA7">
        <w:rPr>
          <w:rFonts w:hint="eastAsia"/>
          <w:szCs w:val="21"/>
        </w:rPr>
        <w:t>157.</w:t>
      </w:r>
      <w:r w:rsidRPr="00953FA7">
        <w:rPr>
          <w:rFonts w:hint="eastAsia"/>
          <w:szCs w:val="21"/>
        </w:rPr>
        <w:t>在下面选项中，对类的拷贝构造函数的声明形式是（</w:t>
      </w:r>
      <w:r w:rsidRPr="00953FA7">
        <w:rPr>
          <w:rFonts w:hint="eastAsia"/>
          <w:szCs w:val="21"/>
        </w:rPr>
        <w:t xml:space="preserve"> B </w:t>
      </w:r>
      <w:r w:rsidRPr="00953FA7">
        <w:rPr>
          <w:rFonts w:hint="eastAsia"/>
          <w:szCs w:val="21"/>
        </w:rPr>
        <w:t>）</w:t>
      </w:r>
    </w:p>
    <w:p w:rsidR="00264389" w:rsidRPr="00953FA7" w:rsidRDefault="00264389" w:rsidP="00264389">
      <w:pPr>
        <w:rPr>
          <w:szCs w:val="21"/>
        </w:rPr>
      </w:pPr>
      <w:r w:rsidRPr="00953FA7">
        <w:rPr>
          <w:rFonts w:hint="eastAsia"/>
          <w:szCs w:val="21"/>
        </w:rPr>
        <w:t>A</w:t>
      </w:r>
      <w:r w:rsidRPr="00953FA7">
        <w:rPr>
          <w:rFonts w:hint="eastAsia"/>
          <w:szCs w:val="21"/>
        </w:rPr>
        <w:t>．</w:t>
      </w:r>
      <w:r w:rsidRPr="00953FA7">
        <w:rPr>
          <w:rFonts w:hint="eastAsia"/>
          <w:szCs w:val="21"/>
        </w:rPr>
        <w:t>A::</w:t>
      </w:r>
      <w:proofErr w:type="gramStart"/>
      <w:r w:rsidRPr="00953FA7">
        <w:rPr>
          <w:rFonts w:hint="eastAsia"/>
          <w:szCs w:val="21"/>
        </w:rPr>
        <w:t>A(</w:t>
      </w:r>
      <w:proofErr w:type="gramEnd"/>
      <w:r w:rsidRPr="00953FA7">
        <w:rPr>
          <w:rFonts w:hint="eastAsia"/>
          <w:szCs w:val="21"/>
        </w:rPr>
        <w:t>&amp;)    B. A::</w:t>
      </w:r>
      <w:proofErr w:type="gramStart"/>
      <w:r w:rsidRPr="00953FA7">
        <w:rPr>
          <w:rFonts w:hint="eastAsia"/>
          <w:szCs w:val="21"/>
        </w:rPr>
        <w:t>A(</w:t>
      </w:r>
      <w:proofErr w:type="gramEnd"/>
      <w:r w:rsidRPr="00953FA7">
        <w:rPr>
          <w:rFonts w:hint="eastAsia"/>
          <w:szCs w:val="21"/>
        </w:rPr>
        <w:t>constA&amp;)    C. A::</w:t>
      </w:r>
      <w:proofErr w:type="gramStart"/>
      <w:r w:rsidRPr="00953FA7">
        <w:rPr>
          <w:rFonts w:hint="eastAsia"/>
          <w:szCs w:val="21"/>
        </w:rPr>
        <w:t>A(</w:t>
      </w:r>
      <w:proofErr w:type="gramEnd"/>
      <w:r w:rsidRPr="00953FA7">
        <w:rPr>
          <w:rFonts w:hint="eastAsia"/>
          <w:szCs w:val="21"/>
        </w:rPr>
        <w:t>A)    D. void A::A(A&amp;a)</w:t>
      </w:r>
    </w:p>
    <w:p w:rsidR="00264389" w:rsidRPr="00953FA7" w:rsidRDefault="00264389" w:rsidP="00264389">
      <w:pPr>
        <w:rPr>
          <w:szCs w:val="21"/>
        </w:rPr>
      </w:pPr>
      <w:r w:rsidRPr="00953FA7">
        <w:rPr>
          <w:rFonts w:hint="eastAsia"/>
          <w:szCs w:val="21"/>
        </w:rPr>
        <w:t>158.</w:t>
      </w:r>
      <w:r w:rsidRPr="00953FA7">
        <w:rPr>
          <w:rFonts w:hint="eastAsia"/>
          <w:szCs w:val="21"/>
        </w:rPr>
        <w:t>下面关于静态成员描述正确的是（</w:t>
      </w:r>
      <w:r w:rsidRPr="00953FA7">
        <w:rPr>
          <w:rFonts w:hint="eastAsia"/>
          <w:szCs w:val="21"/>
        </w:rPr>
        <w:t xml:space="preserve"> B </w:t>
      </w:r>
      <w:r w:rsidRPr="00953FA7">
        <w:rPr>
          <w:rFonts w:hint="eastAsia"/>
          <w:szCs w:val="21"/>
        </w:rPr>
        <w:t>）</w:t>
      </w:r>
    </w:p>
    <w:p w:rsidR="00264389" w:rsidRPr="00953FA7" w:rsidRDefault="00264389" w:rsidP="00264389">
      <w:pPr>
        <w:rPr>
          <w:szCs w:val="21"/>
        </w:rPr>
      </w:pPr>
      <w:r w:rsidRPr="00953FA7">
        <w:rPr>
          <w:rFonts w:hint="eastAsia"/>
          <w:szCs w:val="21"/>
        </w:rPr>
        <w:t xml:space="preserve">A. </w:t>
      </w:r>
      <w:r w:rsidRPr="00953FA7">
        <w:rPr>
          <w:rFonts w:hint="eastAsia"/>
          <w:szCs w:val="21"/>
        </w:rPr>
        <w:t>静态成员是对象的数据成员</w:t>
      </w:r>
    </w:p>
    <w:p w:rsidR="00264389" w:rsidRPr="00953FA7" w:rsidRDefault="00264389" w:rsidP="00264389">
      <w:pPr>
        <w:rPr>
          <w:szCs w:val="21"/>
        </w:rPr>
      </w:pPr>
      <w:r w:rsidRPr="00953FA7">
        <w:rPr>
          <w:rFonts w:hint="eastAsia"/>
          <w:szCs w:val="21"/>
        </w:rPr>
        <w:t xml:space="preserve">B. </w:t>
      </w:r>
      <w:r w:rsidRPr="00953FA7">
        <w:rPr>
          <w:rFonts w:hint="eastAsia"/>
          <w:szCs w:val="21"/>
        </w:rPr>
        <w:t>静态成员是对象的成员</w:t>
      </w:r>
    </w:p>
    <w:p w:rsidR="00264389" w:rsidRPr="00953FA7" w:rsidRDefault="00264389" w:rsidP="00264389">
      <w:pPr>
        <w:rPr>
          <w:szCs w:val="21"/>
        </w:rPr>
      </w:pPr>
      <w:r w:rsidRPr="00953FA7">
        <w:rPr>
          <w:rFonts w:hint="eastAsia"/>
          <w:szCs w:val="21"/>
        </w:rPr>
        <w:t xml:space="preserve">C. </w:t>
      </w:r>
      <w:r w:rsidRPr="00953FA7">
        <w:rPr>
          <w:rFonts w:hint="eastAsia"/>
          <w:szCs w:val="21"/>
        </w:rPr>
        <w:t>静态成员是对象的成员函数</w:t>
      </w:r>
    </w:p>
    <w:p w:rsidR="00264389" w:rsidRPr="00953FA7" w:rsidRDefault="00264389" w:rsidP="00264389">
      <w:pPr>
        <w:rPr>
          <w:szCs w:val="21"/>
        </w:rPr>
      </w:pPr>
      <w:r w:rsidRPr="00953FA7">
        <w:rPr>
          <w:rFonts w:hint="eastAsia"/>
          <w:szCs w:val="21"/>
        </w:rPr>
        <w:t xml:space="preserve">D. </w:t>
      </w:r>
      <w:r w:rsidRPr="00953FA7">
        <w:rPr>
          <w:rFonts w:hint="eastAsia"/>
          <w:szCs w:val="21"/>
        </w:rPr>
        <w:t>静态成员不是对象的成员</w:t>
      </w:r>
    </w:p>
    <w:p w:rsidR="00264389" w:rsidRPr="00953FA7" w:rsidRDefault="00264389" w:rsidP="00264389">
      <w:pPr>
        <w:rPr>
          <w:szCs w:val="21"/>
        </w:rPr>
      </w:pPr>
      <w:r w:rsidRPr="00953FA7">
        <w:rPr>
          <w:rFonts w:hint="eastAsia"/>
          <w:szCs w:val="21"/>
        </w:rPr>
        <w:t>159.</w:t>
      </w:r>
      <w:r w:rsidRPr="00953FA7">
        <w:rPr>
          <w:rFonts w:hint="eastAsia"/>
          <w:szCs w:val="21"/>
        </w:rPr>
        <w:t>下面</w:t>
      </w:r>
      <w:proofErr w:type="gramStart"/>
      <w:r w:rsidRPr="00953FA7">
        <w:rPr>
          <w:rFonts w:hint="eastAsia"/>
          <w:szCs w:val="21"/>
        </w:rPr>
        <w:t>关于关于</w:t>
      </w:r>
      <w:proofErr w:type="gramEnd"/>
      <w:r w:rsidRPr="00953FA7">
        <w:rPr>
          <w:rFonts w:hint="eastAsia"/>
          <w:szCs w:val="21"/>
        </w:rPr>
        <w:t>成员函数特征的描述中，错误的是（</w:t>
      </w:r>
      <w:r w:rsidRPr="00953FA7">
        <w:rPr>
          <w:rFonts w:hint="eastAsia"/>
          <w:szCs w:val="21"/>
        </w:rPr>
        <w:t xml:space="preserve"> A  </w:t>
      </w:r>
      <w:r w:rsidRPr="00953FA7">
        <w:rPr>
          <w:rFonts w:hint="eastAsia"/>
          <w:szCs w:val="21"/>
        </w:rPr>
        <w:t>）</w:t>
      </w:r>
    </w:p>
    <w:p w:rsidR="00264389" w:rsidRPr="00953FA7" w:rsidRDefault="00264389" w:rsidP="00264389">
      <w:pPr>
        <w:rPr>
          <w:szCs w:val="21"/>
        </w:rPr>
      </w:pPr>
      <w:r w:rsidRPr="00953FA7">
        <w:rPr>
          <w:rFonts w:hint="eastAsia"/>
          <w:szCs w:val="21"/>
        </w:rPr>
        <w:t>A</w:t>
      </w:r>
      <w:r w:rsidRPr="00953FA7">
        <w:rPr>
          <w:rFonts w:hint="eastAsia"/>
          <w:szCs w:val="21"/>
        </w:rPr>
        <w:t>．成员函数不可以设置参数的默认值</w:t>
      </w:r>
      <w:r w:rsidRPr="00953FA7">
        <w:rPr>
          <w:rFonts w:hint="eastAsia"/>
          <w:szCs w:val="21"/>
        </w:rPr>
        <w:t xml:space="preserve"> </w:t>
      </w:r>
    </w:p>
    <w:p w:rsidR="00264389" w:rsidRPr="00953FA7" w:rsidRDefault="00264389" w:rsidP="00264389">
      <w:pPr>
        <w:rPr>
          <w:szCs w:val="21"/>
        </w:rPr>
      </w:pPr>
      <w:r w:rsidRPr="00953FA7">
        <w:rPr>
          <w:rFonts w:hint="eastAsia"/>
          <w:szCs w:val="21"/>
        </w:rPr>
        <w:t>B</w:t>
      </w:r>
      <w:r w:rsidRPr="00953FA7">
        <w:rPr>
          <w:rFonts w:hint="eastAsia"/>
          <w:szCs w:val="21"/>
        </w:rPr>
        <w:t>．成员函数可以重载</w:t>
      </w:r>
    </w:p>
    <w:p w:rsidR="00264389" w:rsidRPr="00953FA7" w:rsidRDefault="00264389" w:rsidP="00264389">
      <w:pPr>
        <w:rPr>
          <w:szCs w:val="21"/>
        </w:rPr>
      </w:pPr>
      <w:r w:rsidRPr="00953FA7">
        <w:rPr>
          <w:rFonts w:hint="eastAsia"/>
          <w:szCs w:val="21"/>
        </w:rPr>
        <w:lastRenderedPageBreak/>
        <w:t>C</w:t>
      </w:r>
      <w:r w:rsidRPr="00953FA7">
        <w:rPr>
          <w:rFonts w:hint="eastAsia"/>
          <w:szCs w:val="21"/>
        </w:rPr>
        <w:t>．成员函数可以是内联函数</w:t>
      </w:r>
    </w:p>
    <w:p w:rsidR="00264389" w:rsidRPr="00953FA7" w:rsidRDefault="00264389" w:rsidP="00264389">
      <w:pPr>
        <w:rPr>
          <w:szCs w:val="21"/>
        </w:rPr>
      </w:pPr>
      <w:r w:rsidRPr="00953FA7">
        <w:rPr>
          <w:rFonts w:hint="eastAsia"/>
          <w:szCs w:val="21"/>
        </w:rPr>
        <w:t>D</w:t>
      </w:r>
      <w:r w:rsidRPr="00953FA7">
        <w:rPr>
          <w:rFonts w:hint="eastAsia"/>
          <w:szCs w:val="21"/>
        </w:rPr>
        <w:t>．成员函数可以是静态的</w:t>
      </w:r>
    </w:p>
    <w:p w:rsidR="00264389" w:rsidRPr="00953FA7" w:rsidRDefault="00264389" w:rsidP="00264389">
      <w:pPr>
        <w:rPr>
          <w:szCs w:val="21"/>
        </w:rPr>
      </w:pPr>
      <w:r w:rsidRPr="00953FA7">
        <w:rPr>
          <w:rFonts w:hint="eastAsia"/>
          <w:szCs w:val="21"/>
        </w:rPr>
        <w:t>160.</w:t>
      </w:r>
      <w:r w:rsidRPr="00953FA7">
        <w:rPr>
          <w:rFonts w:hint="eastAsia"/>
          <w:szCs w:val="21"/>
        </w:rPr>
        <w:t>下面叙述正确的是（</w:t>
      </w:r>
      <w:r w:rsidRPr="00953FA7">
        <w:rPr>
          <w:rFonts w:hint="eastAsia"/>
          <w:szCs w:val="21"/>
        </w:rPr>
        <w:t xml:space="preserve"> D  </w:t>
      </w:r>
      <w:r w:rsidRPr="00953FA7">
        <w:rPr>
          <w:rFonts w:hint="eastAsia"/>
          <w:szCs w:val="21"/>
        </w:rPr>
        <w:t>）</w:t>
      </w:r>
    </w:p>
    <w:p w:rsidR="00264389" w:rsidRPr="00953FA7" w:rsidRDefault="00264389" w:rsidP="00264389">
      <w:pPr>
        <w:rPr>
          <w:szCs w:val="21"/>
        </w:rPr>
      </w:pPr>
      <w:r w:rsidRPr="00953FA7">
        <w:rPr>
          <w:rFonts w:hint="eastAsia"/>
          <w:szCs w:val="21"/>
        </w:rPr>
        <w:t>A</w:t>
      </w:r>
      <w:r w:rsidRPr="00953FA7">
        <w:rPr>
          <w:rFonts w:hint="eastAsia"/>
          <w:szCs w:val="21"/>
        </w:rPr>
        <w:t>．</w:t>
      </w:r>
      <w:proofErr w:type="gramStart"/>
      <w:r w:rsidRPr="00953FA7">
        <w:rPr>
          <w:rFonts w:hint="eastAsia"/>
          <w:szCs w:val="21"/>
        </w:rPr>
        <w:t>基类的</w:t>
      </w:r>
      <w:proofErr w:type="gramEnd"/>
      <w:r w:rsidRPr="00953FA7">
        <w:rPr>
          <w:rFonts w:hint="eastAsia"/>
          <w:szCs w:val="21"/>
        </w:rPr>
        <w:t>保护成员在派生类中仍然是保护的</w:t>
      </w:r>
    </w:p>
    <w:p w:rsidR="00264389" w:rsidRPr="00953FA7" w:rsidRDefault="00264389" w:rsidP="00264389">
      <w:pPr>
        <w:rPr>
          <w:szCs w:val="21"/>
        </w:rPr>
      </w:pPr>
      <w:r w:rsidRPr="00953FA7">
        <w:rPr>
          <w:rFonts w:hint="eastAsia"/>
          <w:szCs w:val="21"/>
        </w:rPr>
        <w:t>B</w:t>
      </w:r>
      <w:r w:rsidRPr="00953FA7">
        <w:rPr>
          <w:rFonts w:hint="eastAsia"/>
          <w:szCs w:val="21"/>
        </w:rPr>
        <w:t>．</w:t>
      </w:r>
      <w:proofErr w:type="gramStart"/>
      <w:r w:rsidRPr="00953FA7">
        <w:rPr>
          <w:rFonts w:hint="eastAsia"/>
          <w:szCs w:val="21"/>
        </w:rPr>
        <w:t>基类的</w:t>
      </w:r>
      <w:proofErr w:type="gramEnd"/>
      <w:r w:rsidRPr="00953FA7">
        <w:rPr>
          <w:rFonts w:hint="eastAsia"/>
          <w:szCs w:val="21"/>
        </w:rPr>
        <w:t>公有成员在派生类中仍然是公有的</w:t>
      </w:r>
    </w:p>
    <w:p w:rsidR="00264389" w:rsidRPr="00953FA7" w:rsidRDefault="00264389" w:rsidP="00264389">
      <w:pPr>
        <w:rPr>
          <w:szCs w:val="21"/>
        </w:rPr>
      </w:pPr>
      <w:r w:rsidRPr="00953FA7">
        <w:rPr>
          <w:rFonts w:hint="eastAsia"/>
          <w:szCs w:val="21"/>
        </w:rPr>
        <w:t>C</w:t>
      </w:r>
      <w:r w:rsidRPr="00953FA7">
        <w:rPr>
          <w:rFonts w:hint="eastAsia"/>
          <w:szCs w:val="21"/>
        </w:rPr>
        <w:t>．</w:t>
      </w:r>
      <w:proofErr w:type="gramStart"/>
      <w:r w:rsidRPr="00953FA7">
        <w:rPr>
          <w:rFonts w:hint="eastAsia"/>
          <w:szCs w:val="21"/>
        </w:rPr>
        <w:t>基类的</w:t>
      </w:r>
      <w:proofErr w:type="gramEnd"/>
      <w:r w:rsidRPr="00953FA7">
        <w:rPr>
          <w:rFonts w:hint="eastAsia"/>
          <w:szCs w:val="21"/>
        </w:rPr>
        <w:t>私有成员在派生类中是私有的</w:t>
      </w:r>
    </w:p>
    <w:p w:rsidR="00DF6C76" w:rsidRPr="00953FA7" w:rsidRDefault="00264389" w:rsidP="00264389">
      <w:pPr>
        <w:rPr>
          <w:szCs w:val="21"/>
        </w:rPr>
      </w:pPr>
      <w:r w:rsidRPr="00953FA7">
        <w:rPr>
          <w:rFonts w:hint="eastAsia"/>
          <w:szCs w:val="21"/>
        </w:rPr>
        <w:t>D</w:t>
      </w:r>
      <w:r w:rsidRPr="00953FA7">
        <w:rPr>
          <w:rFonts w:hint="eastAsia"/>
          <w:szCs w:val="21"/>
        </w:rPr>
        <w:t>．从</w:t>
      </w:r>
      <w:proofErr w:type="gramStart"/>
      <w:r w:rsidRPr="00953FA7">
        <w:rPr>
          <w:rFonts w:hint="eastAsia"/>
          <w:szCs w:val="21"/>
        </w:rPr>
        <w:t>基类派生</w:t>
      </w:r>
      <w:proofErr w:type="gramEnd"/>
      <w:r w:rsidRPr="00953FA7">
        <w:rPr>
          <w:rFonts w:hint="eastAsia"/>
          <w:szCs w:val="21"/>
        </w:rPr>
        <w:t>时，可以有</w:t>
      </w:r>
      <w:r w:rsidRPr="00953FA7">
        <w:rPr>
          <w:rFonts w:hint="eastAsia"/>
          <w:szCs w:val="21"/>
        </w:rPr>
        <w:t>3</w:t>
      </w:r>
      <w:r w:rsidRPr="00953FA7">
        <w:rPr>
          <w:rFonts w:hint="eastAsia"/>
          <w:szCs w:val="21"/>
        </w:rPr>
        <w:t>种派生方法</w:t>
      </w:r>
    </w:p>
    <w:p w:rsidR="003F7FF1" w:rsidRPr="00953FA7" w:rsidRDefault="003F7FF1" w:rsidP="00264389">
      <w:pPr>
        <w:rPr>
          <w:szCs w:val="21"/>
        </w:rPr>
      </w:pPr>
      <w:r w:rsidRPr="00953FA7">
        <w:rPr>
          <w:rFonts w:hint="eastAsia"/>
          <w:szCs w:val="21"/>
        </w:rPr>
        <w:t>161.</w:t>
      </w:r>
      <w:r w:rsidRPr="00953FA7">
        <w:rPr>
          <w:rFonts w:hint="eastAsia"/>
          <w:szCs w:val="21"/>
        </w:rPr>
        <w:t>关于</w:t>
      </w:r>
      <w:proofErr w:type="gramStart"/>
      <w:r w:rsidRPr="00953FA7">
        <w:rPr>
          <w:rFonts w:hint="eastAsia"/>
          <w:szCs w:val="21"/>
        </w:rPr>
        <w:t>常成员</w:t>
      </w:r>
      <w:proofErr w:type="gramEnd"/>
      <w:r w:rsidRPr="00953FA7">
        <w:rPr>
          <w:rFonts w:hint="eastAsia"/>
          <w:szCs w:val="21"/>
        </w:rPr>
        <w:t>的描述中，</w:t>
      </w:r>
      <w:r w:rsidRPr="00953FA7">
        <w:rPr>
          <w:rFonts w:hint="eastAsia"/>
          <w:color w:val="FF0000"/>
          <w:szCs w:val="21"/>
        </w:rPr>
        <w:t>错误</w:t>
      </w:r>
      <w:r w:rsidRPr="00953FA7">
        <w:rPr>
          <w:rFonts w:hint="eastAsia"/>
          <w:szCs w:val="21"/>
        </w:rPr>
        <w:t>的是（</w:t>
      </w:r>
      <w:r w:rsidRPr="00953FA7">
        <w:rPr>
          <w:rFonts w:hint="eastAsia"/>
          <w:szCs w:val="21"/>
        </w:rPr>
        <w:t>B</w:t>
      </w:r>
      <w:r w:rsidRPr="00953FA7">
        <w:rPr>
          <w:rFonts w:hint="eastAsia"/>
          <w:szCs w:val="21"/>
        </w:rPr>
        <w:t>）</w:t>
      </w:r>
    </w:p>
    <w:p w:rsidR="003F7FF1" w:rsidRPr="00953FA7" w:rsidRDefault="003F7FF1" w:rsidP="00264389">
      <w:pPr>
        <w:rPr>
          <w:szCs w:val="21"/>
        </w:rPr>
      </w:pPr>
      <w:r w:rsidRPr="00953FA7">
        <w:rPr>
          <w:rFonts w:hint="eastAsia"/>
          <w:szCs w:val="21"/>
        </w:rPr>
        <w:t>A.</w:t>
      </w:r>
      <w:proofErr w:type="gramStart"/>
      <w:r w:rsidRPr="00953FA7">
        <w:rPr>
          <w:rFonts w:hint="eastAsia"/>
          <w:szCs w:val="21"/>
        </w:rPr>
        <w:t>常成员</w:t>
      </w:r>
      <w:proofErr w:type="gramEnd"/>
      <w:r w:rsidRPr="00953FA7">
        <w:rPr>
          <w:rFonts w:hint="eastAsia"/>
          <w:szCs w:val="21"/>
        </w:rPr>
        <w:t>包含常数</w:t>
      </w:r>
      <w:proofErr w:type="gramStart"/>
      <w:r w:rsidRPr="00953FA7">
        <w:rPr>
          <w:rFonts w:hint="eastAsia"/>
          <w:szCs w:val="21"/>
        </w:rPr>
        <w:t>据成员和常成员</w:t>
      </w:r>
      <w:proofErr w:type="gramEnd"/>
      <w:r w:rsidRPr="00953FA7">
        <w:rPr>
          <w:rFonts w:hint="eastAsia"/>
          <w:szCs w:val="21"/>
        </w:rPr>
        <w:t>函数两种</w:t>
      </w:r>
    </w:p>
    <w:p w:rsidR="003F7FF1" w:rsidRPr="00953FA7" w:rsidRDefault="003F7FF1" w:rsidP="00264389">
      <w:pPr>
        <w:rPr>
          <w:szCs w:val="21"/>
        </w:rPr>
      </w:pPr>
      <w:r w:rsidRPr="00953FA7">
        <w:rPr>
          <w:rFonts w:hint="eastAsia"/>
          <w:szCs w:val="21"/>
        </w:rPr>
        <w:t>B.</w:t>
      </w:r>
      <w:r w:rsidRPr="00953FA7">
        <w:rPr>
          <w:rFonts w:hint="eastAsia"/>
          <w:szCs w:val="21"/>
        </w:rPr>
        <w:t>常数</w:t>
      </w:r>
      <w:proofErr w:type="gramStart"/>
      <w:r w:rsidRPr="00953FA7">
        <w:rPr>
          <w:rFonts w:hint="eastAsia"/>
          <w:szCs w:val="21"/>
        </w:rPr>
        <w:t>据成员</w:t>
      </w:r>
      <w:proofErr w:type="gramEnd"/>
      <w:r w:rsidRPr="00953FA7">
        <w:rPr>
          <w:rFonts w:hint="eastAsia"/>
          <w:szCs w:val="21"/>
        </w:rPr>
        <w:t>必须是公有的</w:t>
      </w:r>
    </w:p>
    <w:p w:rsidR="003F7FF1" w:rsidRPr="00953FA7" w:rsidRDefault="003F7FF1" w:rsidP="00264389">
      <w:pPr>
        <w:rPr>
          <w:szCs w:val="21"/>
        </w:rPr>
      </w:pPr>
      <w:r w:rsidRPr="00953FA7">
        <w:rPr>
          <w:rFonts w:hint="eastAsia"/>
          <w:szCs w:val="21"/>
        </w:rPr>
        <w:t>C.</w:t>
      </w:r>
      <w:r w:rsidRPr="00953FA7">
        <w:rPr>
          <w:rFonts w:hint="eastAsia"/>
          <w:szCs w:val="21"/>
        </w:rPr>
        <w:t>常数</w:t>
      </w:r>
      <w:proofErr w:type="gramStart"/>
      <w:r w:rsidRPr="00953FA7">
        <w:rPr>
          <w:rFonts w:hint="eastAsia"/>
          <w:szCs w:val="21"/>
        </w:rPr>
        <w:t>据成员</w:t>
      </w:r>
      <w:proofErr w:type="gramEnd"/>
      <w:r w:rsidRPr="00953FA7">
        <w:rPr>
          <w:rFonts w:hint="eastAsia"/>
          <w:szCs w:val="21"/>
        </w:rPr>
        <w:t>要使用构造函数成员初始化列表进行初始化</w:t>
      </w:r>
    </w:p>
    <w:p w:rsidR="003F7FF1" w:rsidRPr="00953FA7" w:rsidRDefault="003F7FF1" w:rsidP="00264389">
      <w:pPr>
        <w:rPr>
          <w:szCs w:val="21"/>
        </w:rPr>
      </w:pPr>
      <w:r w:rsidRPr="00953FA7">
        <w:rPr>
          <w:rFonts w:hint="eastAsia"/>
          <w:szCs w:val="21"/>
        </w:rPr>
        <w:t>D.</w:t>
      </w:r>
      <w:proofErr w:type="gramStart"/>
      <w:r w:rsidRPr="00953FA7">
        <w:rPr>
          <w:rFonts w:hint="eastAsia"/>
          <w:szCs w:val="21"/>
        </w:rPr>
        <w:t>常对象</w:t>
      </w:r>
      <w:proofErr w:type="gramEnd"/>
      <w:r w:rsidRPr="00953FA7">
        <w:rPr>
          <w:rFonts w:hint="eastAsia"/>
          <w:szCs w:val="21"/>
        </w:rPr>
        <w:t>只能调用它的</w:t>
      </w:r>
      <w:proofErr w:type="gramStart"/>
      <w:r w:rsidRPr="00953FA7">
        <w:rPr>
          <w:rFonts w:hint="eastAsia"/>
          <w:szCs w:val="21"/>
        </w:rPr>
        <w:t>常成员</w:t>
      </w:r>
      <w:proofErr w:type="gramEnd"/>
      <w:r w:rsidRPr="00953FA7">
        <w:rPr>
          <w:rFonts w:hint="eastAsia"/>
          <w:szCs w:val="21"/>
        </w:rPr>
        <w:t>函数，不能调用其它的成员函数</w:t>
      </w:r>
    </w:p>
    <w:p w:rsidR="003F7FF1" w:rsidRPr="00953FA7" w:rsidRDefault="003F7FF1" w:rsidP="00264389">
      <w:pPr>
        <w:rPr>
          <w:b/>
          <w:szCs w:val="21"/>
        </w:rPr>
      </w:pPr>
      <w:r w:rsidRPr="00953FA7">
        <w:rPr>
          <w:rFonts w:hint="eastAsia"/>
          <w:b/>
          <w:szCs w:val="21"/>
        </w:rPr>
        <w:t>162.</w:t>
      </w:r>
      <w:r w:rsidRPr="00953FA7">
        <w:rPr>
          <w:rFonts w:hint="eastAsia"/>
          <w:b/>
          <w:szCs w:val="21"/>
        </w:rPr>
        <w:t>对于动态分配内存空间描述正确的是（</w:t>
      </w:r>
      <w:r w:rsidR="001B71B2" w:rsidRPr="00953FA7">
        <w:rPr>
          <w:rFonts w:hint="eastAsia"/>
          <w:b/>
          <w:szCs w:val="21"/>
        </w:rPr>
        <w:t>D</w:t>
      </w:r>
      <w:r w:rsidRPr="00953FA7">
        <w:rPr>
          <w:rFonts w:hint="eastAsia"/>
          <w:b/>
          <w:szCs w:val="21"/>
        </w:rPr>
        <w:t>）</w:t>
      </w:r>
    </w:p>
    <w:p w:rsidR="003F7FF1" w:rsidRPr="00953FA7" w:rsidRDefault="003F7FF1" w:rsidP="00264389">
      <w:pPr>
        <w:rPr>
          <w:b/>
          <w:szCs w:val="21"/>
        </w:rPr>
      </w:pPr>
      <w:r w:rsidRPr="00953FA7">
        <w:rPr>
          <w:rFonts w:hint="eastAsia"/>
          <w:b/>
          <w:szCs w:val="21"/>
        </w:rPr>
        <w:t>A.</w:t>
      </w:r>
      <w:r w:rsidRPr="00953FA7">
        <w:rPr>
          <w:rFonts w:hint="eastAsia"/>
          <w:b/>
          <w:szCs w:val="21"/>
        </w:rPr>
        <w:t>使用</w:t>
      </w:r>
      <w:r w:rsidRPr="00953FA7">
        <w:rPr>
          <w:rFonts w:hint="eastAsia"/>
          <w:b/>
          <w:szCs w:val="21"/>
        </w:rPr>
        <w:t>new</w:t>
      </w:r>
      <w:r w:rsidRPr="00953FA7">
        <w:rPr>
          <w:rFonts w:hint="eastAsia"/>
          <w:b/>
          <w:szCs w:val="21"/>
        </w:rPr>
        <w:t>运算符分配的内存空间的长度必须是常量</w:t>
      </w:r>
    </w:p>
    <w:p w:rsidR="003F7FF1" w:rsidRPr="00953FA7" w:rsidRDefault="003F7FF1" w:rsidP="00264389">
      <w:pPr>
        <w:rPr>
          <w:b/>
          <w:szCs w:val="21"/>
        </w:rPr>
      </w:pPr>
      <w:r w:rsidRPr="00953FA7">
        <w:rPr>
          <w:rFonts w:hint="eastAsia"/>
          <w:b/>
          <w:szCs w:val="21"/>
        </w:rPr>
        <w:t>B.delete</w:t>
      </w:r>
      <w:r w:rsidRPr="00953FA7">
        <w:rPr>
          <w:rFonts w:hint="eastAsia"/>
          <w:b/>
          <w:szCs w:val="21"/>
        </w:rPr>
        <w:t>运算符可以释放动态的存储空间和静态的存储空间</w:t>
      </w:r>
    </w:p>
    <w:p w:rsidR="003F7FF1" w:rsidRPr="00953FA7" w:rsidRDefault="003F7FF1" w:rsidP="00264389">
      <w:pPr>
        <w:rPr>
          <w:b/>
          <w:szCs w:val="21"/>
        </w:rPr>
      </w:pPr>
      <w:r w:rsidRPr="00953FA7">
        <w:rPr>
          <w:rFonts w:hint="eastAsia"/>
          <w:b/>
          <w:szCs w:val="21"/>
        </w:rPr>
        <w:t>C.</w:t>
      </w:r>
      <w:r w:rsidRPr="00953FA7">
        <w:rPr>
          <w:rFonts w:hint="eastAsia"/>
          <w:b/>
          <w:szCs w:val="21"/>
        </w:rPr>
        <w:t>有</w:t>
      </w:r>
      <w:r w:rsidRPr="00953FA7">
        <w:rPr>
          <w:rFonts w:hint="eastAsia"/>
          <w:b/>
          <w:szCs w:val="21"/>
        </w:rPr>
        <w:t>new</w:t>
      </w:r>
      <w:r w:rsidRPr="00953FA7">
        <w:rPr>
          <w:rFonts w:hint="eastAsia"/>
          <w:b/>
          <w:szCs w:val="21"/>
        </w:rPr>
        <w:t>分配的内存空间是不连续的</w:t>
      </w:r>
    </w:p>
    <w:p w:rsidR="003F7FF1" w:rsidRPr="00953FA7" w:rsidRDefault="003F7FF1" w:rsidP="00264389">
      <w:pPr>
        <w:rPr>
          <w:b/>
          <w:szCs w:val="21"/>
        </w:rPr>
      </w:pPr>
      <w:r w:rsidRPr="00953FA7">
        <w:rPr>
          <w:rFonts w:hint="eastAsia"/>
          <w:b/>
          <w:szCs w:val="21"/>
        </w:rPr>
        <w:t>D.delete</w:t>
      </w:r>
      <w:r w:rsidRPr="00953FA7">
        <w:rPr>
          <w:rFonts w:hint="eastAsia"/>
          <w:b/>
          <w:szCs w:val="21"/>
        </w:rPr>
        <w:t>运算符只能释放由</w:t>
      </w:r>
      <w:r w:rsidRPr="00953FA7">
        <w:rPr>
          <w:rFonts w:hint="eastAsia"/>
          <w:b/>
          <w:szCs w:val="21"/>
        </w:rPr>
        <w:t>new</w:t>
      </w:r>
      <w:r w:rsidRPr="00953FA7">
        <w:rPr>
          <w:rFonts w:hint="eastAsia"/>
          <w:b/>
          <w:szCs w:val="21"/>
        </w:rPr>
        <w:t>分配的动态存储空间</w:t>
      </w:r>
    </w:p>
    <w:p w:rsidR="001B71B2" w:rsidRPr="00953FA7" w:rsidRDefault="001B71B2" w:rsidP="00264389">
      <w:pPr>
        <w:rPr>
          <w:szCs w:val="21"/>
        </w:rPr>
      </w:pPr>
      <w:r w:rsidRPr="00953FA7">
        <w:rPr>
          <w:rFonts w:hint="eastAsia"/>
          <w:szCs w:val="21"/>
        </w:rPr>
        <w:t>163.C++</w:t>
      </w:r>
      <w:r w:rsidRPr="00953FA7">
        <w:rPr>
          <w:rFonts w:hint="eastAsia"/>
          <w:szCs w:val="21"/>
        </w:rPr>
        <w:t>中</w:t>
      </w:r>
      <w:proofErr w:type="gramStart"/>
      <w:r w:rsidRPr="00953FA7">
        <w:rPr>
          <w:rFonts w:hint="eastAsia"/>
          <w:szCs w:val="21"/>
        </w:rPr>
        <w:t>串流类</w:t>
      </w:r>
      <w:proofErr w:type="gramEnd"/>
      <w:r w:rsidRPr="00953FA7">
        <w:rPr>
          <w:rFonts w:hint="eastAsia"/>
          <w:szCs w:val="21"/>
        </w:rPr>
        <w:t>是在头文件</w:t>
      </w:r>
      <w:r w:rsidRPr="00953FA7">
        <w:rPr>
          <w:rFonts w:hint="eastAsia"/>
          <w:szCs w:val="21"/>
        </w:rPr>
        <w:t>strstream.h</w:t>
      </w:r>
      <w:r w:rsidRPr="00953FA7">
        <w:rPr>
          <w:rFonts w:hint="eastAsia"/>
          <w:szCs w:val="21"/>
        </w:rPr>
        <w:t>中定义的，下列</w:t>
      </w:r>
      <w:r w:rsidRPr="00953FA7">
        <w:rPr>
          <w:rFonts w:hint="eastAsia"/>
          <w:color w:val="FF0000"/>
          <w:szCs w:val="21"/>
        </w:rPr>
        <w:t>不属于</w:t>
      </w:r>
      <w:proofErr w:type="gramStart"/>
      <w:r w:rsidRPr="00953FA7">
        <w:rPr>
          <w:rFonts w:hint="eastAsia"/>
          <w:szCs w:val="21"/>
        </w:rPr>
        <w:t>串流类</w:t>
      </w:r>
      <w:proofErr w:type="gramEnd"/>
      <w:r w:rsidRPr="00953FA7">
        <w:rPr>
          <w:rFonts w:hint="eastAsia"/>
          <w:szCs w:val="21"/>
        </w:rPr>
        <w:t>的是（</w:t>
      </w:r>
      <w:r w:rsidRPr="00953FA7">
        <w:rPr>
          <w:rFonts w:hint="eastAsia"/>
          <w:szCs w:val="21"/>
        </w:rPr>
        <w:t>C</w:t>
      </w:r>
      <w:r w:rsidRPr="00953FA7">
        <w:rPr>
          <w:rFonts w:hint="eastAsia"/>
          <w:szCs w:val="21"/>
        </w:rPr>
        <w:t>）</w:t>
      </w:r>
    </w:p>
    <w:p w:rsidR="001B71B2" w:rsidRPr="00953FA7" w:rsidRDefault="001B71B2" w:rsidP="00264389">
      <w:pPr>
        <w:rPr>
          <w:szCs w:val="21"/>
        </w:rPr>
      </w:pPr>
      <w:r w:rsidRPr="00953FA7">
        <w:rPr>
          <w:rFonts w:hint="eastAsia"/>
          <w:szCs w:val="21"/>
        </w:rPr>
        <w:t>A.strstream     B.ostrstream       C.ofstream        D.isstrstream</w:t>
      </w:r>
    </w:p>
    <w:p w:rsidR="006264DD" w:rsidRPr="00953FA7" w:rsidRDefault="001B71B2" w:rsidP="006264DD">
      <w:pPr>
        <w:rPr>
          <w:szCs w:val="21"/>
        </w:rPr>
      </w:pPr>
      <w:r w:rsidRPr="00953FA7">
        <w:rPr>
          <w:rFonts w:hint="eastAsia"/>
          <w:szCs w:val="21"/>
        </w:rPr>
        <w:t>164.</w:t>
      </w:r>
      <w:r w:rsidR="006264DD" w:rsidRPr="00953FA7">
        <w:rPr>
          <w:rFonts w:hint="eastAsia"/>
          <w:szCs w:val="21"/>
        </w:rPr>
        <w:t>下列</w:t>
      </w:r>
      <w:proofErr w:type="gramStart"/>
      <w:r w:rsidR="006264DD" w:rsidRPr="00953FA7">
        <w:rPr>
          <w:rFonts w:hint="eastAsia"/>
          <w:szCs w:val="21"/>
        </w:rPr>
        <w:t>关于基类和</w:t>
      </w:r>
      <w:proofErr w:type="gramEnd"/>
      <w:r w:rsidR="006264DD" w:rsidRPr="00953FA7">
        <w:rPr>
          <w:rFonts w:hint="eastAsia"/>
          <w:szCs w:val="21"/>
        </w:rPr>
        <w:t>派生类的描述中，错误的是（</w:t>
      </w:r>
      <w:r w:rsidR="006264DD" w:rsidRPr="00953FA7">
        <w:rPr>
          <w:rFonts w:hint="eastAsia"/>
          <w:szCs w:val="21"/>
        </w:rPr>
        <w:t xml:space="preserve">  C  </w:t>
      </w:r>
      <w:r w:rsidR="006264DD" w:rsidRPr="00953FA7">
        <w:rPr>
          <w:rFonts w:hint="eastAsia"/>
          <w:szCs w:val="21"/>
        </w:rPr>
        <w:t>）。</w:t>
      </w:r>
      <w:r w:rsidR="006264DD" w:rsidRPr="00953FA7">
        <w:rPr>
          <w:rFonts w:hint="eastAsia"/>
          <w:szCs w:val="21"/>
        </w:rPr>
        <w:t xml:space="preserve">  </w:t>
      </w:r>
    </w:p>
    <w:p w:rsidR="006264DD" w:rsidRPr="00953FA7" w:rsidRDefault="006264DD" w:rsidP="006264DD">
      <w:pPr>
        <w:rPr>
          <w:szCs w:val="21"/>
        </w:rPr>
      </w:pPr>
      <w:r w:rsidRPr="00953FA7">
        <w:rPr>
          <w:rFonts w:hint="eastAsia"/>
          <w:szCs w:val="21"/>
        </w:rPr>
        <w:t>A</w:t>
      </w:r>
      <w:r w:rsidRPr="00953FA7">
        <w:rPr>
          <w:rFonts w:hint="eastAsia"/>
          <w:szCs w:val="21"/>
        </w:rPr>
        <w:t>．</w:t>
      </w:r>
      <w:proofErr w:type="gramStart"/>
      <w:r w:rsidRPr="00953FA7">
        <w:rPr>
          <w:rFonts w:hint="eastAsia"/>
          <w:szCs w:val="21"/>
        </w:rPr>
        <w:t>一个基类可以</w:t>
      </w:r>
      <w:proofErr w:type="gramEnd"/>
      <w:r w:rsidRPr="00953FA7">
        <w:rPr>
          <w:rFonts w:hint="eastAsia"/>
          <w:szCs w:val="21"/>
        </w:rPr>
        <w:t>生成多个派生类</w:t>
      </w:r>
      <w:r w:rsidRPr="00953FA7">
        <w:rPr>
          <w:rFonts w:hint="eastAsia"/>
          <w:szCs w:val="21"/>
        </w:rPr>
        <w:t xml:space="preserve">  B</w:t>
      </w:r>
      <w:r w:rsidRPr="00953FA7">
        <w:rPr>
          <w:rFonts w:hint="eastAsia"/>
          <w:szCs w:val="21"/>
        </w:rPr>
        <w:t>．基类中所有成员都是它的派生类的成员</w:t>
      </w:r>
      <w:r w:rsidRPr="00953FA7">
        <w:rPr>
          <w:rFonts w:hint="eastAsia"/>
          <w:szCs w:val="21"/>
        </w:rPr>
        <w:t xml:space="preserve"> </w:t>
      </w:r>
    </w:p>
    <w:p w:rsidR="001B71B2" w:rsidRPr="00953FA7" w:rsidRDefault="006264DD" w:rsidP="006264DD">
      <w:pPr>
        <w:rPr>
          <w:szCs w:val="21"/>
        </w:rPr>
      </w:pPr>
      <w:r w:rsidRPr="00953FA7">
        <w:rPr>
          <w:rFonts w:hint="eastAsia"/>
          <w:szCs w:val="21"/>
        </w:rPr>
        <w:t>C</w:t>
      </w:r>
      <w:r w:rsidRPr="00953FA7">
        <w:rPr>
          <w:rFonts w:hint="eastAsia"/>
          <w:szCs w:val="21"/>
        </w:rPr>
        <w:t>．基类中成员访问权限继承到派生类中不变</w:t>
      </w:r>
      <w:r w:rsidRPr="00953FA7">
        <w:rPr>
          <w:rFonts w:hint="eastAsia"/>
          <w:szCs w:val="21"/>
        </w:rPr>
        <w:t xml:space="preserve"> D</w:t>
      </w:r>
      <w:r w:rsidRPr="00953FA7">
        <w:rPr>
          <w:rFonts w:hint="eastAsia"/>
          <w:szCs w:val="21"/>
        </w:rPr>
        <w:t>．派生类中除了继承</w:t>
      </w:r>
      <w:proofErr w:type="gramStart"/>
      <w:r w:rsidRPr="00953FA7">
        <w:rPr>
          <w:rFonts w:hint="eastAsia"/>
          <w:szCs w:val="21"/>
        </w:rPr>
        <w:t>的基类成员</w:t>
      </w:r>
      <w:proofErr w:type="gramEnd"/>
      <w:r w:rsidRPr="00953FA7">
        <w:rPr>
          <w:rFonts w:hint="eastAsia"/>
          <w:szCs w:val="21"/>
        </w:rPr>
        <w:t>还有自己成员</w:t>
      </w:r>
    </w:p>
    <w:p w:rsidR="006264DD" w:rsidRPr="00953FA7" w:rsidRDefault="006264DD" w:rsidP="006264DD">
      <w:pPr>
        <w:rPr>
          <w:szCs w:val="21"/>
        </w:rPr>
      </w:pPr>
      <w:r w:rsidRPr="00953FA7">
        <w:rPr>
          <w:rFonts w:hint="eastAsia"/>
          <w:szCs w:val="21"/>
        </w:rPr>
        <w:t>165</w:t>
      </w:r>
      <w:r w:rsidRPr="00953FA7">
        <w:rPr>
          <w:rFonts w:hint="eastAsia"/>
          <w:szCs w:val="21"/>
        </w:rPr>
        <w:t>．下列关于派生类的描述中，错误的是（</w:t>
      </w:r>
      <w:r w:rsidRPr="00953FA7">
        <w:rPr>
          <w:rFonts w:hint="eastAsia"/>
          <w:szCs w:val="21"/>
        </w:rPr>
        <w:t xml:space="preserve">  D  </w:t>
      </w:r>
      <w:r w:rsidRPr="00953FA7">
        <w:rPr>
          <w:rFonts w:hint="eastAsia"/>
          <w:szCs w:val="21"/>
        </w:rPr>
        <w:t>）。</w:t>
      </w:r>
      <w:r w:rsidRPr="00953FA7">
        <w:rPr>
          <w:rFonts w:hint="eastAsia"/>
          <w:szCs w:val="21"/>
        </w:rPr>
        <w:t xml:space="preserve">  </w:t>
      </w:r>
    </w:p>
    <w:p w:rsidR="006264DD" w:rsidRPr="00953FA7" w:rsidRDefault="006264DD" w:rsidP="006264DD">
      <w:pPr>
        <w:rPr>
          <w:szCs w:val="21"/>
        </w:rPr>
      </w:pPr>
      <w:r w:rsidRPr="00953FA7">
        <w:rPr>
          <w:rFonts w:hint="eastAsia"/>
          <w:szCs w:val="21"/>
        </w:rPr>
        <w:t>A</w:t>
      </w:r>
      <w:r w:rsidRPr="00953FA7">
        <w:rPr>
          <w:rFonts w:hint="eastAsia"/>
          <w:szCs w:val="21"/>
        </w:rPr>
        <w:t>．派生</w:t>
      </w:r>
      <w:proofErr w:type="gramStart"/>
      <w:r w:rsidRPr="00953FA7">
        <w:rPr>
          <w:rFonts w:hint="eastAsia"/>
          <w:szCs w:val="21"/>
        </w:rPr>
        <w:t>类至少</w:t>
      </w:r>
      <w:proofErr w:type="gramEnd"/>
      <w:r w:rsidRPr="00953FA7">
        <w:rPr>
          <w:rFonts w:hint="eastAsia"/>
          <w:szCs w:val="21"/>
        </w:rPr>
        <w:t>有</w:t>
      </w:r>
      <w:proofErr w:type="gramStart"/>
      <w:r w:rsidRPr="00953FA7">
        <w:rPr>
          <w:rFonts w:hint="eastAsia"/>
          <w:szCs w:val="21"/>
        </w:rPr>
        <w:t>一个基类</w:t>
      </w:r>
      <w:proofErr w:type="gramEnd"/>
      <w:r w:rsidRPr="00953FA7">
        <w:rPr>
          <w:rFonts w:hint="eastAsia"/>
          <w:szCs w:val="21"/>
        </w:rPr>
        <w:t xml:space="preserve">  B</w:t>
      </w:r>
      <w:r w:rsidRPr="00953FA7">
        <w:rPr>
          <w:rFonts w:hint="eastAsia"/>
          <w:szCs w:val="21"/>
        </w:rPr>
        <w:t>．一个派生类可以作另一个派生类的基类</w:t>
      </w:r>
      <w:r w:rsidRPr="00953FA7">
        <w:rPr>
          <w:rFonts w:hint="eastAsia"/>
          <w:szCs w:val="21"/>
        </w:rPr>
        <w:t xml:space="preserve">  </w:t>
      </w:r>
    </w:p>
    <w:p w:rsidR="006264DD" w:rsidRPr="00953FA7" w:rsidRDefault="006264DD" w:rsidP="006264DD">
      <w:pPr>
        <w:rPr>
          <w:szCs w:val="21"/>
        </w:rPr>
      </w:pPr>
      <w:r w:rsidRPr="00953FA7">
        <w:rPr>
          <w:rFonts w:hint="eastAsia"/>
          <w:szCs w:val="21"/>
        </w:rPr>
        <w:t>C</w:t>
      </w:r>
      <w:r w:rsidRPr="00953FA7">
        <w:rPr>
          <w:rFonts w:hint="eastAsia"/>
          <w:szCs w:val="21"/>
        </w:rPr>
        <w:t>．派生类的构造函数中应包含</w:t>
      </w:r>
      <w:proofErr w:type="gramStart"/>
      <w:r w:rsidRPr="00953FA7">
        <w:rPr>
          <w:rFonts w:hint="eastAsia"/>
          <w:szCs w:val="21"/>
        </w:rPr>
        <w:t>直接基类</w:t>
      </w:r>
      <w:proofErr w:type="gramEnd"/>
      <w:r w:rsidRPr="00953FA7">
        <w:rPr>
          <w:rFonts w:hint="eastAsia"/>
          <w:szCs w:val="21"/>
        </w:rPr>
        <w:t>的构造函数</w:t>
      </w:r>
      <w:r w:rsidRPr="00953FA7">
        <w:rPr>
          <w:rFonts w:hint="eastAsia"/>
          <w:szCs w:val="21"/>
        </w:rPr>
        <w:t xml:space="preserve"> D</w:t>
      </w:r>
      <w:r w:rsidRPr="00953FA7">
        <w:rPr>
          <w:rFonts w:hint="eastAsia"/>
          <w:szCs w:val="21"/>
        </w:rPr>
        <w:t>．派生类默认的继承方式是</w:t>
      </w:r>
      <w:r w:rsidRPr="00953FA7">
        <w:rPr>
          <w:rFonts w:hint="eastAsia"/>
          <w:szCs w:val="21"/>
        </w:rPr>
        <w:t xml:space="preserve">public  </w:t>
      </w:r>
    </w:p>
    <w:p w:rsidR="003252EA" w:rsidRPr="00953FA7" w:rsidRDefault="003252EA" w:rsidP="003252EA">
      <w:pPr>
        <w:rPr>
          <w:szCs w:val="21"/>
        </w:rPr>
      </w:pPr>
      <w:r w:rsidRPr="00953FA7">
        <w:rPr>
          <w:rFonts w:hint="eastAsia"/>
          <w:szCs w:val="21"/>
        </w:rPr>
        <w:t>166.</w:t>
      </w:r>
      <w:r w:rsidRPr="00953FA7">
        <w:rPr>
          <w:rFonts w:hint="eastAsia"/>
          <w:szCs w:val="21"/>
        </w:rPr>
        <w:t>下列关于子类型的描述中，错误的是（</w:t>
      </w:r>
      <w:r w:rsidRPr="00953FA7">
        <w:rPr>
          <w:rFonts w:hint="eastAsia"/>
          <w:szCs w:val="21"/>
        </w:rPr>
        <w:t xml:space="preserve">  B  </w:t>
      </w:r>
      <w:r w:rsidRPr="00953FA7">
        <w:rPr>
          <w:rFonts w:hint="eastAsia"/>
          <w:szCs w:val="21"/>
        </w:rPr>
        <w:t>）。</w:t>
      </w:r>
      <w:r w:rsidRPr="00953FA7">
        <w:rPr>
          <w:rFonts w:hint="eastAsia"/>
          <w:szCs w:val="21"/>
        </w:rPr>
        <w:t xml:space="preserve">  </w:t>
      </w:r>
    </w:p>
    <w:p w:rsidR="003252EA" w:rsidRPr="00953FA7" w:rsidRDefault="003252EA" w:rsidP="003252EA">
      <w:pPr>
        <w:rPr>
          <w:szCs w:val="21"/>
        </w:rPr>
      </w:pPr>
      <w:r w:rsidRPr="00953FA7">
        <w:rPr>
          <w:rFonts w:hint="eastAsia"/>
          <w:szCs w:val="21"/>
        </w:rPr>
        <w:t>A</w:t>
      </w:r>
      <w:r w:rsidRPr="00953FA7">
        <w:rPr>
          <w:rFonts w:hint="eastAsia"/>
          <w:szCs w:val="21"/>
        </w:rPr>
        <w:t>．在公有继承下，派生类</w:t>
      </w:r>
      <w:proofErr w:type="gramStart"/>
      <w:r w:rsidRPr="00953FA7">
        <w:rPr>
          <w:rFonts w:hint="eastAsia"/>
          <w:szCs w:val="21"/>
        </w:rPr>
        <w:t>是基类的</w:t>
      </w:r>
      <w:proofErr w:type="gramEnd"/>
      <w:r w:rsidRPr="00953FA7">
        <w:rPr>
          <w:rFonts w:hint="eastAsia"/>
          <w:szCs w:val="21"/>
        </w:rPr>
        <w:t>子类型</w:t>
      </w:r>
      <w:r w:rsidRPr="00953FA7">
        <w:rPr>
          <w:rFonts w:hint="eastAsia"/>
          <w:szCs w:val="21"/>
        </w:rPr>
        <w:t xml:space="preserve">  </w:t>
      </w:r>
    </w:p>
    <w:p w:rsidR="003252EA" w:rsidRPr="00953FA7" w:rsidRDefault="003252EA" w:rsidP="003252EA">
      <w:pPr>
        <w:rPr>
          <w:szCs w:val="21"/>
        </w:rPr>
      </w:pPr>
      <w:r w:rsidRPr="00953FA7">
        <w:rPr>
          <w:rFonts w:hint="eastAsia"/>
          <w:szCs w:val="21"/>
        </w:rPr>
        <w:t>B</w:t>
      </w:r>
      <w:r w:rsidRPr="00953FA7">
        <w:rPr>
          <w:rFonts w:hint="eastAsia"/>
          <w:szCs w:val="21"/>
        </w:rPr>
        <w:t>．如果类</w:t>
      </w:r>
      <w:r w:rsidRPr="00953FA7">
        <w:rPr>
          <w:rFonts w:hint="eastAsia"/>
          <w:szCs w:val="21"/>
        </w:rPr>
        <w:t>A</w:t>
      </w:r>
      <w:r w:rsidRPr="00953FA7">
        <w:rPr>
          <w:rFonts w:hint="eastAsia"/>
          <w:szCs w:val="21"/>
        </w:rPr>
        <w:t>是类</w:t>
      </w:r>
      <w:r w:rsidRPr="00953FA7">
        <w:rPr>
          <w:rFonts w:hint="eastAsia"/>
          <w:szCs w:val="21"/>
        </w:rPr>
        <w:t>B</w:t>
      </w:r>
      <w:r w:rsidRPr="00953FA7">
        <w:rPr>
          <w:rFonts w:hint="eastAsia"/>
          <w:szCs w:val="21"/>
        </w:rPr>
        <w:t>的子类型，则类</w:t>
      </w:r>
      <w:r w:rsidRPr="00953FA7">
        <w:rPr>
          <w:rFonts w:hint="eastAsia"/>
          <w:szCs w:val="21"/>
        </w:rPr>
        <w:t>B</w:t>
      </w:r>
      <w:r w:rsidRPr="00953FA7">
        <w:rPr>
          <w:rFonts w:hint="eastAsia"/>
          <w:szCs w:val="21"/>
        </w:rPr>
        <w:t>也是类</w:t>
      </w:r>
      <w:r w:rsidRPr="00953FA7">
        <w:rPr>
          <w:rFonts w:hint="eastAsia"/>
          <w:szCs w:val="21"/>
        </w:rPr>
        <w:t>A</w:t>
      </w:r>
      <w:r w:rsidRPr="00953FA7">
        <w:rPr>
          <w:rFonts w:hint="eastAsia"/>
          <w:szCs w:val="21"/>
        </w:rPr>
        <w:t>的子类型</w:t>
      </w:r>
      <w:r w:rsidRPr="00953FA7">
        <w:rPr>
          <w:rFonts w:hint="eastAsia"/>
          <w:szCs w:val="21"/>
        </w:rPr>
        <w:t xml:space="preserve"> </w:t>
      </w:r>
    </w:p>
    <w:p w:rsidR="003252EA" w:rsidRPr="00953FA7" w:rsidRDefault="003252EA" w:rsidP="003252EA">
      <w:pPr>
        <w:rPr>
          <w:szCs w:val="21"/>
        </w:rPr>
      </w:pPr>
      <w:r w:rsidRPr="00953FA7">
        <w:rPr>
          <w:rFonts w:hint="eastAsia"/>
          <w:szCs w:val="21"/>
        </w:rPr>
        <w:t>C</w:t>
      </w:r>
      <w:r w:rsidRPr="00953FA7">
        <w:rPr>
          <w:rFonts w:hint="eastAsia"/>
          <w:szCs w:val="21"/>
        </w:rPr>
        <w:t>．如果类</w:t>
      </w:r>
      <w:r w:rsidRPr="00953FA7">
        <w:rPr>
          <w:rFonts w:hint="eastAsia"/>
          <w:szCs w:val="21"/>
        </w:rPr>
        <w:t>A</w:t>
      </w:r>
      <w:r w:rsidRPr="00953FA7">
        <w:rPr>
          <w:rFonts w:hint="eastAsia"/>
          <w:szCs w:val="21"/>
        </w:rPr>
        <w:t>是类</w:t>
      </w:r>
      <w:r w:rsidRPr="00953FA7">
        <w:rPr>
          <w:rFonts w:hint="eastAsia"/>
          <w:szCs w:val="21"/>
        </w:rPr>
        <w:t>B</w:t>
      </w:r>
      <w:r w:rsidRPr="00953FA7">
        <w:rPr>
          <w:rFonts w:hint="eastAsia"/>
          <w:szCs w:val="21"/>
        </w:rPr>
        <w:t>的子类型，则类</w:t>
      </w:r>
      <w:r w:rsidRPr="00953FA7">
        <w:rPr>
          <w:rFonts w:hint="eastAsia"/>
          <w:szCs w:val="21"/>
        </w:rPr>
        <w:t>A</w:t>
      </w:r>
      <w:r w:rsidRPr="00953FA7">
        <w:rPr>
          <w:rFonts w:hint="eastAsia"/>
          <w:szCs w:val="21"/>
        </w:rPr>
        <w:t>的对象就是类</w:t>
      </w:r>
      <w:r w:rsidRPr="00953FA7">
        <w:rPr>
          <w:rFonts w:hint="eastAsia"/>
          <w:szCs w:val="21"/>
        </w:rPr>
        <w:t>B</w:t>
      </w:r>
      <w:r w:rsidRPr="00953FA7">
        <w:rPr>
          <w:rFonts w:hint="eastAsia"/>
          <w:szCs w:val="21"/>
        </w:rPr>
        <w:t>的对象</w:t>
      </w:r>
      <w:r w:rsidRPr="00953FA7">
        <w:rPr>
          <w:rFonts w:hint="eastAsia"/>
          <w:szCs w:val="21"/>
        </w:rPr>
        <w:t xml:space="preserve"> </w:t>
      </w:r>
    </w:p>
    <w:p w:rsidR="003252EA" w:rsidRPr="00953FA7" w:rsidRDefault="003252EA" w:rsidP="003252EA">
      <w:pPr>
        <w:rPr>
          <w:szCs w:val="21"/>
        </w:rPr>
      </w:pPr>
      <w:r w:rsidRPr="00953FA7">
        <w:rPr>
          <w:rFonts w:hint="eastAsia"/>
          <w:szCs w:val="21"/>
        </w:rPr>
        <w:t>D</w:t>
      </w:r>
      <w:r w:rsidRPr="00953FA7">
        <w:rPr>
          <w:rFonts w:hint="eastAsia"/>
          <w:szCs w:val="21"/>
        </w:rPr>
        <w:t>．在公有继承下，派生</w:t>
      </w:r>
      <w:proofErr w:type="gramStart"/>
      <w:r w:rsidRPr="00953FA7">
        <w:rPr>
          <w:rFonts w:hint="eastAsia"/>
          <w:szCs w:val="21"/>
        </w:rPr>
        <w:t>类对象</w:t>
      </w:r>
      <w:proofErr w:type="gramEnd"/>
      <w:r w:rsidRPr="00953FA7">
        <w:rPr>
          <w:rFonts w:hint="eastAsia"/>
          <w:szCs w:val="21"/>
        </w:rPr>
        <w:t>可以</w:t>
      </w:r>
      <w:proofErr w:type="gramStart"/>
      <w:r w:rsidRPr="00953FA7">
        <w:rPr>
          <w:rFonts w:hint="eastAsia"/>
          <w:szCs w:val="21"/>
        </w:rPr>
        <w:t>初始化基类的</w:t>
      </w:r>
      <w:proofErr w:type="gramEnd"/>
      <w:r w:rsidRPr="00953FA7">
        <w:rPr>
          <w:rFonts w:hint="eastAsia"/>
          <w:szCs w:val="21"/>
        </w:rPr>
        <w:t>对象引用</w:t>
      </w:r>
      <w:r w:rsidRPr="00953FA7">
        <w:rPr>
          <w:rFonts w:hint="eastAsia"/>
          <w:szCs w:val="21"/>
        </w:rPr>
        <w:t xml:space="preserve">  </w:t>
      </w:r>
    </w:p>
    <w:p w:rsidR="003252EA" w:rsidRPr="00953FA7" w:rsidRDefault="003252EA" w:rsidP="003252EA">
      <w:pPr>
        <w:rPr>
          <w:szCs w:val="21"/>
        </w:rPr>
      </w:pPr>
      <w:r w:rsidRPr="00953FA7">
        <w:rPr>
          <w:rFonts w:hint="eastAsia"/>
          <w:szCs w:val="21"/>
        </w:rPr>
        <w:t>167.</w:t>
      </w:r>
      <w:r w:rsidRPr="00953FA7">
        <w:rPr>
          <w:rFonts w:hint="eastAsia"/>
          <w:szCs w:val="21"/>
        </w:rPr>
        <w:t>派生类构造函数的成员初始化列表中，不能包含的初始化项是（</w:t>
      </w:r>
      <w:r w:rsidRPr="00953FA7">
        <w:rPr>
          <w:rFonts w:hint="eastAsia"/>
          <w:szCs w:val="21"/>
        </w:rPr>
        <w:t xml:space="preserve">  B  </w:t>
      </w:r>
      <w:r w:rsidRPr="00953FA7">
        <w:rPr>
          <w:rFonts w:hint="eastAsia"/>
          <w:szCs w:val="21"/>
        </w:rPr>
        <w:t>）。</w:t>
      </w:r>
      <w:r w:rsidRPr="00953FA7">
        <w:rPr>
          <w:rFonts w:hint="eastAsia"/>
          <w:szCs w:val="21"/>
        </w:rPr>
        <w:t xml:space="preserve">  </w:t>
      </w:r>
    </w:p>
    <w:p w:rsidR="003252EA" w:rsidRPr="00953FA7" w:rsidRDefault="003252EA" w:rsidP="003252EA">
      <w:pPr>
        <w:rPr>
          <w:szCs w:val="21"/>
        </w:rPr>
      </w:pPr>
      <w:r w:rsidRPr="00953FA7">
        <w:rPr>
          <w:rFonts w:hint="eastAsia"/>
          <w:szCs w:val="21"/>
        </w:rPr>
        <w:t>A</w:t>
      </w:r>
      <w:r w:rsidRPr="00953FA7">
        <w:rPr>
          <w:rFonts w:hint="eastAsia"/>
          <w:szCs w:val="21"/>
        </w:rPr>
        <w:t>．</w:t>
      </w:r>
      <w:proofErr w:type="gramStart"/>
      <w:r w:rsidRPr="00953FA7">
        <w:rPr>
          <w:rFonts w:hint="eastAsia"/>
          <w:szCs w:val="21"/>
        </w:rPr>
        <w:t>基类的</w:t>
      </w:r>
      <w:proofErr w:type="gramEnd"/>
      <w:r w:rsidRPr="00953FA7">
        <w:rPr>
          <w:rFonts w:hint="eastAsia"/>
          <w:szCs w:val="21"/>
        </w:rPr>
        <w:t>构造函数</w:t>
      </w:r>
      <w:r w:rsidR="007C146B" w:rsidRPr="00953FA7">
        <w:rPr>
          <w:rFonts w:hint="eastAsia"/>
          <w:szCs w:val="21"/>
        </w:rPr>
        <w:t xml:space="preserve">  </w:t>
      </w:r>
      <w:r w:rsidRPr="00953FA7">
        <w:rPr>
          <w:rFonts w:hint="eastAsia"/>
          <w:szCs w:val="21"/>
        </w:rPr>
        <w:t xml:space="preserve"> B</w:t>
      </w:r>
      <w:r w:rsidRPr="00953FA7">
        <w:rPr>
          <w:rFonts w:hint="eastAsia"/>
          <w:szCs w:val="21"/>
        </w:rPr>
        <w:t>．</w:t>
      </w:r>
      <w:proofErr w:type="gramStart"/>
      <w:r w:rsidRPr="00953FA7">
        <w:rPr>
          <w:rFonts w:hint="eastAsia"/>
          <w:szCs w:val="21"/>
        </w:rPr>
        <w:t>基类的</w:t>
      </w:r>
      <w:proofErr w:type="gramEnd"/>
      <w:r w:rsidRPr="00953FA7">
        <w:rPr>
          <w:rFonts w:hint="eastAsia"/>
          <w:szCs w:val="21"/>
        </w:rPr>
        <w:t>子对象</w:t>
      </w:r>
      <w:r w:rsidRPr="00953FA7">
        <w:rPr>
          <w:rFonts w:hint="eastAsia"/>
          <w:szCs w:val="21"/>
        </w:rPr>
        <w:t xml:space="preserve"> C</w:t>
      </w:r>
      <w:r w:rsidRPr="00953FA7">
        <w:rPr>
          <w:rFonts w:hint="eastAsia"/>
          <w:szCs w:val="21"/>
        </w:rPr>
        <w:t>．派生类的子对象</w:t>
      </w:r>
      <w:r w:rsidR="007C146B" w:rsidRPr="00953FA7">
        <w:rPr>
          <w:rFonts w:hint="eastAsia"/>
          <w:szCs w:val="21"/>
        </w:rPr>
        <w:t xml:space="preserve">   </w:t>
      </w:r>
      <w:r w:rsidRPr="00953FA7">
        <w:rPr>
          <w:rFonts w:hint="eastAsia"/>
          <w:szCs w:val="21"/>
        </w:rPr>
        <w:t>D</w:t>
      </w:r>
      <w:r w:rsidRPr="00953FA7">
        <w:rPr>
          <w:rFonts w:hint="eastAsia"/>
          <w:szCs w:val="21"/>
        </w:rPr>
        <w:t>．派生类自身的数据成员</w:t>
      </w:r>
      <w:r w:rsidRPr="00953FA7">
        <w:rPr>
          <w:rFonts w:hint="eastAsia"/>
          <w:szCs w:val="21"/>
        </w:rPr>
        <w:t xml:space="preserve">  </w:t>
      </w:r>
    </w:p>
    <w:p w:rsidR="00127557" w:rsidRPr="00953FA7" w:rsidRDefault="00127557" w:rsidP="00127557">
      <w:pPr>
        <w:rPr>
          <w:szCs w:val="21"/>
        </w:rPr>
      </w:pPr>
      <w:r w:rsidRPr="00953FA7">
        <w:rPr>
          <w:rFonts w:hint="eastAsia"/>
          <w:szCs w:val="21"/>
        </w:rPr>
        <w:t>16</w:t>
      </w:r>
      <w:r w:rsidR="004C59C4" w:rsidRPr="00953FA7">
        <w:rPr>
          <w:rFonts w:hint="eastAsia"/>
          <w:szCs w:val="21"/>
        </w:rPr>
        <w:t>8</w:t>
      </w:r>
      <w:r w:rsidRPr="00953FA7">
        <w:rPr>
          <w:rFonts w:hint="eastAsia"/>
          <w:szCs w:val="21"/>
        </w:rPr>
        <w:t>.</w:t>
      </w:r>
      <w:r w:rsidRPr="00953FA7">
        <w:rPr>
          <w:rFonts w:hint="eastAsia"/>
          <w:szCs w:val="21"/>
        </w:rPr>
        <w:t>执行以下程序：</w:t>
      </w:r>
      <w:r w:rsidRPr="00953FA7">
        <w:rPr>
          <w:rFonts w:hint="eastAsia"/>
          <w:szCs w:val="21"/>
        </w:rPr>
        <w:t xml:space="preserve"> char *str; cin&gt;&gt;str; cout&lt;&lt;str;  </w:t>
      </w:r>
      <w:r w:rsidRPr="00953FA7">
        <w:rPr>
          <w:rFonts w:hint="eastAsia"/>
          <w:szCs w:val="21"/>
        </w:rPr>
        <w:t>若输入</w:t>
      </w:r>
      <w:r w:rsidRPr="00953FA7">
        <w:rPr>
          <w:rFonts w:hint="eastAsia"/>
          <w:szCs w:val="21"/>
        </w:rPr>
        <w:t>abcd  1234</w:t>
      </w:r>
      <w:r w:rsidRPr="00953FA7">
        <w:rPr>
          <w:rFonts w:hint="eastAsia"/>
          <w:szCs w:val="21"/>
        </w:rPr>
        <w:t>↙则输出（</w:t>
      </w:r>
      <w:r w:rsidRPr="00953FA7">
        <w:rPr>
          <w:rFonts w:hint="eastAsia"/>
          <w:szCs w:val="21"/>
        </w:rPr>
        <w:t>D</w:t>
      </w:r>
      <w:r w:rsidRPr="00953FA7">
        <w:rPr>
          <w:rFonts w:hint="eastAsia"/>
          <w:szCs w:val="21"/>
        </w:rPr>
        <w:t>）。</w:t>
      </w:r>
      <w:r w:rsidRPr="00953FA7">
        <w:rPr>
          <w:rFonts w:hint="eastAsia"/>
          <w:szCs w:val="21"/>
        </w:rPr>
        <w:t xml:space="preserve">   </w:t>
      </w:r>
    </w:p>
    <w:p w:rsidR="00127557" w:rsidRPr="00953FA7" w:rsidRDefault="00127557" w:rsidP="00127557">
      <w:pPr>
        <w:rPr>
          <w:szCs w:val="21"/>
        </w:rPr>
      </w:pPr>
      <w:r w:rsidRPr="00953FA7">
        <w:rPr>
          <w:rFonts w:hint="eastAsia"/>
          <w:szCs w:val="21"/>
        </w:rPr>
        <w:t>A</w:t>
      </w:r>
      <w:r w:rsidRPr="00953FA7">
        <w:rPr>
          <w:rFonts w:hint="eastAsia"/>
          <w:szCs w:val="21"/>
        </w:rPr>
        <w:t>．</w:t>
      </w:r>
      <w:r w:rsidRPr="00953FA7">
        <w:rPr>
          <w:rFonts w:hint="eastAsia"/>
          <w:szCs w:val="21"/>
        </w:rPr>
        <w:t>abcd  B</w:t>
      </w:r>
      <w:r w:rsidRPr="00953FA7">
        <w:rPr>
          <w:rFonts w:hint="eastAsia"/>
          <w:szCs w:val="21"/>
        </w:rPr>
        <w:t>．</w:t>
      </w:r>
      <w:r w:rsidRPr="00953FA7">
        <w:rPr>
          <w:rFonts w:hint="eastAsia"/>
          <w:szCs w:val="21"/>
        </w:rPr>
        <w:t>abcd 1234   C</w:t>
      </w:r>
      <w:r w:rsidRPr="00953FA7">
        <w:rPr>
          <w:rFonts w:hint="eastAsia"/>
          <w:szCs w:val="21"/>
        </w:rPr>
        <w:t>．</w:t>
      </w:r>
      <w:r w:rsidRPr="00953FA7">
        <w:rPr>
          <w:rFonts w:hint="eastAsia"/>
          <w:szCs w:val="21"/>
        </w:rPr>
        <w:t>1234  D</w:t>
      </w:r>
      <w:r w:rsidRPr="00953FA7">
        <w:rPr>
          <w:rFonts w:hint="eastAsia"/>
          <w:szCs w:val="21"/>
        </w:rPr>
        <w:t>．输出乱码或出错</w:t>
      </w:r>
      <w:r w:rsidRPr="00953FA7">
        <w:rPr>
          <w:rFonts w:hint="eastAsia"/>
          <w:szCs w:val="21"/>
        </w:rPr>
        <w:t xml:space="preserve"> </w:t>
      </w:r>
    </w:p>
    <w:p w:rsidR="00127557" w:rsidRPr="00953FA7" w:rsidRDefault="00127557" w:rsidP="00127557">
      <w:pPr>
        <w:rPr>
          <w:szCs w:val="21"/>
        </w:rPr>
      </w:pPr>
      <w:r w:rsidRPr="00953FA7">
        <w:rPr>
          <w:rFonts w:hint="eastAsia"/>
          <w:szCs w:val="21"/>
        </w:rPr>
        <w:t>1</w:t>
      </w:r>
      <w:r w:rsidR="004C59C4" w:rsidRPr="00953FA7">
        <w:rPr>
          <w:rFonts w:hint="eastAsia"/>
          <w:szCs w:val="21"/>
        </w:rPr>
        <w:t>69</w:t>
      </w:r>
      <w:r w:rsidRPr="00953FA7">
        <w:rPr>
          <w:rFonts w:hint="eastAsia"/>
          <w:szCs w:val="21"/>
        </w:rPr>
        <w:t>.</w:t>
      </w:r>
      <w:r w:rsidRPr="00953FA7">
        <w:rPr>
          <w:rFonts w:hint="eastAsia"/>
          <w:szCs w:val="21"/>
        </w:rPr>
        <w:t>执行下列程序：</w:t>
      </w:r>
      <w:r w:rsidRPr="00953FA7">
        <w:rPr>
          <w:rFonts w:hint="eastAsia"/>
          <w:szCs w:val="21"/>
        </w:rPr>
        <w:t>char a[200]; cin.getline(a,200,</w:t>
      </w:r>
      <w:proofErr w:type="gramStart"/>
      <w:r w:rsidRPr="00953FA7">
        <w:rPr>
          <w:rFonts w:hint="eastAsia"/>
          <w:szCs w:val="21"/>
        </w:rPr>
        <w:t>’‘</w:t>
      </w:r>
      <w:proofErr w:type="gramEnd"/>
      <w:r w:rsidRPr="00953FA7">
        <w:rPr>
          <w:rFonts w:hint="eastAsia"/>
          <w:szCs w:val="21"/>
        </w:rPr>
        <w:t xml:space="preserve">); cout&lt;&lt;a; </w:t>
      </w:r>
      <w:r w:rsidRPr="00953FA7">
        <w:rPr>
          <w:rFonts w:hint="eastAsia"/>
          <w:szCs w:val="21"/>
        </w:rPr>
        <w:t>若输入</w:t>
      </w:r>
      <w:r w:rsidRPr="00953FA7">
        <w:rPr>
          <w:rFonts w:hint="eastAsia"/>
          <w:szCs w:val="21"/>
        </w:rPr>
        <w:t>abcd  1234</w:t>
      </w:r>
      <w:r w:rsidRPr="00953FA7">
        <w:rPr>
          <w:rFonts w:hint="eastAsia"/>
          <w:szCs w:val="21"/>
        </w:rPr>
        <w:t>↙则输出（</w:t>
      </w:r>
      <w:r w:rsidRPr="00953FA7">
        <w:rPr>
          <w:rFonts w:hint="eastAsia"/>
          <w:szCs w:val="21"/>
        </w:rPr>
        <w:t>A</w:t>
      </w:r>
      <w:r w:rsidRPr="00953FA7">
        <w:rPr>
          <w:rFonts w:hint="eastAsia"/>
          <w:szCs w:val="21"/>
        </w:rPr>
        <w:t>）。</w:t>
      </w:r>
      <w:r w:rsidRPr="00953FA7">
        <w:rPr>
          <w:rFonts w:hint="eastAsia"/>
          <w:szCs w:val="21"/>
        </w:rPr>
        <w:t xml:space="preserve">   </w:t>
      </w:r>
    </w:p>
    <w:p w:rsidR="00127557" w:rsidRPr="00953FA7" w:rsidRDefault="00127557" w:rsidP="00127557">
      <w:pPr>
        <w:rPr>
          <w:szCs w:val="21"/>
        </w:rPr>
      </w:pPr>
      <w:r w:rsidRPr="00953FA7">
        <w:rPr>
          <w:rFonts w:hint="eastAsia"/>
          <w:szCs w:val="21"/>
        </w:rPr>
        <w:t>A</w:t>
      </w:r>
      <w:r w:rsidRPr="00953FA7">
        <w:rPr>
          <w:rFonts w:hint="eastAsia"/>
          <w:szCs w:val="21"/>
        </w:rPr>
        <w:t>．</w:t>
      </w:r>
      <w:r w:rsidRPr="00953FA7">
        <w:rPr>
          <w:rFonts w:hint="eastAsia"/>
          <w:szCs w:val="21"/>
        </w:rPr>
        <w:t>abcd  B</w:t>
      </w:r>
      <w:r w:rsidRPr="00953FA7">
        <w:rPr>
          <w:rFonts w:hint="eastAsia"/>
          <w:szCs w:val="21"/>
        </w:rPr>
        <w:t>．</w:t>
      </w:r>
      <w:r w:rsidRPr="00953FA7">
        <w:rPr>
          <w:rFonts w:hint="eastAsia"/>
          <w:szCs w:val="21"/>
        </w:rPr>
        <w:t>abcd 1234   C</w:t>
      </w:r>
      <w:r w:rsidRPr="00953FA7">
        <w:rPr>
          <w:rFonts w:hint="eastAsia"/>
          <w:szCs w:val="21"/>
        </w:rPr>
        <w:t>．</w:t>
      </w:r>
      <w:r w:rsidRPr="00953FA7">
        <w:rPr>
          <w:rFonts w:hint="eastAsia"/>
          <w:szCs w:val="21"/>
        </w:rPr>
        <w:t>1234  D</w:t>
      </w:r>
      <w:r w:rsidRPr="00953FA7">
        <w:rPr>
          <w:rFonts w:hint="eastAsia"/>
          <w:szCs w:val="21"/>
        </w:rPr>
        <w:t>．输出乱码或出错</w:t>
      </w:r>
      <w:r w:rsidRPr="00953FA7">
        <w:rPr>
          <w:rFonts w:hint="eastAsia"/>
          <w:szCs w:val="21"/>
        </w:rPr>
        <w:t xml:space="preserve"> </w:t>
      </w:r>
    </w:p>
    <w:p w:rsidR="00127557" w:rsidRPr="00953FA7" w:rsidRDefault="00127557" w:rsidP="00127557">
      <w:pPr>
        <w:rPr>
          <w:szCs w:val="21"/>
        </w:rPr>
      </w:pPr>
      <w:r w:rsidRPr="00953FA7">
        <w:rPr>
          <w:rFonts w:hint="eastAsia"/>
          <w:szCs w:val="21"/>
        </w:rPr>
        <w:t>17</w:t>
      </w:r>
      <w:r w:rsidR="004C59C4" w:rsidRPr="00953FA7">
        <w:rPr>
          <w:rFonts w:hint="eastAsia"/>
          <w:szCs w:val="21"/>
        </w:rPr>
        <w:t>0</w:t>
      </w:r>
      <w:r w:rsidRPr="00953FA7">
        <w:rPr>
          <w:rFonts w:hint="eastAsia"/>
          <w:szCs w:val="21"/>
        </w:rPr>
        <w:t>.</w:t>
      </w:r>
      <w:r w:rsidRPr="00953FA7">
        <w:rPr>
          <w:rFonts w:hint="eastAsia"/>
          <w:szCs w:val="21"/>
        </w:rPr>
        <w:t>以下程序执行结果（</w:t>
      </w:r>
      <w:r w:rsidRPr="00953FA7">
        <w:rPr>
          <w:rFonts w:hint="eastAsia"/>
          <w:szCs w:val="21"/>
        </w:rPr>
        <w:t>A</w:t>
      </w:r>
      <w:r w:rsidRPr="00953FA7">
        <w:rPr>
          <w:rFonts w:hint="eastAsia"/>
          <w:szCs w:val="21"/>
        </w:rPr>
        <w:t>）。</w:t>
      </w:r>
      <w:r w:rsidRPr="00953FA7">
        <w:rPr>
          <w:rFonts w:hint="eastAsia"/>
          <w:szCs w:val="21"/>
        </w:rPr>
        <w:t xml:space="preserve"> </w:t>
      </w:r>
    </w:p>
    <w:p w:rsidR="00127557" w:rsidRPr="00953FA7" w:rsidRDefault="00127557" w:rsidP="00127557">
      <w:pPr>
        <w:rPr>
          <w:szCs w:val="21"/>
        </w:rPr>
      </w:pPr>
      <w:r w:rsidRPr="00953FA7">
        <w:rPr>
          <w:rFonts w:hint="eastAsia"/>
          <w:szCs w:val="21"/>
        </w:rPr>
        <w:t>cout.fill(</w:t>
      </w:r>
      <w:r w:rsidRPr="00953FA7">
        <w:rPr>
          <w:rFonts w:hint="eastAsia"/>
          <w:szCs w:val="21"/>
        </w:rPr>
        <w:t>‘</w:t>
      </w:r>
      <w:r w:rsidRPr="00953FA7">
        <w:rPr>
          <w:rFonts w:hint="eastAsia"/>
          <w:szCs w:val="21"/>
        </w:rPr>
        <w:t>#</w:t>
      </w:r>
      <w:r w:rsidRPr="00953FA7">
        <w:rPr>
          <w:rFonts w:hint="eastAsia"/>
          <w:szCs w:val="21"/>
        </w:rPr>
        <w:t>’</w:t>
      </w:r>
      <w:r w:rsidRPr="00953FA7">
        <w:rPr>
          <w:rFonts w:hint="eastAsia"/>
          <w:szCs w:val="21"/>
        </w:rPr>
        <w:t xml:space="preserve">); </w:t>
      </w:r>
    </w:p>
    <w:p w:rsidR="00127557" w:rsidRPr="00953FA7" w:rsidRDefault="00127557" w:rsidP="00127557">
      <w:pPr>
        <w:rPr>
          <w:szCs w:val="21"/>
        </w:rPr>
      </w:pPr>
      <w:proofErr w:type="gramStart"/>
      <w:r w:rsidRPr="00953FA7">
        <w:rPr>
          <w:rFonts w:hint="eastAsia"/>
          <w:szCs w:val="21"/>
        </w:rPr>
        <w:t>cout.width(</w:t>
      </w:r>
      <w:proofErr w:type="gramEnd"/>
      <w:r w:rsidRPr="00953FA7">
        <w:rPr>
          <w:rFonts w:hint="eastAsia"/>
          <w:szCs w:val="21"/>
        </w:rPr>
        <w:t xml:space="preserve">10);  </w:t>
      </w:r>
    </w:p>
    <w:p w:rsidR="00127557" w:rsidRPr="00953FA7" w:rsidRDefault="00127557" w:rsidP="00127557">
      <w:pPr>
        <w:rPr>
          <w:szCs w:val="21"/>
        </w:rPr>
      </w:pPr>
      <w:proofErr w:type="gramStart"/>
      <w:r w:rsidRPr="00953FA7">
        <w:rPr>
          <w:rFonts w:hint="eastAsia"/>
          <w:szCs w:val="21"/>
        </w:rPr>
        <w:t>cout</w:t>
      </w:r>
      <w:proofErr w:type="gramEnd"/>
      <w:r w:rsidRPr="00953FA7">
        <w:rPr>
          <w:rFonts w:hint="eastAsia"/>
          <w:szCs w:val="21"/>
        </w:rPr>
        <w:t xml:space="preserve">&lt;&lt;setiosflags(ios::left)&lt;&lt;123.456;   </w:t>
      </w:r>
    </w:p>
    <w:p w:rsidR="00127557" w:rsidRPr="00953FA7" w:rsidRDefault="00127557" w:rsidP="00127557">
      <w:pPr>
        <w:rPr>
          <w:szCs w:val="21"/>
        </w:rPr>
      </w:pPr>
      <w:r w:rsidRPr="00953FA7">
        <w:rPr>
          <w:rFonts w:hint="eastAsia"/>
          <w:szCs w:val="21"/>
        </w:rPr>
        <w:t>A</w:t>
      </w:r>
      <w:r w:rsidRPr="00953FA7">
        <w:rPr>
          <w:rFonts w:hint="eastAsia"/>
          <w:szCs w:val="21"/>
        </w:rPr>
        <w:t>．</w:t>
      </w:r>
      <w:r w:rsidRPr="00953FA7">
        <w:rPr>
          <w:rFonts w:hint="eastAsia"/>
          <w:szCs w:val="21"/>
        </w:rPr>
        <w:t>123.456###  B</w:t>
      </w:r>
      <w:r w:rsidRPr="00953FA7">
        <w:rPr>
          <w:rFonts w:hint="eastAsia"/>
          <w:szCs w:val="21"/>
        </w:rPr>
        <w:t>．</w:t>
      </w:r>
      <w:r w:rsidRPr="00953FA7">
        <w:rPr>
          <w:rFonts w:hint="eastAsia"/>
          <w:szCs w:val="21"/>
        </w:rPr>
        <w:t>123.4560000  C</w:t>
      </w:r>
      <w:r w:rsidRPr="00953FA7">
        <w:rPr>
          <w:rFonts w:hint="eastAsia"/>
          <w:szCs w:val="21"/>
        </w:rPr>
        <w:t>．</w:t>
      </w:r>
      <w:r w:rsidRPr="00953FA7">
        <w:rPr>
          <w:rFonts w:hint="eastAsia"/>
          <w:szCs w:val="21"/>
        </w:rPr>
        <w:t>####123.456  D</w:t>
      </w:r>
      <w:r w:rsidRPr="00953FA7">
        <w:rPr>
          <w:rFonts w:hint="eastAsia"/>
          <w:szCs w:val="21"/>
        </w:rPr>
        <w:t>．</w:t>
      </w:r>
      <w:r w:rsidRPr="00953FA7">
        <w:rPr>
          <w:rFonts w:hint="eastAsia"/>
          <w:szCs w:val="21"/>
        </w:rPr>
        <w:t xml:space="preserve">123.456  </w:t>
      </w:r>
    </w:p>
    <w:p w:rsidR="00127557" w:rsidRPr="00953FA7" w:rsidRDefault="00127557" w:rsidP="00127557">
      <w:pPr>
        <w:rPr>
          <w:szCs w:val="21"/>
        </w:rPr>
      </w:pPr>
      <w:r w:rsidRPr="00953FA7">
        <w:rPr>
          <w:rFonts w:hint="eastAsia"/>
          <w:szCs w:val="21"/>
        </w:rPr>
        <w:t>17</w:t>
      </w:r>
      <w:r w:rsidR="004C59C4" w:rsidRPr="00953FA7">
        <w:rPr>
          <w:rFonts w:hint="eastAsia"/>
          <w:szCs w:val="21"/>
        </w:rPr>
        <w:t>1</w:t>
      </w:r>
      <w:r w:rsidRPr="00953FA7">
        <w:rPr>
          <w:rFonts w:hint="eastAsia"/>
          <w:szCs w:val="21"/>
        </w:rPr>
        <w:t>.</w:t>
      </w:r>
      <w:r w:rsidRPr="00953FA7">
        <w:rPr>
          <w:rFonts w:hint="eastAsia"/>
          <w:szCs w:val="21"/>
        </w:rPr>
        <w:t>当使用</w:t>
      </w:r>
      <w:r w:rsidRPr="00953FA7">
        <w:rPr>
          <w:rFonts w:hint="eastAsia"/>
          <w:szCs w:val="21"/>
        </w:rPr>
        <w:t>ifstream</w:t>
      </w:r>
      <w:r w:rsidRPr="00953FA7">
        <w:rPr>
          <w:rFonts w:hint="eastAsia"/>
          <w:szCs w:val="21"/>
        </w:rPr>
        <w:t>定义一个文件流，并将一个打开文件的文件与之连接，文件默认的打开</w:t>
      </w:r>
      <w:r w:rsidRPr="00953FA7">
        <w:rPr>
          <w:rFonts w:hint="eastAsia"/>
          <w:szCs w:val="21"/>
        </w:rPr>
        <w:lastRenderedPageBreak/>
        <w:t>方式为（</w:t>
      </w:r>
      <w:r w:rsidRPr="00953FA7">
        <w:rPr>
          <w:rFonts w:hint="eastAsia"/>
          <w:szCs w:val="21"/>
        </w:rPr>
        <w:t>A</w:t>
      </w:r>
      <w:r w:rsidRPr="00953FA7">
        <w:rPr>
          <w:rFonts w:hint="eastAsia"/>
          <w:szCs w:val="21"/>
        </w:rPr>
        <w:t>）。</w:t>
      </w:r>
      <w:r w:rsidRPr="00953FA7">
        <w:rPr>
          <w:rFonts w:hint="eastAsia"/>
          <w:szCs w:val="21"/>
        </w:rPr>
        <w:t xml:space="preserve">   </w:t>
      </w:r>
    </w:p>
    <w:p w:rsidR="00127557" w:rsidRPr="00953FA7" w:rsidRDefault="00127557" w:rsidP="00127557">
      <w:pPr>
        <w:rPr>
          <w:szCs w:val="21"/>
        </w:rPr>
      </w:pPr>
      <w:r w:rsidRPr="00953FA7">
        <w:rPr>
          <w:rFonts w:hint="eastAsia"/>
          <w:szCs w:val="21"/>
        </w:rPr>
        <w:t>A</w:t>
      </w:r>
      <w:r w:rsidRPr="00953FA7">
        <w:rPr>
          <w:rFonts w:hint="eastAsia"/>
          <w:szCs w:val="21"/>
        </w:rPr>
        <w:t>．</w:t>
      </w:r>
      <w:r w:rsidRPr="00953FA7">
        <w:rPr>
          <w:rFonts w:hint="eastAsia"/>
          <w:szCs w:val="21"/>
        </w:rPr>
        <w:t>ios::in  B</w:t>
      </w:r>
      <w:r w:rsidRPr="00953FA7">
        <w:rPr>
          <w:rFonts w:hint="eastAsia"/>
          <w:szCs w:val="21"/>
        </w:rPr>
        <w:t>．</w:t>
      </w:r>
      <w:r w:rsidRPr="00953FA7">
        <w:rPr>
          <w:rFonts w:hint="eastAsia"/>
          <w:szCs w:val="21"/>
        </w:rPr>
        <w:t>ios::out  C</w:t>
      </w:r>
      <w:r w:rsidRPr="00953FA7">
        <w:rPr>
          <w:rFonts w:hint="eastAsia"/>
          <w:szCs w:val="21"/>
        </w:rPr>
        <w:t>．</w:t>
      </w:r>
      <w:r w:rsidRPr="00953FA7">
        <w:rPr>
          <w:rFonts w:hint="eastAsia"/>
          <w:szCs w:val="21"/>
        </w:rPr>
        <w:t>ios::trunc       D</w:t>
      </w:r>
      <w:r w:rsidRPr="00953FA7">
        <w:rPr>
          <w:rFonts w:hint="eastAsia"/>
          <w:szCs w:val="21"/>
        </w:rPr>
        <w:t>．</w:t>
      </w:r>
      <w:r w:rsidRPr="00953FA7">
        <w:rPr>
          <w:rFonts w:hint="eastAsia"/>
          <w:szCs w:val="21"/>
        </w:rPr>
        <w:t xml:space="preserve">ios::binary                          </w:t>
      </w:r>
    </w:p>
    <w:p w:rsidR="00127557" w:rsidRPr="00953FA7" w:rsidRDefault="00127557" w:rsidP="00127557">
      <w:pPr>
        <w:rPr>
          <w:szCs w:val="21"/>
        </w:rPr>
      </w:pPr>
      <w:r w:rsidRPr="00953FA7">
        <w:rPr>
          <w:rFonts w:hint="eastAsia"/>
          <w:szCs w:val="21"/>
        </w:rPr>
        <w:t>17</w:t>
      </w:r>
      <w:r w:rsidR="00953FA7" w:rsidRPr="00953FA7">
        <w:rPr>
          <w:rFonts w:hint="eastAsia"/>
          <w:szCs w:val="21"/>
        </w:rPr>
        <w:t>2</w:t>
      </w:r>
      <w:r w:rsidRPr="00953FA7">
        <w:rPr>
          <w:rFonts w:hint="eastAsia"/>
          <w:szCs w:val="21"/>
        </w:rPr>
        <w:t>.read</w:t>
      </w:r>
      <w:r w:rsidRPr="00953FA7">
        <w:rPr>
          <w:rFonts w:hint="eastAsia"/>
          <w:szCs w:val="21"/>
        </w:rPr>
        <w:t>函数的功能是从输入流中读取</w:t>
      </w:r>
      <w:r w:rsidRPr="00953FA7">
        <w:rPr>
          <w:rFonts w:hint="eastAsia"/>
          <w:szCs w:val="21"/>
        </w:rPr>
        <w:t>(D )</w:t>
      </w:r>
      <w:r w:rsidRPr="00953FA7">
        <w:rPr>
          <w:rFonts w:hint="eastAsia"/>
          <w:szCs w:val="21"/>
        </w:rPr>
        <w:t>。</w:t>
      </w:r>
      <w:r w:rsidRPr="00953FA7">
        <w:rPr>
          <w:rFonts w:hint="eastAsia"/>
          <w:szCs w:val="21"/>
        </w:rPr>
        <w:t xml:space="preserve">    </w:t>
      </w:r>
    </w:p>
    <w:p w:rsidR="00127557" w:rsidRPr="00953FA7" w:rsidRDefault="00127557" w:rsidP="00127557">
      <w:pPr>
        <w:pStyle w:val="a3"/>
        <w:numPr>
          <w:ilvl w:val="0"/>
          <w:numId w:val="9"/>
        </w:numPr>
        <w:ind w:firstLineChars="0"/>
        <w:rPr>
          <w:szCs w:val="21"/>
        </w:rPr>
      </w:pPr>
      <w:r w:rsidRPr="00953FA7">
        <w:rPr>
          <w:rFonts w:hint="eastAsia"/>
          <w:szCs w:val="21"/>
        </w:rPr>
        <w:t>一个字符</w:t>
      </w:r>
      <w:r w:rsidRPr="00953FA7">
        <w:rPr>
          <w:rFonts w:hint="eastAsia"/>
          <w:szCs w:val="21"/>
        </w:rPr>
        <w:t xml:space="preserve">  B.</w:t>
      </w:r>
      <w:r w:rsidRPr="00953FA7">
        <w:rPr>
          <w:rFonts w:hint="eastAsia"/>
          <w:szCs w:val="21"/>
        </w:rPr>
        <w:t>当前字符</w:t>
      </w:r>
      <w:r w:rsidRPr="00953FA7">
        <w:rPr>
          <w:rFonts w:hint="eastAsia"/>
          <w:szCs w:val="21"/>
        </w:rPr>
        <w:t xml:space="preserve">  C.</w:t>
      </w:r>
      <w:r w:rsidRPr="00953FA7">
        <w:rPr>
          <w:rFonts w:hint="eastAsia"/>
          <w:szCs w:val="21"/>
        </w:rPr>
        <w:t>一行字符</w:t>
      </w:r>
      <w:r w:rsidRPr="00953FA7">
        <w:rPr>
          <w:rFonts w:hint="eastAsia"/>
          <w:szCs w:val="21"/>
        </w:rPr>
        <w:t xml:space="preserve">  D.</w:t>
      </w:r>
      <w:r w:rsidRPr="00953FA7">
        <w:rPr>
          <w:rFonts w:hint="eastAsia"/>
          <w:szCs w:val="21"/>
        </w:rPr>
        <w:t>指定若干字节</w:t>
      </w:r>
      <w:r w:rsidRPr="00953FA7">
        <w:rPr>
          <w:rFonts w:hint="eastAsia"/>
          <w:szCs w:val="21"/>
        </w:rPr>
        <w:t xml:space="preserve">   </w:t>
      </w:r>
    </w:p>
    <w:p w:rsidR="00272604" w:rsidRPr="00953FA7" w:rsidRDefault="00953FA7" w:rsidP="00F4627F">
      <w:pPr>
        <w:rPr>
          <w:szCs w:val="21"/>
        </w:rPr>
      </w:pPr>
      <w:r w:rsidRPr="00953FA7">
        <w:rPr>
          <w:rFonts w:hint="eastAsia"/>
          <w:szCs w:val="21"/>
        </w:rPr>
        <w:t>三、</w:t>
      </w:r>
      <w:r w:rsidR="00272604" w:rsidRPr="00953FA7">
        <w:rPr>
          <w:rFonts w:hint="eastAsia"/>
          <w:szCs w:val="21"/>
        </w:rPr>
        <w:t>填空题</w:t>
      </w:r>
    </w:p>
    <w:p w:rsidR="001E56AE" w:rsidRPr="00953FA7" w:rsidRDefault="001E56AE" w:rsidP="001E56AE">
      <w:pPr>
        <w:rPr>
          <w:b/>
          <w:color w:val="FF0000"/>
          <w:szCs w:val="21"/>
          <w:u w:val="single"/>
        </w:rPr>
      </w:pPr>
      <w:r w:rsidRPr="00953FA7">
        <w:rPr>
          <w:rFonts w:hint="eastAsia"/>
          <w:b/>
          <w:szCs w:val="21"/>
        </w:rPr>
        <w:t>1.</w:t>
      </w:r>
      <w:r w:rsidRPr="00953FA7">
        <w:rPr>
          <w:rFonts w:hint="eastAsia"/>
          <w:b/>
          <w:szCs w:val="21"/>
        </w:rPr>
        <w:t>类和对象的关系可表述为：类是对象的</w:t>
      </w:r>
      <w:r w:rsidRPr="00953FA7">
        <w:rPr>
          <w:rFonts w:hint="eastAsia"/>
          <w:b/>
          <w:color w:val="FF0000"/>
          <w:szCs w:val="21"/>
          <w:u w:val="single"/>
        </w:rPr>
        <w:t>抽象</w:t>
      </w:r>
      <w:r w:rsidRPr="00953FA7">
        <w:rPr>
          <w:rFonts w:hint="eastAsia"/>
          <w:b/>
          <w:szCs w:val="21"/>
        </w:rPr>
        <w:t>，而对象则是类的</w:t>
      </w:r>
      <w:r w:rsidRPr="00953FA7">
        <w:rPr>
          <w:rFonts w:hint="eastAsia"/>
          <w:b/>
          <w:color w:val="FF0000"/>
          <w:szCs w:val="21"/>
          <w:u w:val="single"/>
        </w:rPr>
        <w:t>实例。</w:t>
      </w:r>
    </w:p>
    <w:p w:rsidR="001E56AE" w:rsidRPr="00953FA7" w:rsidRDefault="001E56AE" w:rsidP="001E56AE">
      <w:pPr>
        <w:rPr>
          <w:szCs w:val="21"/>
        </w:rPr>
      </w:pPr>
      <w:r w:rsidRPr="00953FA7">
        <w:rPr>
          <w:rFonts w:hint="eastAsia"/>
          <w:szCs w:val="21"/>
        </w:rPr>
        <w:t>2.</w:t>
      </w:r>
      <w:r w:rsidRPr="00953FA7">
        <w:rPr>
          <w:rFonts w:hint="eastAsia"/>
          <w:szCs w:val="21"/>
        </w:rPr>
        <w:t>如果只想保留</w:t>
      </w:r>
      <w:proofErr w:type="gramStart"/>
      <w:r w:rsidRPr="00953FA7">
        <w:rPr>
          <w:rFonts w:hint="eastAsia"/>
          <w:szCs w:val="21"/>
        </w:rPr>
        <w:t>公共基类的</w:t>
      </w:r>
      <w:proofErr w:type="gramEnd"/>
      <w:r w:rsidRPr="00953FA7">
        <w:rPr>
          <w:rFonts w:hint="eastAsia"/>
          <w:szCs w:val="21"/>
        </w:rPr>
        <w:t>一个复制，就必须使用关键字</w:t>
      </w:r>
      <w:r w:rsidRPr="00953FA7">
        <w:rPr>
          <w:rFonts w:hint="eastAsia"/>
          <w:color w:val="FF0000"/>
          <w:szCs w:val="21"/>
          <w:u w:val="single"/>
        </w:rPr>
        <w:t>virtual</w:t>
      </w:r>
      <w:r w:rsidRPr="00953FA7">
        <w:rPr>
          <w:rFonts w:hint="eastAsia"/>
          <w:szCs w:val="21"/>
        </w:rPr>
        <w:t>把这个公共</w:t>
      </w:r>
      <w:proofErr w:type="gramStart"/>
      <w:r w:rsidRPr="00953FA7">
        <w:rPr>
          <w:rFonts w:hint="eastAsia"/>
          <w:szCs w:val="21"/>
        </w:rPr>
        <w:t>基类声明为虚基类</w:t>
      </w:r>
      <w:proofErr w:type="gramEnd"/>
      <w:r w:rsidRPr="00953FA7">
        <w:rPr>
          <w:rFonts w:hint="eastAsia"/>
          <w:szCs w:val="21"/>
        </w:rPr>
        <w:t>。</w:t>
      </w:r>
    </w:p>
    <w:p w:rsidR="001E56AE" w:rsidRPr="00953FA7" w:rsidRDefault="001E56AE" w:rsidP="001E56AE">
      <w:pPr>
        <w:rPr>
          <w:szCs w:val="21"/>
        </w:rPr>
      </w:pPr>
      <w:r w:rsidRPr="00953FA7">
        <w:rPr>
          <w:rFonts w:hint="eastAsia"/>
          <w:szCs w:val="21"/>
        </w:rPr>
        <w:t>3.</w:t>
      </w:r>
      <w:r w:rsidRPr="00953FA7">
        <w:rPr>
          <w:rFonts w:hint="eastAsia"/>
          <w:szCs w:val="21"/>
        </w:rPr>
        <w:t>类的静态成员分为</w:t>
      </w:r>
      <w:r w:rsidRPr="00953FA7">
        <w:rPr>
          <w:rFonts w:hint="eastAsia"/>
          <w:color w:val="FF0000"/>
          <w:szCs w:val="21"/>
          <w:u w:val="single"/>
        </w:rPr>
        <w:t>静态数据成员</w:t>
      </w:r>
      <w:r w:rsidRPr="00953FA7">
        <w:rPr>
          <w:rFonts w:hint="eastAsia"/>
          <w:szCs w:val="21"/>
        </w:rPr>
        <w:t>和</w:t>
      </w:r>
      <w:r w:rsidRPr="00953FA7">
        <w:rPr>
          <w:rFonts w:hint="eastAsia"/>
          <w:color w:val="FF0000"/>
          <w:szCs w:val="21"/>
          <w:u w:val="single"/>
        </w:rPr>
        <w:t>静态成员函数</w:t>
      </w:r>
      <w:r w:rsidRPr="00953FA7">
        <w:rPr>
          <w:rFonts w:hint="eastAsia"/>
          <w:szCs w:val="21"/>
        </w:rPr>
        <w:t>。</w:t>
      </w:r>
    </w:p>
    <w:p w:rsidR="001E56AE" w:rsidRPr="00953FA7" w:rsidRDefault="001E56AE" w:rsidP="001E56AE">
      <w:pPr>
        <w:rPr>
          <w:szCs w:val="21"/>
        </w:rPr>
      </w:pPr>
      <w:r w:rsidRPr="00953FA7">
        <w:rPr>
          <w:rFonts w:hint="eastAsia"/>
          <w:szCs w:val="21"/>
        </w:rPr>
        <w:t>4.</w:t>
      </w:r>
      <w:r w:rsidRPr="00953FA7">
        <w:rPr>
          <w:rFonts w:hint="eastAsia"/>
          <w:szCs w:val="21"/>
        </w:rPr>
        <w:t>若要把</w:t>
      </w:r>
      <w:r w:rsidRPr="00953FA7">
        <w:rPr>
          <w:rFonts w:hint="eastAsia"/>
          <w:szCs w:val="21"/>
        </w:rPr>
        <w:t>void  fun()</w:t>
      </w:r>
      <w:r w:rsidRPr="00953FA7">
        <w:rPr>
          <w:rFonts w:hint="eastAsia"/>
          <w:szCs w:val="21"/>
        </w:rPr>
        <w:t>定义为类</w:t>
      </w:r>
      <w:r w:rsidRPr="00953FA7">
        <w:rPr>
          <w:rFonts w:hint="eastAsia"/>
          <w:szCs w:val="21"/>
        </w:rPr>
        <w:t>A</w:t>
      </w:r>
      <w:r w:rsidRPr="00953FA7">
        <w:rPr>
          <w:rFonts w:hint="eastAsia"/>
          <w:szCs w:val="21"/>
        </w:rPr>
        <w:t>的友元函数，则应在类</w:t>
      </w:r>
      <w:r w:rsidRPr="00953FA7">
        <w:rPr>
          <w:rFonts w:hint="eastAsia"/>
          <w:szCs w:val="21"/>
        </w:rPr>
        <w:t>A</w:t>
      </w:r>
      <w:r w:rsidRPr="00953FA7">
        <w:rPr>
          <w:rFonts w:hint="eastAsia"/>
          <w:szCs w:val="21"/>
        </w:rPr>
        <w:t>的定义中加入语句</w:t>
      </w:r>
      <w:r w:rsidRPr="00953FA7">
        <w:rPr>
          <w:rFonts w:hint="eastAsia"/>
          <w:color w:val="FF0000"/>
          <w:szCs w:val="21"/>
          <w:u w:val="single"/>
        </w:rPr>
        <w:t>friend void fun(A &amp;a)</w:t>
      </w:r>
      <w:r w:rsidRPr="00953FA7">
        <w:rPr>
          <w:rFonts w:hint="eastAsia"/>
          <w:szCs w:val="21"/>
        </w:rPr>
        <w:t>。</w:t>
      </w:r>
    </w:p>
    <w:p w:rsidR="001E56AE" w:rsidRPr="00953FA7" w:rsidRDefault="001E56AE" w:rsidP="001E56AE">
      <w:pPr>
        <w:rPr>
          <w:szCs w:val="21"/>
        </w:rPr>
      </w:pPr>
      <w:r w:rsidRPr="00953FA7">
        <w:rPr>
          <w:rFonts w:hint="eastAsia"/>
          <w:szCs w:val="21"/>
        </w:rPr>
        <w:t>5.</w:t>
      </w:r>
      <w:r w:rsidRPr="00953FA7">
        <w:rPr>
          <w:rFonts w:hint="eastAsia"/>
          <w:szCs w:val="21"/>
        </w:rPr>
        <w:t>静态成员函数没有隐含的</w:t>
      </w:r>
      <w:r w:rsidRPr="00953FA7">
        <w:rPr>
          <w:rFonts w:hint="eastAsia"/>
          <w:color w:val="FF0000"/>
          <w:szCs w:val="21"/>
          <w:u w:val="single"/>
        </w:rPr>
        <w:t>this</w:t>
      </w:r>
      <w:r w:rsidRPr="00953FA7">
        <w:rPr>
          <w:rFonts w:hint="eastAsia"/>
          <w:color w:val="FF0000"/>
          <w:szCs w:val="21"/>
          <w:u w:val="single"/>
        </w:rPr>
        <w:t>指针</w:t>
      </w:r>
      <w:r w:rsidRPr="00953FA7">
        <w:rPr>
          <w:rFonts w:hint="eastAsia"/>
          <w:szCs w:val="21"/>
        </w:rPr>
        <w:t>。所以，静态成员函数</w:t>
      </w:r>
      <w:r w:rsidRPr="00953FA7">
        <w:rPr>
          <w:rFonts w:hint="eastAsia"/>
          <w:color w:val="FF0000"/>
          <w:szCs w:val="21"/>
          <w:u w:val="single"/>
        </w:rPr>
        <w:t>只能</w:t>
      </w:r>
      <w:r w:rsidRPr="00953FA7">
        <w:rPr>
          <w:rFonts w:hint="eastAsia"/>
          <w:szCs w:val="21"/>
        </w:rPr>
        <w:t>访问类的静态数据成员，</w:t>
      </w:r>
      <w:r w:rsidRPr="00953FA7">
        <w:rPr>
          <w:rFonts w:hint="eastAsia"/>
          <w:color w:val="FF0000"/>
          <w:szCs w:val="21"/>
          <w:u w:val="single"/>
        </w:rPr>
        <w:t>非静态成员函数</w:t>
      </w:r>
      <w:r w:rsidRPr="00953FA7">
        <w:rPr>
          <w:rFonts w:hint="eastAsia"/>
          <w:szCs w:val="21"/>
        </w:rPr>
        <w:t>访问类的非静态数据成员。</w:t>
      </w:r>
    </w:p>
    <w:p w:rsidR="001E56AE" w:rsidRPr="00953FA7" w:rsidRDefault="001E56AE" w:rsidP="001E56AE">
      <w:pPr>
        <w:rPr>
          <w:szCs w:val="21"/>
        </w:rPr>
      </w:pPr>
      <w:r w:rsidRPr="00953FA7">
        <w:rPr>
          <w:rFonts w:hint="eastAsia"/>
          <w:szCs w:val="21"/>
        </w:rPr>
        <w:t>6.</w:t>
      </w:r>
      <w:r w:rsidRPr="00953FA7">
        <w:rPr>
          <w:rFonts w:hint="eastAsia"/>
          <w:szCs w:val="21"/>
        </w:rPr>
        <w:t>运算符重载要求保持其原来的</w:t>
      </w:r>
      <w:r w:rsidRPr="00953FA7">
        <w:rPr>
          <w:rFonts w:hint="eastAsia"/>
          <w:color w:val="FF0000"/>
          <w:szCs w:val="21"/>
          <w:u w:val="single"/>
        </w:rPr>
        <w:t>操作数个数</w:t>
      </w:r>
      <w:r w:rsidRPr="00953FA7">
        <w:rPr>
          <w:rFonts w:hint="eastAsia"/>
          <w:szCs w:val="21"/>
        </w:rPr>
        <w:t>、</w:t>
      </w:r>
      <w:r w:rsidRPr="00953FA7">
        <w:rPr>
          <w:rFonts w:hint="eastAsia"/>
          <w:color w:val="FF0000"/>
          <w:szCs w:val="21"/>
          <w:u w:val="single"/>
        </w:rPr>
        <w:t>结合性</w:t>
      </w:r>
      <w:r w:rsidRPr="00953FA7">
        <w:rPr>
          <w:rFonts w:hint="eastAsia"/>
          <w:szCs w:val="21"/>
        </w:rPr>
        <w:t>、</w:t>
      </w:r>
      <w:r w:rsidRPr="00953FA7">
        <w:rPr>
          <w:rFonts w:hint="eastAsia"/>
          <w:color w:val="FF0000"/>
          <w:szCs w:val="21"/>
          <w:u w:val="single"/>
        </w:rPr>
        <w:t>优先级</w:t>
      </w:r>
      <w:r w:rsidRPr="00953FA7">
        <w:rPr>
          <w:rFonts w:hint="eastAsia"/>
          <w:szCs w:val="21"/>
        </w:rPr>
        <w:t>和语法结构。</w:t>
      </w:r>
    </w:p>
    <w:p w:rsidR="001E56AE" w:rsidRPr="00953FA7" w:rsidRDefault="001E56AE" w:rsidP="001E56AE">
      <w:pPr>
        <w:rPr>
          <w:szCs w:val="21"/>
        </w:rPr>
      </w:pPr>
      <w:r w:rsidRPr="00953FA7">
        <w:rPr>
          <w:rFonts w:hint="eastAsia"/>
          <w:szCs w:val="21"/>
        </w:rPr>
        <w:t>7.</w:t>
      </w:r>
      <w:r w:rsidRPr="00953FA7">
        <w:rPr>
          <w:rFonts w:hint="eastAsia"/>
          <w:szCs w:val="21"/>
        </w:rPr>
        <w:t>通过关键字</w:t>
      </w:r>
      <w:r w:rsidRPr="00953FA7">
        <w:rPr>
          <w:rFonts w:hint="eastAsia"/>
          <w:color w:val="FF0000"/>
          <w:szCs w:val="21"/>
          <w:u w:val="single"/>
        </w:rPr>
        <w:t>Template</w:t>
      </w:r>
      <w:r w:rsidRPr="00953FA7">
        <w:rPr>
          <w:rFonts w:hint="eastAsia"/>
          <w:szCs w:val="21"/>
        </w:rPr>
        <w:t xml:space="preserve"> </w:t>
      </w:r>
      <w:r w:rsidRPr="00953FA7">
        <w:rPr>
          <w:rFonts w:hint="eastAsia"/>
          <w:szCs w:val="21"/>
        </w:rPr>
        <w:t>可以声明模板，通过关键字</w:t>
      </w:r>
      <w:r w:rsidRPr="00953FA7">
        <w:rPr>
          <w:rFonts w:hint="eastAsia"/>
          <w:color w:val="FF0000"/>
          <w:szCs w:val="21"/>
          <w:u w:val="single"/>
        </w:rPr>
        <w:t>class</w:t>
      </w:r>
      <w:r w:rsidR="00CC2F5A" w:rsidRPr="00953FA7">
        <w:rPr>
          <w:rFonts w:hint="eastAsia"/>
          <w:color w:val="FF0000"/>
          <w:szCs w:val="21"/>
          <w:u w:val="single"/>
        </w:rPr>
        <w:t>(</w:t>
      </w:r>
      <w:r w:rsidR="00CC2F5A" w:rsidRPr="00953FA7">
        <w:rPr>
          <w:rFonts w:hint="eastAsia"/>
          <w:color w:val="FF0000"/>
          <w:szCs w:val="21"/>
          <w:u w:val="single"/>
        </w:rPr>
        <w:t>或</w:t>
      </w:r>
      <w:r w:rsidR="00CC2F5A" w:rsidRPr="00953FA7">
        <w:rPr>
          <w:rFonts w:hint="eastAsia"/>
          <w:color w:val="FF0000"/>
          <w:szCs w:val="21"/>
          <w:u w:val="single"/>
        </w:rPr>
        <w:t>typename)</w:t>
      </w:r>
      <w:r w:rsidR="00CC2F5A" w:rsidRPr="00953FA7">
        <w:rPr>
          <w:rFonts w:hint="eastAsia"/>
          <w:szCs w:val="21"/>
        </w:rPr>
        <w:t>指定函数模板的类型参数，有几个类型参数就有几个类型关键字。</w:t>
      </w:r>
    </w:p>
    <w:p w:rsidR="00CC2F5A" w:rsidRPr="00953FA7" w:rsidRDefault="00CC2F5A" w:rsidP="001E56AE">
      <w:pPr>
        <w:rPr>
          <w:color w:val="FF0000"/>
          <w:szCs w:val="21"/>
          <w:u w:val="single"/>
        </w:rPr>
      </w:pPr>
      <w:r w:rsidRPr="00953FA7">
        <w:rPr>
          <w:rFonts w:hint="eastAsia"/>
          <w:szCs w:val="21"/>
        </w:rPr>
        <w:t>8.</w:t>
      </w:r>
      <w:r w:rsidRPr="00953FA7">
        <w:rPr>
          <w:rFonts w:hint="eastAsia"/>
          <w:szCs w:val="21"/>
        </w:rPr>
        <w:t>列出</w:t>
      </w:r>
      <w:r w:rsidRPr="00953FA7">
        <w:rPr>
          <w:rFonts w:hint="eastAsia"/>
          <w:szCs w:val="21"/>
        </w:rPr>
        <w:t>C++</w:t>
      </w:r>
      <w:r w:rsidRPr="00953FA7">
        <w:rPr>
          <w:rFonts w:hint="eastAsia"/>
          <w:szCs w:val="21"/>
        </w:rPr>
        <w:t>中两种用户自定义的数据类型：</w:t>
      </w:r>
      <w:r w:rsidRPr="00953FA7">
        <w:rPr>
          <w:rFonts w:hint="eastAsia"/>
          <w:color w:val="FF0000"/>
          <w:szCs w:val="21"/>
          <w:u w:val="single"/>
        </w:rPr>
        <w:t>类、结构体。</w:t>
      </w:r>
    </w:p>
    <w:p w:rsidR="00CC2F5A" w:rsidRPr="00953FA7" w:rsidRDefault="00CC2F5A" w:rsidP="001E56AE">
      <w:pPr>
        <w:rPr>
          <w:szCs w:val="21"/>
        </w:rPr>
      </w:pPr>
      <w:r w:rsidRPr="00953FA7">
        <w:rPr>
          <w:rFonts w:hint="eastAsia"/>
          <w:szCs w:val="21"/>
        </w:rPr>
        <w:t>9.C++</w:t>
      </w:r>
      <w:r w:rsidRPr="00953FA7">
        <w:rPr>
          <w:rFonts w:hint="eastAsia"/>
          <w:szCs w:val="21"/>
        </w:rPr>
        <w:t>体系中，不能被派生类继承的有</w:t>
      </w:r>
      <w:r w:rsidRPr="00953FA7">
        <w:rPr>
          <w:rFonts w:hint="eastAsia"/>
          <w:color w:val="FF0000"/>
          <w:szCs w:val="21"/>
          <w:u w:val="single"/>
        </w:rPr>
        <w:t>构造函数</w:t>
      </w:r>
      <w:r w:rsidRPr="00953FA7">
        <w:rPr>
          <w:rFonts w:hint="eastAsia"/>
          <w:szCs w:val="21"/>
        </w:rPr>
        <w:t>。构造函数的作用是</w:t>
      </w:r>
      <w:r w:rsidRPr="00953FA7">
        <w:rPr>
          <w:rFonts w:hint="eastAsia"/>
          <w:color w:val="FF0000"/>
          <w:szCs w:val="21"/>
          <w:u w:val="single"/>
        </w:rPr>
        <w:t>在创建对象时初始化对象的数据成员</w:t>
      </w:r>
      <w:r w:rsidRPr="00953FA7">
        <w:rPr>
          <w:rFonts w:hint="eastAsia"/>
          <w:szCs w:val="21"/>
        </w:rPr>
        <w:t>。</w:t>
      </w:r>
      <w:proofErr w:type="gramStart"/>
      <w:r w:rsidRPr="00953FA7">
        <w:rPr>
          <w:rFonts w:hint="eastAsia"/>
          <w:szCs w:val="21"/>
        </w:rPr>
        <w:t>析构函数</w:t>
      </w:r>
      <w:proofErr w:type="gramEnd"/>
      <w:r w:rsidRPr="00953FA7">
        <w:rPr>
          <w:rFonts w:hint="eastAsia"/>
          <w:szCs w:val="21"/>
        </w:rPr>
        <w:t>的作用是</w:t>
      </w:r>
      <w:r w:rsidRPr="00953FA7">
        <w:rPr>
          <w:rFonts w:hint="eastAsia"/>
          <w:color w:val="FF0000"/>
          <w:szCs w:val="21"/>
          <w:u w:val="single"/>
        </w:rPr>
        <w:t>在对象被系统释放前，清理内存。</w:t>
      </w:r>
    </w:p>
    <w:p w:rsidR="00CC2F5A" w:rsidRPr="00953FA7" w:rsidRDefault="00CC2F5A" w:rsidP="001E56AE">
      <w:pPr>
        <w:rPr>
          <w:szCs w:val="21"/>
        </w:rPr>
      </w:pPr>
      <w:r w:rsidRPr="00953FA7">
        <w:rPr>
          <w:rFonts w:hint="eastAsia"/>
          <w:szCs w:val="21"/>
        </w:rPr>
        <w:t>10.</w:t>
      </w:r>
      <w:r w:rsidRPr="00953FA7">
        <w:rPr>
          <w:rFonts w:hint="eastAsia"/>
          <w:szCs w:val="21"/>
        </w:rPr>
        <w:t>后置自增运算符“</w:t>
      </w:r>
      <w:r w:rsidRPr="00953FA7">
        <w:rPr>
          <w:rFonts w:hint="eastAsia"/>
          <w:szCs w:val="21"/>
        </w:rPr>
        <w:t>++</w:t>
      </w:r>
      <w:r w:rsidRPr="00953FA7">
        <w:rPr>
          <w:rFonts w:hint="eastAsia"/>
          <w:szCs w:val="21"/>
        </w:rPr>
        <w:t>”重载为类的成员函数（</w:t>
      </w:r>
      <w:proofErr w:type="gramStart"/>
      <w:r w:rsidRPr="00953FA7">
        <w:rPr>
          <w:rFonts w:hint="eastAsia"/>
          <w:szCs w:val="21"/>
        </w:rPr>
        <w:t>设类名</w:t>
      </w:r>
      <w:proofErr w:type="gramEnd"/>
      <w:r w:rsidRPr="00953FA7">
        <w:rPr>
          <w:rFonts w:hint="eastAsia"/>
          <w:szCs w:val="21"/>
        </w:rPr>
        <w:t>为</w:t>
      </w:r>
      <w:r w:rsidRPr="00953FA7">
        <w:rPr>
          <w:rFonts w:hint="eastAsia"/>
          <w:szCs w:val="21"/>
        </w:rPr>
        <w:t>A</w:t>
      </w:r>
      <w:r w:rsidRPr="00953FA7">
        <w:rPr>
          <w:rFonts w:hint="eastAsia"/>
          <w:szCs w:val="21"/>
        </w:rPr>
        <w:t>）的形式为</w:t>
      </w:r>
      <w:r w:rsidRPr="00953FA7">
        <w:rPr>
          <w:rFonts w:hint="eastAsia"/>
          <w:color w:val="FF0000"/>
          <w:szCs w:val="21"/>
          <w:u w:val="single"/>
        </w:rPr>
        <w:t>A  operator++(int)</w:t>
      </w:r>
      <w:r w:rsidRPr="00953FA7">
        <w:rPr>
          <w:rFonts w:hint="eastAsia"/>
          <w:szCs w:val="21"/>
        </w:rPr>
        <w:t>。</w:t>
      </w:r>
    </w:p>
    <w:p w:rsidR="00CC2F5A" w:rsidRPr="00953FA7" w:rsidRDefault="00CC2F5A" w:rsidP="001E56AE">
      <w:pPr>
        <w:rPr>
          <w:szCs w:val="21"/>
        </w:rPr>
      </w:pPr>
      <w:r w:rsidRPr="00953FA7">
        <w:rPr>
          <w:rFonts w:hint="eastAsia"/>
          <w:szCs w:val="21"/>
        </w:rPr>
        <w:t>11.</w:t>
      </w:r>
      <w:r w:rsidRPr="00953FA7">
        <w:rPr>
          <w:rFonts w:hint="eastAsia"/>
          <w:szCs w:val="21"/>
        </w:rPr>
        <w:t>从现实的角度来讲，多态性可以划分为两类：</w:t>
      </w:r>
      <w:r w:rsidRPr="00953FA7">
        <w:rPr>
          <w:rFonts w:hint="eastAsia"/>
          <w:color w:val="FF0000"/>
          <w:szCs w:val="21"/>
          <w:u w:val="single"/>
        </w:rPr>
        <w:t>静态多态性</w:t>
      </w:r>
      <w:r w:rsidRPr="00953FA7">
        <w:rPr>
          <w:rFonts w:hint="eastAsia"/>
          <w:szCs w:val="21"/>
        </w:rPr>
        <w:t>和</w:t>
      </w:r>
      <w:r w:rsidRPr="00953FA7">
        <w:rPr>
          <w:rFonts w:hint="eastAsia"/>
          <w:color w:val="FF0000"/>
          <w:szCs w:val="21"/>
          <w:u w:val="single"/>
        </w:rPr>
        <w:t>动态多态性</w:t>
      </w:r>
      <w:r w:rsidRPr="00953FA7">
        <w:rPr>
          <w:rFonts w:hint="eastAsia"/>
          <w:szCs w:val="21"/>
        </w:rPr>
        <w:t>。</w:t>
      </w:r>
    </w:p>
    <w:p w:rsidR="00CC2F5A" w:rsidRPr="00953FA7" w:rsidRDefault="00CC2F5A" w:rsidP="001E56AE">
      <w:pPr>
        <w:rPr>
          <w:szCs w:val="21"/>
        </w:rPr>
      </w:pPr>
      <w:r w:rsidRPr="00953FA7">
        <w:rPr>
          <w:rFonts w:hint="eastAsia"/>
          <w:szCs w:val="21"/>
        </w:rPr>
        <w:t>12.</w:t>
      </w:r>
      <w:r w:rsidRPr="00953FA7">
        <w:rPr>
          <w:rFonts w:hint="eastAsia"/>
          <w:szCs w:val="21"/>
        </w:rPr>
        <w:t>列出</w:t>
      </w:r>
      <w:r w:rsidRPr="00953FA7">
        <w:rPr>
          <w:rFonts w:hint="eastAsia"/>
          <w:szCs w:val="21"/>
        </w:rPr>
        <w:t>C++</w:t>
      </w:r>
      <w:r w:rsidRPr="00953FA7">
        <w:rPr>
          <w:rFonts w:hint="eastAsia"/>
          <w:szCs w:val="21"/>
        </w:rPr>
        <w:t>中的两种代码复用方式：</w:t>
      </w:r>
      <w:r w:rsidRPr="00953FA7">
        <w:rPr>
          <w:rFonts w:hint="eastAsia"/>
          <w:color w:val="FF0000"/>
          <w:szCs w:val="21"/>
          <w:u w:val="single"/>
        </w:rPr>
        <w:t>继承</w:t>
      </w:r>
      <w:r w:rsidRPr="00953FA7">
        <w:rPr>
          <w:rFonts w:hint="eastAsia"/>
          <w:szCs w:val="21"/>
        </w:rPr>
        <w:t>和</w:t>
      </w:r>
      <w:r w:rsidRPr="00953FA7">
        <w:rPr>
          <w:rFonts w:hint="eastAsia"/>
          <w:color w:val="FF0000"/>
          <w:szCs w:val="21"/>
          <w:u w:val="single"/>
        </w:rPr>
        <w:t>组合或模板</w:t>
      </w:r>
      <w:r w:rsidRPr="00953FA7">
        <w:rPr>
          <w:rFonts w:hint="eastAsia"/>
          <w:szCs w:val="21"/>
        </w:rPr>
        <w:t>。</w:t>
      </w:r>
    </w:p>
    <w:p w:rsidR="008910EA" w:rsidRPr="00953FA7" w:rsidRDefault="008910EA" w:rsidP="001E56AE">
      <w:pPr>
        <w:rPr>
          <w:szCs w:val="21"/>
        </w:rPr>
      </w:pPr>
      <w:r w:rsidRPr="00953FA7">
        <w:rPr>
          <w:rFonts w:hint="eastAsia"/>
          <w:szCs w:val="21"/>
        </w:rPr>
        <w:t>13.</w:t>
      </w:r>
      <w:r w:rsidRPr="00953FA7">
        <w:rPr>
          <w:rFonts w:hint="eastAsia"/>
          <w:szCs w:val="21"/>
        </w:rPr>
        <w:t>假定</w:t>
      </w:r>
      <w:r w:rsidRPr="00953FA7">
        <w:rPr>
          <w:rFonts w:hint="eastAsia"/>
          <w:szCs w:val="21"/>
        </w:rPr>
        <w:t>AB</w:t>
      </w:r>
      <w:r w:rsidRPr="00953FA7">
        <w:rPr>
          <w:rFonts w:hint="eastAsia"/>
          <w:szCs w:val="21"/>
        </w:rPr>
        <w:t>是一个类，则该类的复制构造函数的函数头为：</w:t>
      </w:r>
      <w:r w:rsidRPr="00953FA7">
        <w:rPr>
          <w:rFonts w:hint="eastAsia"/>
          <w:color w:val="FF0000"/>
          <w:szCs w:val="21"/>
          <w:u w:val="single"/>
        </w:rPr>
        <w:t>AB(AB&amp;)</w:t>
      </w:r>
      <w:r w:rsidRPr="00953FA7">
        <w:rPr>
          <w:rFonts w:hint="eastAsia"/>
          <w:szCs w:val="21"/>
        </w:rPr>
        <w:t>。</w:t>
      </w:r>
    </w:p>
    <w:p w:rsidR="008910EA" w:rsidRPr="00953FA7" w:rsidRDefault="008910EA" w:rsidP="001E56AE">
      <w:pPr>
        <w:rPr>
          <w:szCs w:val="21"/>
        </w:rPr>
      </w:pPr>
      <w:r w:rsidRPr="00953FA7">
        <w:rPr>
          <w:rFonts w:hint="eastAsia"/>
          <w:szCs w:val="21"/>
        </w:rPr>
        <w:t>14.</w:t>
      </w:r>
      <w:r w:rsidRPr="00953FA7">
        <w:rPr>
          <w:rFonts w:hint="eastAsia"/>
          <w:szCs w:val="21"/>
        </w:rPr>
        <w:t>后置自增运算符“</w:t>
      </w:r>
      <w:r w:rsidRPr="00953FA7">
        <w:rPr>
          <w:rFonts w:hint="eastAsia"/>
          <w:szCs w:val="21"/>
        </w:rPr>
        <w:t>++</w:t>
      </w:r>
      <w:r w:rsidRPr="00953FA7">
        <w:rPr>
          <w:rFonts w:hint="eastAsia"/>
          <w:szCs w:val="21"/>
        </w:rPr>
        <w:t>”重载为类的成员函数（</w:t>
      </w:r>
      <w:proofErr w:type="gramStart"/>
      <w:r w:rsidRPr="00953FA7">
        <w:rPr>
          <w:rFonts w:hint="eastAsia"/>
          <w:szCs w:val="21"/>
        </w:rPr>
        <w:t>设类名</w:t>
      </w:r>
      <w:proofErr w:type="gramEnd"/>
      <w:r w:rsidRPr="00953FA7">
        <w:rPr>
          <w:rFonts w:hint="eastAsia"/>
          <w:szCs w:val="21"/>
        </w:rPr>
        <w:t>为</w:t>
      </w:r>
      <w:r w:rsidRPr="00953FA7">
        <w:rPr>
          <w:rFonts w:hint="eastAsia"/>
          <w:szCs w:val="21"/>
        </w:rPr>
        <w:t>A</w:t>
      </w:r>
      <w:r w:rsidRPr="00953FA7">
        <w:rPr>
          <w:rFonts w:hint="eastAsia"/>
          <w:szCs w:val="21"/>
        </w:rPr>
        <w:t>）的形式为：</w:t>
      </w:r>
      <w:r w:rsidRPr="00953FA7">
        <w:rPr>
          <w:rFonts w:hint="eastAsia"/>
          <w:color w:val="FF0000"/>
          <w:szCs w:val="21"/>
          <w:u w:val="single"/>
        </w:rPr>
        <w:t>A  operator++(int)</w:t>
      </w:r>
      <w:r w:rsidRPr="00953FA7">
        <w:rPr>
          <w:rFonts w:hint="eastAsia"/>
          <w:szCs w:val="21"/>
        </w:rPr>
        <w:t>。</w:t>
      </w:r>
      <w:r w:rsidRPr="00953FA7">
        <w:rPr>
          <w:rFonts w:hint="eastAsia"/>
          <w:szCs w:val="21"/>
        </w:rPr>
        <w:t>AA  operator+(AA  x)</w:t>
      </w:r>
      <w:r w:rsidRPr="00953FA7">
        <w:rPr>
          <w:rFonts w:hint="eastAsia"/>
          <w:szCs w:val="21"/>
        </w:rPr>
        <w:t>表示为</w:t>
      </w:r>
      <w:r w:rsidRPr="00953FA7">
        <w:rPr>
          <w:rFonts w:hint="eastAsia"/>
          <w:color w:val="FF0000"/>
          <w:szCs w:val="21"/>
          <w:u w:val="single"/>
        </w:rPr>
        <w:t>运算符</w:t>
      </w:r>
      <w:r w:rsidRPr="00953FA7">
        <w:rPr>
          <w:rFonts w:hint="eastAsia"/>
          <w:color w:val="FF0000"/>
          <w:szCs w:val="21"/>
          <w:u w:val="single"/>
        </w:rPr>
        <w:t>+</w:t>
      </w:r>
      <w:r w:rsidRPr="00953FA7">
        <w:rPr>
          <w:rFonts w:hint="eastAsia"/>
          <w:color w:val="FF0000"/>
          <w:szCs w:val="21"/>
          <w:u w:val="single"/>
        </w:rPr>
        <w:t>重载</w:t>
      </w:r>
      <w:r w:rsidRPr="00953FA7">
        <w:rPr>
          <w:rFonts w:hint="eastAsia"/>
          <w:szCs w:val="21"/>
        </w:rPr>
        <w:t>。</w:t>
      </w:r>
    </w:p>
    <w:p w:rsidR="008910EA" w:rsidRPr="00953FA7" w:rsidRDefault="008910EA" w:rsidP="001E56AE">
      <w:pPr>
        <w:rPr>
          <w:szCs w:val="21"/>
        </w:rPr>
      </w:pPr>
      <w:r w:rsidRPr="00953FA7">
        <w:rPr>
          <w:rFonts w:hint="eastAsia"/>
          <w:szCs w:val="21"/>
        </w:rPr>
        <w:t>15.</w:t>
      </w:r>
      <w:r w:rsidRPr="00953FA7">
        <w:rPr>
          <w:rFonts w:hint="eastAsia"/>
          <w:szCs w:val="21"/>
        </w:rPr>
        <w:t>对象将其大部分实现细节隐藏起来，这种机制称为</w:t>
      </w:r>
      <w:r w:rsidRPr="00953FA7">
        <w:rPr>
          <w:rFonts w:hint="eastAsia"/>
          <w:color w:val="FF0000"/>
          <w:szCs w:val="21"/>
          <w:u w:val="single"/>
        </w:rPr>
        <w:t>封闭</w:t>
      </w:r>
      <w:r w:rsidRPr="00953FA7">
        <w:rPr>
          <w:rFonts w:hint="eastAsia"/>
          <w:szCs w:val="21"/>
        </w:rPr>
        <w:t>。</w:t>
      </w:r>
    </w:p>
    <w:p w:rsidR="008910EA" w:rsidRPr="00953FA7" w:rsidRDefault="008910EA" w:rsidP="001E56AE">
      <w:pPr>
        <w:rPr>
          <w:szCs w:val="21"/>
        </w:rPr>
      </w:pPr>
      <w:r w:rsidRPr="00953FA7">
        <w:rPr>
          <w:rFonts w:hint="eastAsia"/>
          <w:szCs w:val="21"/>
        </w:rPr>
        <w:t>16.</w:t>
      </w:r>
      <w:r w:rsidRPr="00953FA7">
        <w:rPr>
          <w:rFonts w:hint="eastAsia"/>
          <w:szCs w:val="21"/>
        </w:rPr>
        <w:t>建立类和类的对象时，系统对</w:t>
      </w:r>
      <w:r w:rsidRPr="00953FA7">
        <w:rPr>
          <w:rFonts w:hint="eastAsia"/>
          <w:color w:val="FF0000"/>
          <w:szCs w:val="21"/>
          <w:u w:val="single"/>
        </w:rPr>
        <w:t>类不</w:t>
      </w:r>
      <w:r w:rsidRPr="00953FA7">
        <w:rPr>
          <w:rFonts w:hint="eastAsia"/>
          <w:szCs w:val="21"/>
        </w:rPr>
        <w:t>分配内存，系统对</w:t>
      </w:r>
      <w:r w:rsidRPr="00953FA7">
        <w:rPr>
          <w:rFonts w:hint="eastAsia"/>
          <w:color w:val="FF0000"/>
          <w:szCs w:val="21"/>
          <w:u w:val="single"/>
        </w:rPr>
        <w:t>对象</w:t>
      </w:r>
      <w:r w:rsidRPr="00953FA7">
        <w:rPr>
          <w:rFonts w:hint="eastAsia"/>
          <w:szCs w:val="21"/>
        </w:rPr>
        <w:t>分配内存。</w:t>
      </w:r>
    </w:p>
    <w:p w:rsidR="008910EA" w:rsidRPr="00953FA7" w:rsidRDefault="008910EA" w:rsidP="001E56AE">
      <w:pPr>
        <w:rPr>
          <w:szCs w:val="21"/>
        </w:rPr>
      </w:pPr>
      <w:r w:rsidRPr="00953FA7">
        <w:rPr>
          <w:rFonts w:hint="eastAsia"/>
          <w:szCs w:val="21"/>
        </w:rPr>
        <w:t>17.</w:t>
      </w:r>
      <w:proofErr w:type="gramStart"/>
      <w:r w:rsidRPr="00953FA7">
        <w:rPr>
          <w:rFonts w:hint="eastAsia"/>
          <w:szCs w:val="21"/>
        </w:rPr>
        <w:t>基类和</w:t>
      </w:r>
      <w:proofErr w:type="gramEnd"/>
      <w:r w:rsidRPr="00953FA7">
        <w:rPr>
          <w:rFonts w:hint="eastAsia"/>
          <w:szCs w:val="21"/>
        </w:rPr>
        <w:t>派生类的关系称为</w:t>
      </w:r>
      <w:r w:rsidRPr="00953FA7">
        <w:rPr>
          <w:rFonts w:hint="eastAsia"/>
          <w:color w:val="FF0000"/>
          <w:szCs w:val="21"/>
          <w:u w:val="single"/>
        </w:rPr>
        <w:t>继承和派生</w:t>
      </w:r>
      <w:r w:rsidRPr="00953FA7">
        <w:rPr>
          <w:rFonts w:hint="eastAsia"/>
          <w:szCs w:val="21"/>
        </w:rPr>
        <w:t>。</w:t>
      </w:r>
    </w:p>
    <w:p w:rsidR="008910EA" w:rsidRPr="00953FA7" w:rsidRDefault="008910EA" w:rsidP="001E56AE">
      <w:pPr>
        <w:rPr>
          <w:szCs w:val="21"/>
        </w:rPr>
      </w:pPr>
      <w:r w:rsidRPr="00953FA7">
        <w:rPr>
          <w:rFonts w:hint="eastAsia"/>
          <w:szCs w:val="21"/>
        </w:rPr>
        <w:t>18.</w:t>
      </w:r>
      <w:proofErr w:type="gramStart"/>
      <w:r w:rsidRPr="00953FA7">
        <w:rPr>
          <w:rFonts w:hint="eastAsia"/>
          <w:szCs w:val="21"/>
        </w:rPr>
        <w:t>当保护</w:t>
      </w:r>
      <w:proofErr w:type="gramEnd"/>
      <w:r w:rsidRPr="00953FA7">
        <w:rPr>
          <w:rFonts w:hint="eastAsia"/>
          <w:szCs w:val="21"/>
        </w:rPr>
        <w:t>继承时，</w:t>
      </w:r>
      <w:proofErr w:type="gramStart"/>
      <w:r w:rsidRPr="00953FA7">
        <w:rPr>
          <w:rFonts w:hint="eastAsia"/>
          <w:szCs w:val="21"/>
        </w:rPr>
        <w:t>基类的</w:t>
      </w:r>
      <w:proofErr w:type="gramEnd"/>
      <w:r w:rsidRPr="00953FA7">
        <w:rPr>
          <w:rFonts w:hint="eastAsia"/>
          <w:color w:val="FF0000"/>
          <w:szCs w:val="21"/>
          <w:u w:val="single"/>
        </w:rPr>
        <w:t>公有或保护</w:t>
      </w:r>
      <w:r w:rsidRPr="00953FA7">
        <w:rPr>
          <w:rFonts w:hint="eastAsia"/>
          <w:szCs w:val="21"/>
        </w:rPr>
        <w:t>成员在派生类中称为保护成员，派生</w:t>
      </w:r>
      <w:proofErr w:type="gramStart"/>
      <w:r w:rsidRPr="00953FA7">
        <w:rPr>
          <w:rFonts w:hint="eastAsia"/>
          <w:szCs w:val="21"/>
        </w:rPr>
        <w:t>类对象</w:t>
      </w:r>
      <w:proofErr w:type="gramEnd"/>
      <w:r w:rsidRPr="00953FA7">
        <w:rPr>
          <w:rFonts w:hint="eastAsia"/>
          <w:szCs w:val="21"/>
        </w:rPr>
        <w:t>不能直接</w:t>
      </w:r>
      <w:proofErr w:type="gramStart"/>
      <w:r w:rsidRPr="00953FA7">
        <w:rPr>
          <w:rFonts w:hint="eastAsia"/>
          <w:szCs w:val="21"/>
        </w:rPr>
        <w:t>访问基类的</w:t>
      </w:r>
      <w:proofErr w:type="gramEnd"/>
      <w:r w:rsidRPr="00953FA7">
        <w:rPr>
          <w:rFonts w:hint="eastAsia"/>
          <w:color w:val="FF0000"/>
          <w:szCs w:val="21"/>
          <w:u w:val="single"/>
        </w:rPr>
        <w:t>任何</w:t>
      </w:r>
      <w:r w:rsidRPr="00953FA7">
        <w:rPr>
          <w:rFonts w:hint="eastAsia"/>
          <w:szCs w:val="21"/>
        </w:rPr>
        <w:t>成员。</w:t>
      </w:r>
    </w:p>
    <w:p w:rsidR="008910EA" w:rsidRPr="00953FA7" w:rsidRDefault="008910EA" w:rsidP="001E56AE">
      <w:pPr>
        <w:rPr>
          <w:szCs w:val="21"/>
        </w:rPr>
      </w:pPr>
      <w:r w:rsidRPr="00953FA7">
        <w:rPr>
          <w:rFonts w:hint="eastAsia"/>
          <w:szCs w:val="21"/>
        </w:rPr>
        <w:t>19.C++</w:t>
      </w:r>
      <w:r w:rsidRPr="00953FA7">
        <w:rPr>
          <w:rFonts w:hint="eastAsia"/>
          <w:szCs w:val="21"/>
        </w:rPr>
        <w:t>支持两种多态性：</w:t>
      </w:r>
      <w:r w:rsidRPr="00953FA7">
        <w:rPr>
          <w:rFonts w:hint="eastAsia"/>
          <w:color w:val="FF0000"/>
          <w:szCs w:val="21"/>
          <w:u w:val="single"/>
        </w:rPr>
        <w:t>编译时的多态性（重载）</w:t>
      </w:r>
      <w:r w:rsidRPr="00953FA7">
        <w:rPr>
          <w:rFonts w:hint="eastAsia"/>
          <w:szCs w:val="21"/>
        </w:rPr>
        <w:t>和</w:t>
      </w:r>
      <w:r w:rsidRPr="00953FA7">
        <w:rPr>
          <w:rFonts w:hint="eastAsia"/>
          <w:color w:val="FF0000"/>
          <w:szCs w:val="21"/>
          <w:u w:val="single"/>
        </w:rPr>
        <w:t>运行时的多态性（虚函数）</w:t>
      </w:r>
      <w:r w:rsidRPr="00953FA7">
        <w:rPr>
          <w:rFonts w:hint="eastAsia"/>
          <w:szCs w:val="21"/>
        </w:rPr>
        <w:t>。</w:t>
      </w:r>
    </w:p>
    <w:p w:rsidR="008910EA" w:rsidRPr="00953FA7" w:rsidRDefault="008910EA" w:rsidP="001E56AE">
      <w:pPr>
        <w:rPr>
          <w:szCs w:val="21"/>
        </w:rPr>
      </w:pPr>
      <w:r w:rsidRPr="00953FA7">
        <w:rPr>
          <w:rFonts w:hint="eastAsia"/>
          <w:szCs w:val="21"/>
        </w:rPr>
        <w:t>20.</w:t>
      </w:r>
      <w:r w:rsidRPr="00953FA7">
        <w:rPr>
          <w:rFonts w:hint="eastAsia"/>
          <w:szCs w:val="21"/>
        </w:rPr>
        <w:t>在</w:t>
      </w:r>
      <w:r w:rsidRPr="00953FA7">
        <w:rPr>
          <w:rFonts w:hint="eastAsia"/>
          <w:szCs w:val="21"/>
        </w:rPr>
        <w:t>C++</w:t>
      </w:r>
      <w:r w:rsidRPr="00953FA7">
        <w:rPr>
          <w:rFonts w:hint="eastAsia"/>
          <w:szCs w:val="21"/>
        </w:rPr>
        <w:t>中定义类时，通常是利用</w:t>
      </w:r>
      <w:r w:rsidRPr="00953FA7">
        <w:rPr>
          <w:rFonts w:hint="eastAsia"/>
          <w:color w:val="FF0000"/>
          <w:szCs w:val="21"/>
          <w:u w:val="single"/>
        </w:rPr>
        <w:t>变量</w:t>
      </w:r>
      <w:r w:rsidRPr="00953FA7">
        <w:rPr>
          <w:rFonts w:hint="eastAsia"/>
          <w:szCs w:val="21"/>
        </w:rPr>
        <w:t>描述对象的“特性”；利用</w:t>
      </w:r>
      <w:r w:rsidRPr="00953FA7">
        <w:rPr>
          <w:rFonts w:hint="eastAsia"/>
          <w:color w:val="FF0000"/>
          <w:szCs w:val="21"/>
          <w:u w:val="single"/>
        </w:rPr>
        <w:t>函数</w:t>
      </w:r>
      <w:r w:rsidRPr="00953FA7">
        <w:rPr>
          <w:rFonts w:hint="eastAsia"/>
          <w:szCs w:val="21"/>
        </w:rPr>
        <w:t>描述对象的“行为”。</w:t>
      </w:r>
    </w:p>
    <w:p w:rsidR="008910EA" w:rsidRPr="00953FA7" w:rsidRDefault="008910EA" w:rsidP="001E56AE">
      <w:pPr>
        <w:rPr>
          <w:szCs w:val="21"/>
        </w:rPr>
      </w:pPr>
      <w:r w:rsidRPr="00953FA7">
        <w:rPr>
          <w:rFonts w:hint="eastAsia"/>
          <w:szCs w:val="21"/>
        </w:rPr>
        <w:t>21.</w:t>
      </w:r>
      <w:r w:rsidRPr="00953FA7">
        <w:rPr>
          <w:rFonts w:hint="eastAsia"/>
          <w:szCs w:val="21"/>
        </w:rPr>
        <w:t>在定义对象的同时初始化其成员变量</w:t>
      </w:r>
      <w:r w:rsidR="0002152F" w:rsidRPr="00953FA7">
        <w:rPr>
          <w:rFonts w:hint="eastAsia"/>
          <w:szCs w:val="21"/>
        </w:rPr>
        <w:t>，需要利用</w:t>
      </w:r>
      <w:r w:rsidR="0002152F" w:rsidRPr="00953FA7">
        <w:rPr>
          <w:rFonts w:hint="eastAsia"/>
          <w:color w:val="FF0000"/>
          <w:szCs w:val="21"/>
          <w:u w:val="single"/>
        </w:rPr>
        <w:t>构造</w:t>
      </w:r>
      <w:r w:rsidR="0002152F" w:rsidRPr="00953FA7">
        <w:rPr>
          <w:rFonts w:hint="eastAsia"/>
          <w:szCs w:val="21"/>
        </w:rPr>
        <w:t>函数，用于初始化变量的值可以是固定的常量，也可以通过</w:t>
      </w:r>
      <w:r w:rsidR="0002152F" w:rsidRPr="00953FA7">
        <w:rPr>
          <w:rFonts w:hint="eastAsia"/>
          <w:color w:val="FF0000"/>
          <w:szCs w:val="21"/>
          <w:u w:val="single"/>
        </w:rPr>
        <w:t>参数</w:t>
      </w:r>
      <w:r w:rsidR="0002152F" w:rsidRPr="00953FA7">
        <w:rPr>
          <w:rFonts w:hint="eastAsia"/>
          <w:szCs w:val="21"/>
        </w:rPr>
        <w:t>获得。</w:t>
      </w:r>
    </w:p>
    <w:p w:rsidR="0002152F" w:rsidRPr="00953FA7" w:rsidRDefault="0002152F" w:rsidP="001E56AE">
      <w:pPr>
        <w:rPr>
          <w:szCs w:val="21"/>
        </w:rPr>
      </w:pPr>
      <w:r w:rsidRPr="00953FA7">
        <w:rPr>
          <w:rFonts w:hint="eastAsia"/>
          <w:szCs w:val="21"/>
        </w:rPr>
        <w:t>22.</w:t>
      </w:r>
      <w:r w:rsidRPr="00953FA7">
        <w:rPr>
          <w:rFonts w:hint="eastAsia"/>
          <w:szCs w:val="21"/>
        </w:rPr>
        <w:t>在私有继承关系下，</w:t>
      </w:r>
      <w:proofErr w:type="gramStart"/>
      <w:r w:rsidRPr="00953FA7">
        <w:rPr>
          <w:rFonts w:hint="eastAsia"/>
          <w:szCs w:val="21"/>
        </w:rPr>
        <w:t>基类的</w:t>
      </w:r>
      <w:proofErr w:type="gramEnd"/>
      <w:r w:rsidRPr="00953FA7">
        <w:rPr>
          <w:rFonts w:hint="eastAsia"/>
          <w:szCs w:val="21"/>
        </w:rPr>
        <w:t>公有成员和保护成员将成为类中的</w:t>
      </w:r>
      <w:r w:rsidRPr="00953FA7">
        <w:rPr>
          <w:rFonts w:hint="eastAsia"/>
          <w:color w:val="FF0000"/>
          <w:szCs w:val="21"/>
          <w:u w:val="single"/>
        </w:rPr>
        <w:t>私有</w:t>
      </w:r>
      <w:r w:rsidRPr="00953FA7">
        <w:rPr>
          <w:rFonts w:hint="eastAsia"/>
          <w:szCs w:val="21"/>
        </w:rPr>
        <w:t>成员，它们只能由派生类的</w:t>
      </w:r>
      <w:r w:rsidRPr="00953FA7">
        <w:rPr>
          <w:rFonts w:hint="eastAsia"/>
          <w:color w:val="FF0000"/>
          <w:szCs w:val="21"/>
          <w:u w:val="single"/>
        </w:rPr>
        <w:t>成员函数</w:t>
      </w:r>
      <w:r w:rsidRPr="00953FA7">
        <w:rPr>
          <w:rFonts w:hint="eastAsia"/>
          <w:szCs w:val="21"/>
        </w:rPr>
        <w:t>访问；</w:t>
      </w:r>
      <w:proofErr w:type="gramStart"/>
      <w:r w:rsidRPr="00953FA7">
        <w:rPr>
          <w:rFonts w:hint="eastAsia"/>
          <w:szCs w:val="21"/>
        </w:rPr>
        <w:t>基类的</w:t>
      </w:r>
      <w:proofErr w:type="gramEnd"/>
      <w:r w:rsidRPr="00953FA7">
        <w:rPr>
          <w:rFonts w:hint="eastAsia"/>
          <w:szCs w:val="21"/>
        </w:rPr>
        <w:t>私有成员将成为派生类中的</w:t>
      </w:r>
      <w:r w:rsidRPr="00953FA7">
        <w:rPr>
          <w:rFonts w:hint="eastAsia"/>
          <w:color w:val="FF0000"/>
          <w:szCs w:val="21"/>
          <w:u w:val="single"/>
        </w:rPr>
        <w:t>不可访问</w:t>
      </w:r>
      <w:r w:rsidRPr="00953FA7">
        <w:rPr>
          <w:rFonts w:hint="eastAsia"/>
          <w:szCs w:val="21"/>
        </w:rPr>
        <w:t>的成员。</w:t>
      </w:r>
    </w:p>
    <w:p w:rsidR="0002152F" w:rsidRPr="00953FA7" w:rsidRDefault="0002152F" w:rsidP="001E56AE">
      <w:pPr>
        <w:rPr>
          <w:szCs w:val="21"/>
        </w:rPr>
      </w:pPr>
      <w:r w:rsidRPr="00953FA7">
        <w:rPr>
          <w:rFonts w:hint="eastAsia"/>
          <w:szCs w:val="21"/>
        </w:rPr>
        <w:t>23.</w:t>
      </w:r>
      <w:r w:rsidRPr="00953FA7">
        <w:rPr>
          <w:rFonts w:hint="eastAsia"/>
          <w:szCs w:val="21"/>
        </w:rPr>
        <w:t>面向对象方法构造的系统，其基本单位是</w:t>
      </w:r>
      <w:r w:rsidRPr="00953FA7">
        <w:rPr>
          <w:rFonts w:hint="eastAsia"/>
          <w:color w:val="FF0000"/>
          <w:szCs w:val="21"/>
          <w:u w:val="single"/>
        </w:rPr>
        <w:t>对象</w:t>
      </w:r>
      <w:r w:rsidRPr="00953FA7">
        <w:rPr>
          <w:rFonts w:hint="eastAsia"/>
          <w:szCs w:val="21"/>
        </w:rPr>
        <w:t>。</w:t>
      </w:r>
    </w:p>
    <w:p w:rsidR="0002152F" w:rsidRPr="00953FA7" w:rsidRDefault="0002152F" w:rsidP="001E56AE">
      <w:pPr>
        <w:rPr>
          <w:szCs w:val="21"/>
        </w:rPr>
      </w:pPr>
      <w:r w:rsidRPr="00953FA7">
        <w:rPr>
          <w:rFonts w:hint="eastAsia"/>
          <w:szCs w:val="21"/>
        </w:rPr>
        <w:t>24.</w:t>
      </w:r>
      <w:r w:rsidRPr="00953FA7">
        <w:rPr>
          <w:rFonts w:hint="eastAsia"/>
          <w:szCs w:val="21"/>
        </w:rPr>
        <w:t>若采用</w:t>
      </w:r>
      <w:r w:rsidRPr="00953FA7">
        <w:rPr>
          <w:rFonts w:hint="eastAsia"/>
          <w:szCs w:val="21"/>
        </w:rPr>
        <w:t>x.abc(y)</w:t>
      </w:r>
      <w:r w:rsidRPr="00953FA7">
        <w:rPr>
          <w:rFonts w:hint="eastAsia"/>
          <w:szCs w:val="21"/>
        </w:rPr>
        <w:t>表达式调用一个成员函数，在成员函数中使用的</w:t>
      </w:r>
      <w:r w:rsidRPr="00953FA7">
        <w:rPr>
          <w:rFonts w:hint="eastAsia"/>
          <w:color w:val="FF0000"/>
          <w:szCs w:val="21"/>
          <w:u w:val="single"/>
        </w:rPr>
        <w:t>*this</w:t>
      </w:r>
      <w:r w:rsidRPr="00953FA7">
        <w:rPr>
          <w:rFonts w:hint="eastAsia"/>
          <w:szCs w:val="21"/>
        </w:rPr>
        <w:t>就代表了类外的</w:t>
      </w:r>
      <w:r w:rsidRPr="00953FA7">
        <w:rPr>
          <w:rFonts w:hint="eastAsia"/>
          <w:szCs w:val="21"/>
        </w:rPr>
        <w:t>x</w:t>
      </w:r>
      <w:r w:rsidRPr="00953FA7">
        <w:rPr>
          <w:rFonts w:hint="eastAsia"/>
          <w:szCs w:val="21"/>
        </w:rPr>
        <w:t>对象。</w:t>
      </w:r>
    </w:p>
    <w:p w:rsidR="0002152F" w:rsidRPr="00953FA7" w:rsidRDefault="0002152F" w:rsidP="001E56AE">
      <w:pPr>
        <w:rPr>
          <w:szCs w:val="21"/>
        </w:rPr>
      </w:pPr>
      <w:r w:rsidRPr="00953FA7">
        <w:rPr>
          <w:rFonts w:hint="eastAsia"/>
          <w:szCs w:val="21"/>
        </w:rPr>
        <w:t>25.</w:t>
      </w:r>
      <w:r w:rsidRPr="00953FA7">
        <w:rPr>
          <w:rFonts w:hint="eastAsia"/>
          <w:szCs w:val="21"/>
        </w:rPr>
        <w:t>在一个类中定义复制构造函数的目的，是为了当利用该类的一个对象初始化另一个对象时，能够避免这两个对象的同一指针同时指向同一块</w:t>
      </w:r>
      <w:r w:rsidRPr="00953FA7">
        <w:rPr>
          <w:rFonts w:hint="eastAsia"/>
          <w:color w:val="FF0000"/>
          <w:szCs w:val="21"/>
          <w:u w:val="single"/>
        </w:rPr>
        <w:t>地址</w:t>
      </w:r>
      <w:r w:rsidRPr="00953FA7">
        <w:rPr>
          <w:rFonts w:hint="eastAsia"/>
          <w:szCs w:val="21"/>
        </w:rPr>
        <w:t>。</w:t>
      </w:r>
    </w:p>
    <w:p w:rsidR="0002152F" w:rsidRPr="00953FA7" w:rsidRDefault="0002152F" w:rsidP="001E56AE">
      <w:pPr>
        <w:rPr>
          <w:szCs w:val="21"/>
        </w:rPr>
      </w:pPr>
      <w:r w:rsidRPr="00953FA7">
        <w:rPr>
          <w:rFonts w:hint="eastAsia"/>
          <w:szCs w:val="21"/>
        </w:rPr>
        <w:t>26.</w:t>
      </w:r>
      <w:r w:rsidRPr="00953FA7">
        <w:rPr>
          <w:rFonts w:hint="eastAsia"/>
          <w:szCs w:val="21"/>
        </w:rPr>
        <w:t>若</w:t>
      </w:r>
      <w:proofErr w:type="gramStart"/>
      <w:r w:rsidRPr="00953FA7">
        <w:rPr>
          <w:rFonts w:hint="eastAsia"/>
          <w:szCs w:val="21"/>
        </w:rPr>
        <w:t>多个基类及其</w:t>
      </w:r>
      <w:proofErr w:type="gramEnd"/>
      <w:r w:rsidRPr="00953FA7">
        <w:rPr>
          <w:rFonts w:hint="eastAsia"/>
          <w:szCs w:val="21"/>
        </w:rPr>
        <w:t>派生类中都定义了同名的函数成员，要访问相应函数时，就需要在函数名前</w:t>
      </w:r>
      <w:proofErr w:type="gramStart"/>
      <w:r w:rsidRPr="00953FA7">
        <w:rPr>
          <w:rFonts w:hint="eastAsia"/>
          <w:szCs w:val="21"/>
        </w:rPr>
        <w:t>加上</w:t>
      </w:r>
      <w:r w:rsidRPr="00953FA7">
        <w:rPr>
          <w:rFonts w:hint="eastAsia"/>
          <w:color w:val="FF0000"/>
          <w:szCs w:val="21"/>
          <w:u w:val="single"/>
        </w:rPr>
        <w:t>基类名</w:t>
      </w:r>
      <w:proofErr w:type="gramEnd"/>
      <w:r w:rsidRPr="00953FA7">
        <w:rPr>
          <w:rFonts w:hint="eastAsia"/>
          <w:szCs w:val="21"/>
        </w:rPr>
        <w:t>和类区分符。</w:t>
      </w:r>
    </w:p>
    <w:p w:rsidR="0002152F" w:rsidRPr="00953FA7" w:rsidRDefault="0002152F" w:rsidP="001E56AE">
      <w:pPr>
        <w:rPr>
          <w:b/>
          <w:szCs w:val="21"/>
        </w:rPr>
      </w:pPr>
      <w:r w:rsidRPr="00953FA7">
        <w:rPr>
          <w:rFonts w:hint="eastAsia"/>
          <w:b/>
          <w:szCs w:val="21"/>
        </w:rPr>
        <w:t>27.</w:t>
      </w:r>
      <w:r w:rsidRPr="00953FA7">
        <w:rPr>
          <w:rFonts w:hint="eastAsia"/>
          <w:b/>
          <w:szCs w:val="21"/>
        </w:rPr>
        <w:t>在每个成员函数中，隐含的第一个参数的参数名为</w:t>
      </w:r>
      <w:r w:rsidRPr="00953FA7">
        <w:rPr>
          <w:rFonts w:hint="eastAsia"/>
          <w:b/>
          <w:color w:val="FF0000"/>
          <w:szCs w:val="21"/>
          <w:u w:val="single"/>
        </w:rPr>
        <w:t>this</w:t>
      </w:r>
      <w:r w:rsidRPr="00953FA7">
        <w:rPr>
          <w:rFonts w:hint="eastAsia"/>
          <w:b/>
          <w:color w:val="FF0000"/>
          <w:szCs w:val="21"/>
          <w:u w:val="single"/>
        </w:rPr>
        <w:t>指针</w:t>
      </w:r>
      <w:r w:rsidRPr="00953FA7">
        <w:rPr>
          <w:rFonts w:hint="eastAsia"/>
          <w:b/>
          <w:szCs w:val="21"/>
        </w:rPr>
        <w:t>。</w:t>
      </w:r>
    </w:p>
    <w:p w:rsidR="0002152F" w:rsidRPr="00953FA7" w:rsidRDefault="0002152F" w:rsidP="001E56AE">
      <w:pPr>
        <w:rPr>
          <w:szCs w:val="21"/>
        </w:rPr>
      </w:pPr>
      <w:r w:rsidRPr="00953FA7">
        <w:rPr>
          <w:rFonts w:hint="eastAsia"/>
          <w:szCs w:val="21"/>
        </w:rPr>
        <w:lastRenderedPageBreak/>
        <w:t>28.C++</w:t>
      </w:r>
      <w:r w:rsidRPr="00953FA7">
        <w:rPr>
          <w:rFonts w:hint="eastAsia"/>
          <w:szCs w:val="21"/>
        </w:rPr>
        <w:t>封装性、继承性和</w:t>
      </w:r>
      <w:r w:rsidRPr="00953FA7">
        <w:rPr>
          <w:rFonts w:hint="eastAsia"/>
          <w:color w:val="FF0000"/>
          <w:szCs w:val="21"/>
          <w:u w:val="single"/>
        </w:rPr>
        <w:t>多态性</w:t>
      </w:r>
      <w:r w:rsidRPr="00953FA7">
        <w:rPr>
          <w:rFonts w:hint="eastAsia"/>
          <w:szCs w:val="21"/>
        </w:rPr>
        <w:t>是面向对象思想的主要特征。</w:t>
      </w:r>
    </w:p>
    <w:p w:rsidR="00E7182E" w:rsidRPr="00953FA7" w:rsidRDefault="00E7182E" w:rsidP="001E56AE">
      <w:pPr>
        <w:rPr>
          <w:szCs w:val="21"/>
        </w:rPr>
      </w:pPr>
      <w:r w:rsidRPr="00953FA7">
        <w:rPr>
          <w:rFonts w:hint="eastAsia"/>
          <w:szCs w:val="21"/>
        </w:rPr>
        <w:t>29.C++</w:t>
      </w:r>
      <w:r w:rsidRPr="00953FA7">
        <w:rPr>
          <w:rFonts w:hint="eastAsia"/>
          <w:szCs w:val="21"/>
        </w:rPr>
        <w:t>语言提供了处理异常的有效机制，通过</w:t>
      </w:r>
      <w:r w:rsidRPr="00953FA7">
        <w:rPr>
          <w:rFonts w:hint="eastAsia"/>
          <w:color w:val="FF0000"/>
          <w:szCs w:val="21"/>
          <w:u w:val="single"/>
        </w:rPr>
        <w:t>throw</w:t>
      </w:r>
      <w:r w:rsidRPr="00953FA7">
        <w:rPr>
          <w:rFonts w:hint="eastAsia"/>
          <w:szCs w:val="21"/>
        </w:rPr>
        <w:t>抛出异常，通过</w:t>
      </w:r>
      <w:r w:rsidRPr="00953FA7">
        <w:rPr>
          <w:rFonts w:hint="eastAsia"/>
          <w:color w:val="FF0000"/>
          <w:szCs w:val="21"/>
          <w:u w:val="single"/>
        </w:rPr>
        <w:t>try</w:t>
      </w:r>
      <w:r w:rsidRPr="00953FA7">
        <w:rPr>
          <w:rFonts w:hint="eastAsia"/>
          <w:szCs w:val="21"/>
        </w:rPr>
        <w:t>检测异常，通过</w:t>
      </w:r>
      <w:r w:rsidRPr="00953FA7">
        <w:rPr>
          <w:rFonts w:hint="eastAsia"/>
          <w:color w:val="FF0000"/>
          <w:szCs w:val="21"/>
          <w:u w:val="single"/>
        </w:rPr>
        <w:t>catch</w:t>
      </w:r>
      <w:r w:rsidRPr="00953FA7">
        <w:rPr>
          <w:rFonts w:hint="eastAsia"/>
          <w:szCs w:val="21"/>
        </w:rPr>
        <w:t>捕捉并处理异常。</w:t>
      </w:r>
    </w:p>
    <w:p w:rsidR="00E7182E" w:rsidRPr="00953FA7" w:rsidRDefault="00E7182E" w:rsidP="001E56AE">
      <w:pPr>
        <w:rPr>
          <w:szCs w:val="21"/>
        </w:rPr>
      </w:pPr>
      <w:r w:rsidRPr="00953FA7">
        <w:rPr>
          <w:rFonts w:hint="eastAsia"/>
          <w:szCs w:val="21"/>
        </w:rPr>
        <w:t>30.</w:t>
      </w:r>
      <w:r w:rsidRPr="00953FA7">
        <w:rPr>
          <w:rFonts w:hint="eastAsia"/>
          <w:szCs w:val="21"/>
        </w:rPr>
        <w:t>类的成员有</w:t>
      </w:r>
      <w:r w:rsidRPr="00953FA7">
        <w:rPr>
          <w:rFonts w:hint="eastAsia"/>
          <w:szCs w:val="21"/>
        </w:rPr>
        <w:t>3</w:t>
      </w:r>
      <w:r w:rsidRPr="00953FA7">
        <w:rPr>
          <w:rFonts w:hint="eastAsia"/>
          <w:szCs w:val="21"/>
        </w:rPr>
        <w:t>中访问属性，其默认的访问属性为</w:t>
      </w:r>
      <w:r w:rsidRPr="00953FA7">
        <w:rPr>
          <w:rFonts w:hint="eastAsia"/>
          <w:color w:val="FF0000"/>
          <w:szCs w:val="21"/>
          <w:u w:val="single"/>
        </w:rPr>
        <w:t>private</w:t>
      </w:r>
      <w:r w:rsidRPr="00953FA7">
        <w:rPr>
          <w:rFonts w:hint="eastAsia"/>
          <w:szCs w:val="21"/>
        </w:rPr>
        <w:t>；访问属性为</w:t>
      </w:r>
      <w:r w:rsidRPr="00953FA7">
        <w:rPr>
          <w:rFonts w:hint="eastAsia"/>
          <w:color w:val="FF0000"/>
          <w:szCs w:val="21"/>
          <w:u w:val="single"/>
        </w:rPr>
        <w:t>protected</w:t>
      </w:r>
      <w:r w:rsidRPr="00953FA7">
        <w:rPr>
          <w:rFonts w:hint="eastAsia"/>
          <w:szCs w:val="21"/>
        </w:rPr>
        <w:t>的成员既可被派生类继承又保持了封装和信息隐藏性。</w:t>
      </w:r>
    </w:p>
    <w:p w:rsidR="00640A30" w:rsidRPr="00953FA7" w:rsidRDefault="00640A30" w:rsidP="001E56AE">
      <w:pPr>
        <w:rPr>
          <w:szCs w:val="21"/>
        </w:rPr>
      </w:pPr>
      <w:r w:rsidRPr="00953FA7">
        <w:rPr>
          <w:rFonts w:hint="eastAsia"/>
          <w:szCs w:val="21"/>
        </w:rPr>
        <w:t>31.</w:t>
      </w:r>
      <w:r w:rsidRPr="00953FA7">
        <w:rPr>
          <w:rFonts w:hint="eastAsia"/>
          <w:szCs w:val="21"/>
        </w:rPr>
        <w:t>对于已存在的定义“</w:t>
      </w:r>
      <w:r w:rsidRPr="00953FA7">
        <w:rPr>
          <w:rFonts w:hint="eastAsia"/>
          <w:szCs w:val="21"/>
        </w:rPr>
        <w:t>int  *ptr=new int[10];</w:t>
      </w:r>
      <w:r w:rsidRPr="00953FA7">
        <w:rPr>
          <w:rFonts w:hint="eastAsia"/>
          <w:szCs w:val="21"/>
        </w:rPr>
        <w:t>”，应该用</w:t>
      </w:r>
      <w:r w:rsidRPr="00953FA7">
        <w:rPr>
          <w:rFonts w:hint="eastAsia"/>
          <w:color w:val="FF0000"/>
          <w:szCs w:val="21"/>
          <w:u w:val="single"/>
        </w:rPr>
        <w:t>delete []ptr;</w:t>
      </w:r>
      <w:r w:rsidRPr="00953FA7">
        <w:rPr>
          <w:rFonts w:hint="eastAsia"/>
          <w:szCs w:val="21"/>
        </w:rPr>
        <w:t>语句释放动态内存空间。</w:t>
      </w:r>
    </w:p>
    <w:p w:rsidR="00640A30" w:rsidRPr="00953FA7" w:rsidRDefault="00640A30" w:rsidP="001E56AE">
      <w:pPr>
        <w:rPr>
          <w:szCs w:val="21"/>
        </w:rPr>
      </w:pPr>
      <w:r w:rsidRPr="00953FA7">
        <w:rPr>
          <w:rFonts w:hint="eastAsia"/>
          <w:szCs w:val="21"/>
        </w:rPr>
        <w:t>32.</w:t>
      </w:r>
      <w:r w:rsidRPr="00953FA7">
        <w:rPr>
          <w:rFonts w:hint="eastAsia"/>
          <w:szCs w:val="21"/>
        </w:rPr>
        <w:t>通过在虚函数参数表后加</w:t>
      </w:r>
      <w:r w:rsidRPr="00953FA7">
        <w:rPr>
          <w:rFonts w:hint="eastAsia"/>
          <w:color w:val="FF0000"/>
          <w:szCs w:val="21"/>
          <w:u w:val="single"/>
        </w:rPr>
        <w:t>virtual</w:t>
      </w:r>
      <w:r w:rsidRPr="00953FA7">
        <w:rPr>
          <w:rFonts w:hint="eastAsia"/>
          <w:szCs w:val="21"/>
        </w:rPr>
        <w:t>，可以定义</w:t>
      </w:r>
      <w:proofErr w:type="gramStart"/>
      <w:r w:rsidRPr="00953FA7">
        <w:rPr>
          <w:rFonts w:hint="eastAsia"/>
          <w:szCs w:val="21"/>
        </w:rPr>
        <w:t>为纯虚函数</w:t>
      </w:r>
      <w:proofErr w:type="gramEnd"/>
      <w:r w:rsidRPr="00953FA7">
        <w:rPr>
          <w:rFonts w:hint="eastAsia"/>
          <w:szCs w:val="21"/>
        </w:rPr>
        <w:t>。</w:t>
      </w:r>
      <w:proofErr w:type="gramStart"/>
      <w:r w:rsidRPr="00953FA7">
        <w:rPr>
          <w:rFonts w:hint="eastAsia"/>
          <w:szCs w:val="21"/>
        </w:rPr>
        <w:t>含有纯虚函数</w:t>
      </w:r>
      <w:proofErr w:type="gramEnd"/>
      <w:r w:rsidRPr="00953FA7">
        <w:rPr>
          <w:rFonts w:hint="eastAsia"/>
          <w:szCs w:val="21"/>
        </w:rPr>
        <w:t>的</w:t>
      </w:r>
      <w:proofErr w:type="gramStart"/>
      <w:r w:rsidRPr="00953FA7">
        <w:rPr>
          <w:rFonts w:hint="eastAsia"/>
          <w:szCs w:val="21"/>
        </w:rPr>
        <w:t>类称为</w:t>
      </w:r>
      <w:proofErr w:type="gramEnd"/>
      <w:r w:rsidRPr="00953FA7">
        <w:rPr>
          <w:rFonts w:hint="eastAsia"/>
          <w:color w:val="FF0000"/>
          <w:szCs w:val="21"/>
          <w:u w:val="single"/>
        </w:rPr>
        <w:t>抽象类</w:t>
      </w:r>
      <w:r w:rsidRPr="00953FA7">
        <w:rPr>
          <w:rFonts w:hint="eastAsia"/>
          <w:szCs w:val="21"/>
        </w:rPr>
        <w:t>。</w:t>
      </w:r>
    </w:p>
    <w:p w:rsidR="00787B51" w:rsidRPr="00953FA7" w:rsidRDefault="00787B51" w:rsidP="001E56AE">
      <w:pPr>
        <w:rPr>
          <w:szCs w:val="21"/>
        </w:rPr>
      </w:pPr>
      <w:r w:rsidRPr="00953FA7">
        <w:rPr>
          <w:rFonts w:hint="eastAsia"/>
          <w:szCs w:val="21"/>
        </w:rPr>
        <w:t>33.</w:t>
      </w:r>
      <w:r w:rsidRPr="00953FA7">
        <w:rPr>
          <w:rFonts w:hint="eastAsia"/>
          <w:szCs w:val="21"/>
        </w:rPr>
        <w:t>在继承中，如果只有一个基类。则这种继承方式称为</w:t>
      </w:r>
      <w:r w:rsidRPr="00953FA7">
        <w:rPr>
          <w:rFonts w:hint="eastAsia"/>
          <w:color w:val="FF0000"/>
          <w:szCs w:val="21"/>
          <w:u w:val="single"/>
        </w:rPr>
        <w:t>单一继承</w:t>
      </w:r>
      <w:r w:rsidRPr="00953FA7">
        <w:rPr>
          <w:rFonts w:hint="eastAsia"/>
          <w:szCs w:val="21"/>
        </w:rPr>
        <w:t>，</w:t>
      </w:r>
      <w:proofErr w:type="gramStart"/>
      <w:r w:rsidRPr="00953FA7">
        <w:rPr>
          <w:rFonts w:hint="eastAsia"/>
          <w:szCs w:val="21"/>
        </w:rPr>
        <w:t>如果基类名</w:t>
      </w:r>
      <w:proofErr w:type="gramEnd"/>
      <w:r w:rsidRPr="00953FA7">
        <w:rPr>
          <w:rFonts w:hint="eastAsia"/>
          <w:szCs w:val="21"/>
        </w:rPr>
        <w:t>有多个，则这种继承方式称为</w:t>
      </w:r>
      <w:r w:rsidRPr="00953FA7">
        <w:rPr>
          <w:rFonts w:hint="eastAsia"/>
          <w:color w:val="FF0000"/>
          <w:szCs w:val="21"/>
          <w:u w:val="single"/>
        </w:rPr>
        <w:t>多重继承</w:t>
      </w:r>
      <w:r w:rsidRPr="00953FA7">
        <w:rPr>
          <w:rFonts w:hint="eastAsia"/>
          <w:szCs w:val="21"/>
        </w:rPr>
        <w:t>。</w:t>
      </w:r>
    </w:p>
    <w:p w:rsidR="00787B51" w:rsidRPr="00953FA7" w:rsidRDefault="00787B51" w:rsidP="001E56AE">
      <w:pPr>
        <w:rPr>
          <w:szCs w:val="21"/>
        </w:rPr>
      </w:pPr>
      <w:r w:rsidRPr="00953FA7">
        <w:rPr>
          <w:rFonts w:hint="eastAsia"/>
          <w:szCs w:val="21"/>
        </w:rPr>
        <w:t>34.</w:t>
      </w:r>
      <w:r w:rsidRPr="00953FA7">
        <w:rPr>
          <w:rFonts w:hint="eastAsia"/>
          <w:szCs w:val="21"/>
        </w:rPr>
        <w:t>基类中的</w:t>
      </w:r>
      <w:r w:rsidRPr="00953FA7">
        <w:rPr>
          <w:rFonts w:hint="eastAsia"/>
          <w:color w:val="FF0000"/>
          <w:szCs w:val="21"/>
          <w:u w:val="single"/>
        </w:rPr>
        <w:t>私有成员</w:t>
      </w:r>
      <w:r w:rsidRPr="00953FA7">
        <w:rPr>
          <w:rFonts w:hint="eastAsia"/>
          <w:szCs w:val="21"/>
        </w:rPr>
        <w:t>不能被派生类的成员访问。</w:t>
      </w:r>
    </w:p>
    <w:p w:rsidR="00787B51" w:rsidRPr="00953FA7" w:rsidRDefault="00787B51" w:rsidP="001E56AE">
      <w:pPr>
        <w:rPr>
          <w:szCs w:val="21"/>
        </w:rPr>
      </w:pPr>
      <w:r w:rsidRPr="00953FA7">
        <w:rPr>
          <w:rFonts w:hint="eastAsia"/>
          <w:szCs w:val="21"/>
        </w:rPr>
        <w:t>35.</w:t>
      </w:r>
      <w:proofErr w:type="gramStart"/>
      <w:r w:rsidRPr="00953FA7">
        <w:rPr>
          <w:rFonts w:hint="eastAsia"/>
          <w:szCs w:val="21"/>
        </w:rPr>
        <w:t>带有</w:t>
      </w:r>
      <w:r w:rsidRPr="00953FA7">
        <w:rPr>
          <w:rFonts w:hint="eastAsia"/>
          <w:color w:val="FF0000"/>
          <w:szCs w:val="21"/>
          <w:u w:val="single"/>
        </w:rPr>
        <w:t>纯虚函数</w:t>
      </w:r>
      <w:proofErr w:type="gramEnd"/>
      <w:r w:rsidRPr="00953FA7">
        <w:rPr>
          <w:rFonts w:hint="eastAsia"/>
          <w:szCs w:val="21"/>
        </w:rPr>
        <w:t>的</w:t>
      </w:r>
      <w:proofErr w:type="gramStart"/>
      <w:r w:rsidRPr="00953FA7">
        <w:rPr>
          <w:rFonts w:hint="eastAsia"/>
          <w:szCs w:val="21"/>
        </w:rPr>
        <w:t>类称为</w:t>
      </w:r>
      <w:proofErr w:type="gramEnd"/>
      <w:r w:rsidRPr="00953FA7">
        <w:rPr>
          <w:rFonts w:hint="eastAsia"/>
          <w:szCs w:val="21"/>
        </w:rPr>
        <w:t>抽象类，它只能作为</w:t>
      </w:r>
      <w:proofErr w:type="gramStart"/>
      <w:r w:rsidRPr="00953FA7">
        <w:rPr>
          <w:rFonts w:hint="eastAsia"/>
          <w:szCs w:val="21"/>
        </w:rPr>
        <w:t>基类来使</w:t>
      </w:r>
      <w:proofErr w:type="gramEnd"/>
      <w:r w:rsidRPr="00953FA7">
        <w:rPr>
          <w:rFonts w:hint="eastAsia"/>
          <w:szCs w:val="21"/>
        </w:rPr>
        <w:t>用。</w:t>
      </w:r>
    </w:p>
    <w:p w:rsidR="00787B51" w:rsidRPr="00953FA7" w:rsidRDefault="00787B51" w:rsidP="001E56AE">
      <w:pPr>
        <w:rPr>
          <w:szCs w:val="21"/>
        </w:rPr>
      </w:pPr>
      <w:r w:rsidRPr="00953FA7">
        <w:rPr>
          <w:rFonts w:hint="eastAsia"/>
          <w:szCs w:val="21"/>
        </w:rPr>
        <w:t>36.</w:t>
      </w:r>
      <w:r w:rsidRPr="00953FA7">
        <w:rPr>
          <w:rFonts w:hint="eastAsia"/>
          <w:szCs w:val="21"/>
        </w:rPr>
        <w:t>在一个派生类中，</w:t>
      </w:r>
      <w:proofErr w:type="gramStart"/>
      <w:r w:rsidRPr="00953FA7">
        <w:rPr>
          <w:rFonts w:hint="eastAsia"/>
          <w:szCs w:val="21"/>
        </w:rPr>
        <w:t>对基类成员</w:t>
      </w:r>
      <w:proofErr w:type="gramEnd"/>
      <w:r w:rsidRPr="00953FA7">
        <w:rPr>
          <w:rFonts w:hint="eastAsia"/>
          <w:szCs w:val="21"/>
        </w:rPr>
        <w:t>、</w:t>
      </w:r>
      <w:proofErr w:type="gramStart"/>
      <w:r w:rsidRPr="00953FA7">
        <w:rPr>
          <w:rFonts w:hint="eastAsia"/>
          <w:szCs w:val="21"/>
        </w:rPr>
        <w:t>类对象</w:t>
      </w:r>
      <w:proofErr w:type="gramEnd"/>
      <w:r w:rsidRPr="00953FA7">
        <w:rPr>
          <w:rFonts w:hint="eastAsia"/>
          <w:szCs w:val="21"/>
        </w:rPr>
        <w:t>成员和非类对象成员的初始化次序是</w:t>
      </w:r>
      <w:r w:rsidRPr="00953FA7">
        <w:rPr>
          <w:rFonts w:hint="eastAsia"/>
          <w:color w:val="FF0000"/>
          <w:szCs w:val="21"/>
          <w:u w:val="single"/>
        </w:rPr>
        <w:t>基类</w:t>
      </w:r>
      <w:r w:rsidRPr="00953FA7">
        <w:rPr>
          <w:rFonts w:hint="eastAsia"/>
          <w:szCs w:val="21"/>
        </w:rPr>
        <w:t>、后</w:t>
      </w:r>
      <w:r w:rsidRPr="00953FA7">
        <w:rPr>
          <w:rFonts w:hint="eastAsia"/>
          <w:color w:val="FF0000"/>
          <w:szCs w:val="21"/>
          <w:u w:val="single"/>
        </w:rPr>
        <w:t>组合类</w:t>
      </w:r>
      <w:r w:rsidRPr="00953FA7">
        <w:rPr>
          <w:rFonts w:hint="eastAsia"/>
          <w:szCs w:val="21"/>
        </w:rPr>
        <w:t>、最后为</w:t>
      </w:r>
      <w:r w:rsidRPr="00953FA7">
        <w:rPr>
          <w:rFonts w:hint="eastAsia"/>
          <w:color w:val="FF0000"/>
          <w:szCs w:val="21"/>
          <w:u w:val="single"/>
        </w:rPr>
        <w:t>自身类</w:t>
      </w:r>
      <w:r w:rsidRPr="00953FA7">
        <w:rPr>
          <w:rFonts w:hint="eastAsia"/>
          <w:szCs w:val="21"/>
        </w:rPr>
        <w:t>。</w:t>
      </w:r>
    </w:p>
    <w:p w:rsidR="00787B51" w:rsidRPr="00953FA7" w:rsidRDefault="00787B51" w:rsidP="001E56AE">
      <w:pPr>
        <w:rPr>
          <w:szCs w:val="21"/>
        </w:rPr>
      </w:pPr>
      <w:r w:rsidRPr="00953FA7">
        <w:rPr>
          <w:rFonts w:hint="eastAsia"/>
          <w:szCs w:val="21"/>
        </w:rPr>
        <w:t>37.</w:t>
      </w:r>
      <w:proofErr w:type="gramStart"/>
      <w:r w:rsidRPr="00953FA7">
        <w:rPr>
          <w:rFonts w:hint="eastAsia"/>
          <w:szCs w:val="21"/>
        </w:rPr>
        <w:t>虚基类</w:t>
      </w:r>
      <w:proofErr w:type="gramEnd"/>
      <w:r w:rsidRPr="00953FA7">
        <w:rPr>
          <w:rFonts w:hint="eastAsia"/>
          <w:szCs w:val="21"/>
        </w:rPr>
        <w:t>的作用是消除派生类中</w:t>
      </w:r>
      <w:proofErr w:type="gramStart"/>
      <w:r w:rsidRPr="00953FA7">
        <w:rPr>
          <w:rFonts w:hint="eastAsia"/>
          <w:szCs w:val="21"/>
        </w:rPr>
        <w:t>来自</w:t>
      </w:r>
      <w:r w:rsidRPr="00953FA7">
        <w:rPr>
          <w:rFonts w:hint="eastAsia"/>
          <w:color w:val="FF0000"/>
          <w:szCs w:val="21"/>
          <w:u w:val="single"/>
        </w:rPr>
        <w:t>基类</w:t>
      </w:r>
      <w:r w:rsidRPr="00953FA7">
        <w:rPr>
          <w:rFonts w:hint="eastAsia"/>
          <w:szCs w:val="21"/>
        </w:rPr>
        <w:t>成员</w:t>
      </w:r>
      <w:proofErr w:type="gramEnd"/>
      <w:r w:rsidRPr="00953FA7">
        <w:rPr>
          <w:rFonts w:hint="eastAsia"/>
          <w:szCs w:val="21"/>
        </w:rPr>
        <w:t>而产生的二义性。</w:t>
      </w:r>
    </w:p>
    <w:p w:rsidR="00640A30" w:rsidRPr="00953FA7" w:rsidRDefault="00787B51" w:rsidP="001E56AE">
      <w:pPr>
        <w:rPr>
          <w:szCs w:val="21"/>
        </w:rPr>
      </w:pPr>
      <w:r w:rsidRPr="00953FA7">
        <w:rPr>
          <w:rFonts w:hint="eastAsia"/>
          <w:szCs w:val="21"/>
        </w:rPr>
        <w:t>38.</w:t>
      </w:r>
      <w:r w:rsidRPr="00953FA7">
        <w:rPr>
          <w:rFonts w:hint="eastAsia"/>
          <w:szCs w:val="21"/>
        </w:rPr>
        <w:t>不能重载的运算符有</w:t>
      </w:r>
      <w:r w:rsidRPr="00953FA7">
        <w:rPr>
          <w:rFonts w:hint="eastAsia"/>
          <w:color w:val="FF0000"/>
          <w:szCs w:val="21"/>
          <w:u w:val="single"/>
        </w:rPr>
        <w:t>.</w:t>
      </w:r>
      <w:r w:rsidR="00D605BE" w:rsidRPr="00953FA7">
        <w:rPr>
          <w:rFonts w:hint="eastAsia"/>
          <w:color w:val="FF0000"/>
          <w:szCs w:val="21"/>
          <w:u w:val="single"/>
        </w:rPr>
        <w:t>(</w:t>
      </w:r>
      <w:r w:rsidR="00D605BE" w:rsidRPr="00953FA7">
        <w:rPr>
          <w:rFonts w:hint="eastAsia"/>
          <w:color w:val="FF0000"/>
          <w:szCs w:val="21"/>
          <w:u w:val="single"/>
        </w:rPr>
        <w:t>类成员运算符</w:t>
      </w:r>
      <w:r w:rsidR="00D605BE" w:rsidRPr="00953FA7">
        <w:rPr>
          <w:rFonts w:hint="eastAsia"/>
          <w:color w:val="FF0000"/>
          <w:szCs w:val="21"/>
          <w:u w:val="single"/>
        </w:rPr>
        <w:t>)</w:t>
      </w:r>
      <w:r w:rsidRPr="00953FA7">
        <w:rPr>
          <w:rFonts w:hint="eastAsia"/>
          <w:szCs w:val="21"/>
        </w:rPr>
        <w:t>、</w:t>
      </w:r>
      <w:r w:rsidRPr="00953FA7">
        <w:rPr>
          <w:rFonts w:hint="eastAsia"/>
          <w:color w:val="FF0000"/>
          <w:szCs w:val="21"/>
          <w:u w:val="single"/>
        </w:rPr>
        <w:t>.*</w:t>
      </w:r>
      <w:r w:rsidR="00D605BE" w:rsidRPr="00953FA7">
        <w:rPr>
          <w:rFonts w:hint="eastAsia"/>
          <w:color w:val="FF0000"/>
          <w:szCs w:val="21"/>
          <w:u w:val="single"/>
        </w:rPr>
        <w:t>(</w:t>
      </w:r>
      <w:r w:rsidR="00D605BE" w:rsidRPr="00953FA7">
        <w:rPr>
          <w:rFonts w:hint="eastAsia"/>
          <w:color w:val="FF0000"/>
          <w:szCs w:val="21"/>
          <w:u w:val="single"/>
        </w:rPr>
        <w:t>类成员指针运算符</w:t>
      </w:r>
      <w:r w:rsidR="00D605BE" w:rsidRPr="00953FA7">
        <w:rPr>
          <w:rFonts w:hint="eastAsia"/>
          <w:color w:val="FF0000"/>
          <w:szCs w:val="21"/>
          <w:u w:val="single"/>
        </w:rPr>
        <w:t>)</w:t>
      </w:r>
      <w:r w:rsidRPr="00953FA7">
        <w:rPr>
          <w:rFonts w:hint="eastAsia"/>
          <w:szCs w:val="21"/>
        </w:rPr>
        <w:t>、</w:t>
      </w:r>
      <w:r w:rsidRPr="00953FA7">
        <w:rPr>
          <w:rFonts w:hint="eastAsia"/>
          <w:color w:val="FF0000"/>
          <w:szCs w:val="21"/>
          <w:u w:val="single"/>
        </w:rPr>
        <w:t>::</w:t>
      </w:r>
      <w:r w:rsidR="00D605BE" w:rsidRPr="00953FA7">
        <w:rPr>
          <w:rFonts w:hint="eastAsia"/>
          <w:color w:val="FF0000"/>
          <w:szCs w:val="21"/>
          <w:u w:val="single"/>
        </w:rPr>
        <w:t>(</w:t>
      </w:r>
      <w:r w:rsidR="00D605BE" w:rsidRPr="00953FA7">
        <w:rPr>
          <w:rFonts w:hint="eastAsia"/>
          <w:color w:val="FF0000"/>
          <w:szCs w:val="21"/>
          <w:u w:val="single"/>
        </w:rPr>
        <w:t>类作用域运算符</w:t>
      </w:r>
      <w:r w:rsidR="00D605BE" w:rsidRPr="00953FA7">
        <w:rPr>
          <w:rFonts w:hint="eastAsia"/>
          <w:color w:val="FF0000"/>
          <w:szCs w:val="21"/>
          <w:u w:val="single"/>
        </w:rPr>
        <w:t>)</w:t>
      </w:r>
      <w:r w:rsidRPr="00953FA7">
        <w:rPr>
          <w:rFonts w:hint="eastAsia"/>
          <w:szCs w:val="21"/>
        </w:rPr>
        <w:t>、</w:t>
      </w:r>
      <w:r w:rsidRPr="00953FA7">
        <w:rPr>
          <w:rFonts w:hint="eastAsia"/>
          <w:color w:val="FF0000"/>
          <w:szCs w:val="21"/>
          <w:u w:val="single"/>
        </w:rPr>
        <w:t>?:</w:t>
      </w:r>
      <w:r w:rsidR="00D605BE" w:rsidRPr="00953FA7">
        <w:rPr>
          <w:rFonts w:hint="eastAsia"/>
          <w:color w:val="FF0000"/>
          <w:szCs w:val="21"/>
          <w:u w:val="single"/>
        </w:rPr>
        <w:t>(</w:t>
      </w:r>
      <w:r w:rsidR="00D605BE" w:rsidRPr="00953FA7">
        <w:rPr>
          <w:rFonts w:hint="eastAsia"/>
          <w:color w:val="FF0000"/>
          <w:szCs w:val="21"/>
          <w:u w:val="single"/>
        </w:rPr>
        <w:t>条件运算符</w:t>
      </w:r>
      <w:r w:rsidR="00D605BE" w:rsidRPr="00953FA7">
        <w:rPr>
          <w:rFonts w:hint="eastAsia"/>
          <w:color w:val="FF0000"/>
          <w:szCs w:val="21"/>
          <w:u w:val="single"/>
        </w:rPr>
        <w:t>)</w:t>
      </w:r>
      <w:r w:rsidRPr="00953FA7">
        <w:rPr>
          <w:rFonts w:hint="eastAsia"/>
          <w:szCs w:val="21"/>
        </w:rPr>
        <w:t>和</w:t>
      </w:r>
      <w:r w:rsidRPr="00953FA7">
        <w:rPr>
          <w:rFonts w:hint="eastAsia"/>
          <w:color w:val="FF0000"/>
          <w:szCs w:val="21"/>
          <w:u w:val="single"/>
        </w:rPr>
        <w:t>sizeof</w:t>
      </w:r>
      <w:r w:rsidR="00D605BE" w:rsidRPr="00953FA7">
        <w:rPr>
          <w:rFonts w:hint="eastAsia"/>
          <w:color w:val="FF0000"/>
          <w:szCs w:val="21"/>
          <w:u w:val="single"/>
        </w:rPr>
        <w:t>(</w:t>
      </w:r>
      <w:r w:rsidR="00D605BE" w:rsidRPr="00953FA7">
        <w:rPr>
          <w:rFonts w:hint="eastAsia"/>
          <w:color w:val="FF0000"/>
          <w:szCs w:val="21"/>
          <w:u w:val="single"/>
        </w:rPr>
        <w:t>求字节数运算符</w:t>
      </w:r>
      <w:r w:rsidR="00D605BE" w:rsidRPr="00953FA7">
        <w:rPr>
          <w:rFonts w:hint="eastAsia"/>
          <w:color w:val="FF0000"/>
          <w:szCs w:val="21"/>
          <w:u w:val="single"/>
        </w:rPr>
        <w:t>)</w:t>
      </w:r>
      <w:r w:rsidRPr="00953FA7">
        <w:rPr>
          <w:rFonts w:hint="eastAsia"/>
          <w:szCs w:val="21"/>
        </w:rPr>
        <w:t>。</w:t>
      </w:r>
    </w:p>
    <w:p w:rsidR="00787B51" w:rsidRPr="00953FA7" w:rsidRDefault="00787B51" w:rsidP="001E56AE">
      <w:pPr>
        <w:rPr>
          <w:szCs w:val="21"/>
        </w:rPr>
      </w:pPr>
      <w:r w:rsidRPr="00953FA7">
        <w:rPr>
          <w:rFonts w:hint="eastAsia"/>
          <w:szCs w:val="21"/>
        </w:rPr>
        <w:t>39.</w:t>
      </w:r>
      <w:r w:rsidRPr="00953FA7">
        <w:rPr>
          <w:rFonts w:hint="eastAsia"/>
          <w:szCs w:val="21"/>
        </w:rPr>
        <w:t>不能重载为友元函数的运算符有</w:t>
      </w:r>
      <w:r w:rsidRPr="00953FA7">
        <w:rPr>
          <w:rFonts w:hint="eastAsia"/>
          <w:color w:val="FF0000"/>
          <w:szCs w:val="21"/>
          <w:u w:val="single"/>
        </w:rPr>
        <w:t>=</w:t>
      </w:r>
      <w:r w:rsidRPr="00953FA7">
        <w:rPr>
          <w:rFonts w:hint="eastAsia"/>
          <w:szCs w:val="21"/>
        </w:rPr>
        <w:t>、</w:t>
      </w:r>
      <w:r w:rsidRPr="00953FA7">
        <w:rPr>
          <w:rFonts w:hint="eastAsia"/>
          <w:color w:val="FF0000"/>
          <w:szCs w:val="21"/>
          <w:u w:val="single"/>
        </w:rPr>
        <w:t>()</w:t>
      </w:r>
      <w:r w:rsidRPr="00953FA7">
        <w:rPr>
          <w:rFonts w:hint="eastAsia"/>
          <w:szCs w:val="21"/>
        </w:rPr>
        <w:t>、</w:t>
      </w:r>
      <w:r w:rsidRPr="00953FA7">
        <w:rPr>
          <w:rFonts w:hint="eastAsia"/>
          <w:color w:val="FF0000"/>
          <w:szCs w:val="21"/>
          <w:u w:val="single"/>
        </w:rPr>
        <w:t>[]</w:t>
      </w:r>
      <w:r w:rsidRPr="00953FA7">
        <w:rPr>
          <w:rFonts w:hint="eastAsia"/>
          <w:szCs w:val="21"/>
        </w:rPr>
        <w:t>、</w:t>
      </w:r>
      <w:r w:rsidRPr="00953FA7">
        <w:rPr>
          <w:rFonts w:hint="eastAsia"/>
          <w:color w:val="FF0000"/>
          <w:szCs w:val="21"/>
          <w:u w:val="single"/>
        </w:rPr>
        <w:t>-&gt;</w:t>
      </w:r>
      <w:r w:rsidRPr="00953FA7">
        <w:rPr>
          <w:rFonts w:hint="eastAsia"/>
          <w:szCs w:val="21"/>
        </w:rPr>
        <w:t>。</w:t>
      </w:r>
    </w:p>
    <w:p w:rsidR="00D605BE" w:rsidRPr="00953FA7" w:rsidRDefault="00D605BE" w:rsidP="001E56AE">
      <w:pPr>
        <w:rPr>
          <w:szCs w:val="21"/>
        </w:rPr>
      </w:pPr>
      <w:r w:rsidRPr="00953FA7">
        <w:rPr>
          <w:rFonts w:hint="eastAsia"/>
          <w:szCs w:val="21"/>
        </w:rPr>
        <w:t>40.</w:t>
      </w:r>
      <w:r w:rsidRPr="00953FA7">
        <w:rPr>
          <w:rFonts w:hint="eastAsia"/>
          <w:szCs w:val="21"/>
        </w:rPr>
        <w:t>当程序与外界环境进行信息交换时，存在着两个对象，一个是</w:t>
      </w:r>
      <w:r w:rsidRPr="00953FA7">
        <w:rPr>
          <w:rFonts w:hint="eastAsia"/>
          <w:color w:val="FF0000"/>
          <w:szCs w:val="21"/>
          <w:u w:val="single"/>
        </w:rPr>
        <w:t>程序中</w:t>
      </w:r>
      <w:r w:rsidRPr="00953FA7">
        <w:rPr>
          <w:rFonts w:hint="eastAsia"/>
          <w:szCs w:val="21"/>
        </w:rPr>
        <w:t>对象，另一个是文</w:t>
      </w:r>
      <w:r w:rsidR="00A12B36" w:rsidRPr="00953FA7">
        <w:rPr>
          <w:rFonts w:hint="eastAsia"/>
          <w:color w:val="FF0000"/>
          <w:szCs w:val="21"/>
          <w:u w:val="single"/>
        </w:rPr>
        <w:t>件</w:t>
      </w:r>
      <w:r w:rsidRPr="00953FA7">
        <w:rPr>
          <w:rFonts w:hint="eastAsia"/>
          <w:szCs w:val="21"/>
        </w:rPr>
        <w:t>对象。</w:t>
      </w:r>
    </w:p>
    <w:p w:rsidR="00D605BE" w:rsidRPr="00953FA7" w:rsidRDefault="00D605BE" w:rsidP="001E56AE">
      <w:pPr>
        <w:rPr>
          <w:szCs w:val="21"/>
        </w:rPr>
      </w:pPr>
      <w:r w:rsidRPr="00953FA7">
        <w:rPr>
          <w:rFonts w:hint="eastAsia"/>
          <w:szCs w:val="21"/>
        </w:rPr>
        <w:t>41.</w:t>
      </w:r>
      <w:r w:rsidRPr="00953FA7">
        <w:rPr>
          <w:rFonts w:hint="eastAsia"/>
          <w:szCs w:val="21"/>
        </w:rPr>
        <w:t>根据对字节内容的解释方式，字节</w:t>
      </w:r>
      <w:proofErr w:type="gramStart"/>
      <w:r w:rsidRPr="00953FA7">
        <w:rPr>
          <w:rFonts w:hint="eastAsia"/>
          <w:szCs w:val="21"/>
        </w:rPr>
        <w:t>流分为</w:t>
      </w:r>
      <w:proofErr w:type="gramEnd"/>
      <w:r w:rsidRPr="00953FA7">
        <w:rPr>
          <w:rFonts w:hint="eastAsia"/>
          <w:color w:val="FF0000"/>
          <w:szCs w:val="21"/>
          <w:u w:val="single"/>
        </w:rPr>
        <w:t>字符流</w:t>
      </w:r>
      <w:r w:rsidRPr="00953FA7">
        <w:rPr>
          <w:rFonts w:hint="eastAsia"/>
          <w:szCs w:val="21"/>
        </w:rPr>
        <w:t>和</w:t>
      </w:r>
      <w:r w:rsidRPr="00953FA7">
        <w:rPr>
          <w:rFonts w:hint="eastAsia"/>
          <w:color w:val="FF0000"/>
          <w:szCs w:val="21"/>
          <w:u w:val="single"/>
        </w:rPr>
        <w:t>二进制流</w:t>
      </w:r>
      <w:r w:rsidRPr="00953FA7">
        <w:rPr>
          <w:rFonts w:hint="eastAsia"/>
          <w:szCs w:val="21"/>
        </w:rPr>
        <w:t>。</w:t>
      </w:r>
    </w:p>
    <w:p w:rsidR="00D605BE" w:rsidRPr="00953FA7" w:rsidRDefault="00D605BE" w:rsidP="001E56AE">
      <w:pPr>
        <w:rPr>
          <w:szCs w:val="21"/>
        </w:rPr>
      </w:pPr>
      <w:r w:rsidRPr="00953FA7">
        <w:rPr>
          <w:rFonts w:hint="eastAsia"/>
          <w:szCs w:val="21"/>
        </w:rPr>
        <w:t>42.</w:t>
      </w:r>
      <w:r w:rsidRPr="00953FA7">
        <w:rPr>
          <w:rFonts w:hint="eastAsia"/>
          <w:szCs w:val="21"/>
        </w:rPr>
        <w:t>系统在主存中开辟的、用来临时存放</w:t>
      </w:r>
      <w:r w:rsidRPr="00953FA7">
        <w:rPr>
          <w:rFonts w:hint="eastAsia"/>
          <w:color w:val="FF0000"/>
          <w:szCs w:val="21"/>
          <w:u w:val="single"/>
        </w:rPr>
        <w:t>输入输出</w:t>
      </w:r>
      <w:r w:rsidRPr="00953FA7">
        <w:rPr>
          <w:rFonts w:hint="eastAsia"/>
          <w:szCs w:val="21"/>
        </w:rPr>
        <w:t>数据的区域，称为缓冲区。</w:t>
      </w:r>
    </w:p>
    <w:p w:rsidR="00D605BE" w:rsidRPr="00953FA7" w:rsidRDefault="00D605BE" w:rsidP="001E56AE">
      <w:pPr>
        <w:rPr>
          <w:szCs w:val="21"/>
        </w:rPr>
      </w:pPr>
      <w:r w:rsidRPr="00953FA7">
        <w:rPr>
          <w:rFonts w:hint="eastAsia"/>
          <w:szCs w:val="21"/>
        </w:rPr>
        <w:t>43.</w:t>
      </w:r>
      <w:r w:rsidRPr="00953FA7">
        <w:rPr>
          <w:rFonts w:hint="eastAsia"/>
          <w:szCs w:val="21"/>
        </w:rPr>
        <w:t>可以使用</w:t>
      </w:r>
      <w:r w:rsidRPr="00953FA7">
        <w:rPr>
          <w:rFonts w:hint="eastAsia"/>
          <w:color w:val="FF0000"/>
          <w:szCs w:val="21"/>
          <w:u w:val="single"/>
        </w:rPr>
        <w:t>命名空间</w:t>
      </w:r>
      <w:r w:rsidRPr="00953FA7">
        <w:rPr>
          <w:rFonts w:hint="eastAsia"/>
          <w:szCs w:val="21"/>
        </w:rPr>
        <w:t>来解决潜在的名称冲突问题。</w:t>
      </w:r>
    </w:p>
    <w:p w:rsidR="00D605BE" w:rsidRPr="00953FA7" w:rsidRDefault="00D605BE" w:rsidP="001E56AE">
      <w:pPr>
        <w:rPr>
          <w:szCs w:val="21"/>
        </w:rPr>
      </w:pPr>
      <w:r w:rsidRPr="00953FA7">
        <w:rPr>
          <w:rFonts w:hint="eastAsia"/>
          <w:szCs w:val="21"/>
        </w:rPr>
        <w:t>44.</w:t>
      </w:r>
      <w:r w:rsidRPr="00953FA7">
        <w:rPr>
          <w:rFonts w:hint="eastAsia"/>
          <w:szCs w:val="21"/>
        </w:rPr>
        <w:t>可以使用的标准输入输出流有</w:t>
      </w:r>
      <w:r w:rsidRPr="00953FA7">
        <w:rPr>
          <w:rFonts w:hint="eastAsia"/>
          <w:color w:val="FF0000"/>
          <w:szCs w:val="21"/>
          <w:u w:val="single"/>
        </w:rPr>
        <w:t>cin</w:t>
      </w:r>
      <w:r w:rsidRPr="00953FA7">
        <w:rPr>
          <w:rFonts w:hint="eastAsia"/>
          <w:szCs w:val="21"/>
        </w:rPr>
        <w:t>、</w:t>
      </w:r>
      <w:r w:rsidRPr="00953FA7">
        <w:rPr>
          <w:rFonts w:hint="eastAsia"/>
          <w:color w:val="FF0000"/>
          <w:szCs w:val="21"/>
          <w:u w:val="single"/>
        </w:rPr>
        <w:t>cout</w:t>
      </w:r>
      <w:r w:rsidRPr="00953FA7">
        <w:rPr>
          <w:rFonts w:hint="eastAsia"/>
          <w:szCs w:val="21"/>
        </w:rPr>
        <w:t>、</w:t>
      </w:r>
      <w:r w:rsidRPr="00953FA7">
        <w:rPr>
          <w:rFonts w:hint="eastAsia"/>
          <w:color w:val="FF0000"/>
          <w:szCs w:val="21"/>
          <w:u w:val="single"/>
        </w:rPr>
        <w:t>cerr</w:t>
      </w:r>
      <w:r w:rsidRPr="00953FA7">
        <w:rPr>
          <w:rFonts w:hint="eastAsia"/>
          <w:szCs w:val="21"/>
        </w:rPr>
        <w:t>、</w:t>
      </w:r>
      <w:r w:rsidRPr="00953FA7">
        <w:rPr>
          <w:rFonts w:hint="eastAsia"/>
          <w:color w:val="FF0000"/>
          <w:szCs w:val="21"/>
          <w:u w:val="single"/>
        </w:rPr>
        <w:t>clog</w:t>
      </w:r>
      <w:r w:rsidRPr="00953FA7">
        <w:rPr>
          <w:rFonts w:hint="eastAsia"/>
          <w:szCs w:val="21"/>
        </w:rPr>
        <w:t>、</w:t>
      </w:r>
      <w:r w:rsidR="00A31A41" w:rsidRPr="00953FA7">
        <w:rPr>
          <w:rFonts w:hint="eastAsia"/>
          <w:szCs w:val="21"/>
        </w:rPr>
        <w:t>其中</w:t>
      </w:r>
      <w:r w:rsidRPr="00953FA7">
        <w:rPr>
          <w:rFonts w:hint="eastAsia"/>
          <w:color w:val="FF0000"/>
          <w:szCs w:val="21"/>
          <w:u w:val="single"/>
        </w:rPr>
        <w:t>cerr</w:t>
      </w:r>
      <w:r w:rsidRPr="00953FA7">
        <w:rPr>
          <w:rFonts w:hint="eastAsia"/>
          <w:szCs w:val="21"/>
        </w:rPr>
        <w:t>为非缓冲区。</w:t>
      </w:r>
    </w:p>
    <w:p w:rsidR="00A12B36" w:rsidRPr="00953FA7" w:rsidRDefault="00A12B36" w:rsidP="001E56AE">
      <w:pPr>
        <w:rPr>
          <w:szCs w:val="21"/>
        </w:rPr>
      </w:pPr>
      <w:r w:rsidRPr="00953FA7">
        <w:rPr>
          <w:rFonts w:hint="eastAsia"/>
          <w:szCs w:val="21"/>
        </w:rPr>
        <w:t>45.</w:t>
      </w:r>
      <w:r w:rsidRPr="00953FA7">
        <w:rPr>
          <w:rFonts w:hint="eastAsia"/>
          <w:szCs w:val="21"/>
        </w:rPr>
        <w:t>模板可以用一个代码段指定一组相关函数，称为</w:t>
      </w:r>
      <w:r w:rsidRPr="00953FA7">
        <w:rPr>
          <w:rFonts w:hint="eastAsia"/>
          <w:color w:val="FF0000"/>
          <w:szCs w:val="21"/>
          <w:u w:val="single"/>
        </w:rPr>
        <w:t>函数模板</w:t>
      </w:r>
      <w:r w:rsidRPr="00953FA7">
        <w:rPr>
          <w:rFonts w:hint="eastAsia"/>
          <w:szCs w:val="21"/>
        </w:rPr>
        <w:t>；或者一组相关类，称为</w:t>
      </w:r>
      <w:r w:rsidRPr="00953FA7">
        <w:rPr>
          <w:rFonts w:hint="eastAsia"/>
          <w:color w:val="FF0000"/>
          <w:szCs w:val="21"/>
          <w:u w:val="single"/>
        </w:rPr>
        <w:t>类模板</w:t>
      </w:r>
      <w:r w:rsidRPr="00953FA7">
        <w:rPr>
          <w:rFonts w:hint="eastAsia"/>
          <w:szCs w:val="21"/>
        </w:rPr>
        <w:t>。</w:t>
      </w:r>
    </w:p>
    <w:p w:rsidR="00A12B36" w:rsidRPr="00953FA7" w:rsidRDefault="00A12B36" w:rsidP="001E56AE">
      <w:pPr>
        <w:rPr>
          <w:b/>
          <w:szCs w:val="21"/>
        </w:rPr>
      </w:pPr>
      <w:r w:rsidRPr="00953FA7">
        <w:rPr>
          <w:rFonts w:hint="eastAsia"/>
          <w:b/>
          <w:szCs w:val="21"/>
        </w:rPr>
        <w:t>46.</w:t>
      </w:r>
      <w:r w:rsidRPr="00953FA7">
        <w:rPr>
          <w:rFonts w:hint="eastAsia"/>
          <w:b/>
          <w:szCs w:val="21"/>
        </w:rPr>
        <w:t>从一个函数模板产生的相关函数都是同名的，编译器用</w:t>
      </w:r>
      <w:r w:rsidRPr="00953FA7">
        <w:rPr>
          <w:rFonts w:hint="eastAsia"/>
          <w:b/>
          <w:color w:val="FF0000"/>
          <w:szCs w:val="21"/>
          <w:u w:val="single"/>
        </w:rPr>
        <w:t>函数参数类型</w:t>
      </w:r>
      <w:r w:rsidRPr="00953FA7">
        <w:rPr>
          <w:rFonts w:hint="eastAsia"/>
          <w:b/>
          <w:szCs w:val="21"/>
        </w:rPr>
        <w:t>的解决方法调用相应的函数。</w:t>
      </w:r>
    </w:p>
    <w:p w:rsidR="00A12B36" w:rsidRPr="00953FA7" w:rsidRDefault="00A12B36" w:rsidP="001E56AE">
      <w:pPr>
        <w:rPr>
          <w:szCs w:val="21"/>
        </w:rPr>
      </w:pPr>
      <w:r w:rsidRPr="00953FA7">
        <w:rPr>
          <w:rFonts w:hint="eastAsia"/>
          <w:szCs w:val="21"/>
        </w:rPr>
        <w:t>47.</w:t>
      </w:r>
      <w:r w:rsidRPr="00953FA7">
        <w:rPr>
          <w:rFonts w:hint="eastAsia"/>
          <w:szCs w:val="21"/>
        </w:rPr>
        <w:t>所有的函数模板都是以关键字</w:t>
      </w:r>
      <w:r w:rsidRPr="00953FA7">
        <w:rPr>
          <w:rFonts w:hint="eastAsia"/>
          <w:color w:val="FF0000"/>
          <w:szCs w:val="21"/>
          <w:u w:val="single"/>
        </w:rPr>
        <w:t>template</w:t>
      </w:r>
      <w:r w:rsidRPr="00953FA7">
        <w:rPr>
          <w:rFonts w:hint="eastAsia"/>
          <w:szCs w:val="21"/>
        </w:rPr>
        <w:t>开始的，关键字之后用</w:t>
      </w:r>
      <w:r w:rsidRPr="00953FA7">
        <w:rPr>
          <w:rFonts w:hint="eastAsia"/>
          <w:color w:val="FF0000"/>
          <w:szCs w:val="21"/>
          <w:u w:val="single"/>
        </w:rPr>
        <w:t>尖括号</w:t>
      </w:r>
      <w:r w:rsidRPr="00953FA7">
        <w:rPr>
          <w:rFonts w:hint="eastAsia"/>
          <w:color w:val="FF0000"/>
          <w:szCs w:val="21"/>
          <w:u w:val="single"/>
        </w:rPr>
        <w:t>&lt;&gt;</w:t>
      </w:r>
      <w:proofErr w:type="gramStart"/>
      <w:r w:rsidRPr="00953FA7">
        <w:rPr>
          <w:rFonts w:hint="eastAsia"/>
          <w:szCs w:val="21"/>
        </w:rPr>
        <w:t>括</w:t>
      </w:r>
      <w:proofErr w:type="gramEnd"/>
      <w:r w:rsidRPr="00953FA7">
        <w:rPr>
          <w:rFonts w:hint="eastAsia"/>
          <w:szCs w:val="21"/>
        </w:rPr>
        <w:t>起来的是形式参数表。</w:t>
      </w:r>
    </w:p>
    <w:p w:rsidR="00A12B36" w:rsidRPr="00953FA7" w:rsidRDefault="00A12B36" w:rsidP="001E56AE">
      <w:pPr>
        <w:rPr>
          <w:szCs w:val="21"/>
        </w:rPr>
      </w:pPr>
      <w:r w:rsidRPr="00953FA7">
        <w:rPr>
          <w:rFonts w:hint="eastAsia"/>
          <w:szCs w:val="21"/>
        </w:rPr>
        <w:t>48.</w:t>
      </w:r>
      <w:r w:rsidR="00C815B6" w:rsidRPr="00953FA7">
        <w:rPr>
          <w:rFonts w:hint="eastAsia"/>
          <w:szCs w:val="21"/>
        </w:rPr>
        <w:t>常量对象必须</w:t>
      </w:r>
      <w:r w:rsidR="00C815B6" w:rsidRPr="00953FA7">
        <w:rPr>
          <w:rFonts w:hint="eastAsia"/>
          <w:color w:val="FF0000"/>
          <w:szCs w:val="21"/>
          <w:u w:val="single"/>
        </w:rPr>
        <w:t>初始化</w:t>
      </w:r>
      <w:r w:rsidR="00C815B6" w:rsidRPr="00953FA7">
        <w:rPr>
          <w:rFonts w:hint="eastAsia"/>
          <w:szCs w:val="21"/>
        </w:rPr>
        <w:t>，并且不能在生成后修改。</w:t>
      </w:r>
    </w:p>
    <w:p w:rsidR="00C815B6" w:rsidRPr="00953FA7" w:rsidRDefault="00C815B6" w:rsidP="001E56AE">
      <w:pPr>
        <w:rPr>
          <w:szCs w:val="21"/>
        </w:rPr>
      </w:pPr>
      <w:r w:rsidRPr="00953FA7">
        <w:rPr>
          <w:rFonts w:hint="eastAsia"/>
          <w:szCs w:val="21"/>
        </w:rPr>
        <w:t>49.new</w:t>
      </w:r>
      <w:r w:rsidRPr="00953FA7">
        <w:rPr>
          <w:rFonts w:hint="eastAsia"/>
          <w:szCs w:val="21"/>
        </w:rPr>
        <w:t>运算符优越于</w:t>
      </w:r>
      <w:r w:rsidRPr="00953FA7">
        <w:rPr>
          <w:rFonts w:hint="eastAsia"/>
          <w:szCs w:val="21"/>
        </w:rPr>
        <w:t>malloc</w:t>
      </w:r>
      <w:r w:rsidRPr="00953FA7">
        <w:rPr>
          <w:rFonts w:hint="eastAsia"/>
          <w:szCs w:val="21"/>
        </w:rPr>
        <w:t>的地方在于：以</w:t>
      </w:r>
      <w:r w:rsidRPr="00953FA7">
        <w:rPr>
          <w:rFonts w:hint="eastAsia"/>
          <w:szCs w:val="21"/>
        </w:rPr>
        <w:t>new</w:t>
      </w:r>
      <w:r w:rsidRPr="00953FA7">
        <w:rPr>
          <w:rFonts w:hint="eastAsia"/>
          <w:szCs w:val="21"/>
        </w:rPr>
        <w:t>分配空间后，还会调用类的</w:t>
      </w:r>
      <w:r w:rsidRPr="00953FA7">
        <w:rPr>
          <w:rFonts w:hint="eastAsia"/>
          <w:color w:val="FF0000"/>
          <w:szCs w:val="21"/>
          <w:u w:val="single"/>
        </w:rPr>
        <w:t>构造函数</w:t>
      </w:r>
      <w:r w:rsidRPr="00953FA7">
        <w:rPr>
          <w:rFonts w:hint="eastAsia"/>
          <w:szCs w:val="21"/>
        </w:rPr>
        <w:t>，所以</w:t>
      </w:r>
      <w:r w:rsidRPr="00953FA7">
        <w:rPr>
          <w:rFonts w:hint="eastAsia"/>
          <w:szCs w:val="21"/>
        </w:rPr>
        <w:t>new</w:t>
      </w:r>
      <w:r w:rsidRPr="00953FA7">
        <w:rPr>
          <w:rFonts w:hint="eastAsia"/>
          <w:szCs w:val="21"/>
        </w:rPr>
        <w:t>可以实现与使用局部对象一样的效果。</w:t>
      </w:r>
    </w:p>
    <w:p w:rsidR="00C815B6" w:rsidRPr="00953FA7" w:rsidRDefault="00C815B6" w:rsidP="00C815B6">
      <w:pPr>
        <w:rPr>
          <w:szCs w:val="21"/>
        </w:rPr>
      </w:pPr>
      <w:r w:rsidRPr="00953FA7">
        <w:rPr>
          <w:rFonts w:hint="eastAsia"/>
          <w:szCs w:val="21"/>
        </w:rPr>
        <w:t>50.</w:t>
      </w:r>
      <w:r w:rsidRPr="00953FA7">
        <w:rPr>
          <w:rFonts w:hint="eastAsia"/>
          <w:szCs w:val="21"/>
        </w:rPr>
        <w:t>每个对象都是所属类的一个</w:t>
      </w:r>
      <w:r w:rsidRPr="00953FA7">
        <w:rPr>
          <w:rFonts w:hint="eastAsia"/>
          <w:color w:val="FF0000"/>
          <w:szCs w:val="21"/>
          <w:u w:val="single"/>
        </w:rPr>
        <w:t>（实例）</w:t>
      </w:r>
      <w:r w:rsidRPr="00953FA7">
        <w:rPr>
          <w:rFonts w:hint="eastAsia"/>
          <w:szCs w:val="21"/>
        </w:rPr>
        <w:t>。</w:t>
      </w:r>
    </w:p>
    <w:p w:rsidR="00C815B6" w:rsidRPr="00953FA7" w:rsidRDefault="00C815B6" w:rsidP="00C815B6">
      <w:pPr>
        <w:rPr>
          <w:b/>
          <w:szCs w:val="21"/>
        </w:rPr>
      </w:pPr>
      <w:r w:rsidRPr="00953FA7">
        <w:rPr>
          <w:rFonts w:hint="eastAsia"/>
          <w:b/>
          <w:szCs w:val="21"/>
        </w:rPr>
        <w:t>51.C++</w:t>
      </w:r>
      <w:proofErr w:type="gramStart"/>
      <w:r w:rsidRPr="00953FA7">
        <w:rPr>
          <w:rFonts w:hint="eastAsia"/>
          <w:b/>
          <w:szCs w:val="21"/>
        </w:rPr>
        <w:t>的流库预定</w:t>
      </w:r>
      <w:proofErr w:type="gramEnd"/>
      <w:r w:rsidRPr="00953FA7">
        <w:rPr>
          <w:rFonts w:hint="eastAsia"/>
          <w:b/>
          <w:szCs w:val="21"/>
        </w:rPr>
        <w:t>义了</w:t>
      </w:r>
      <w:r w:rsidRPr="00953FA7">
        <w:rPr>
          <w:rFonts w:hint="eastAsia"/>
          <w:b/>
          <w:szCs w:val="21"/>
        </w:rPr>
        <w:t>4</w:t>
      </w:r>
      <w:r w:rsidRPr="00953FA7">
        <w:rPr>
          <w:rFonts w:hint="eastAsia"/>
          <w:b/>
          <w:szCs w:val="21"/>
        </w:rPr>
        <w:t>个流，它们是</w:t>
      </w:r>
      <w:r w:rsidRPr="00953FA7">
        <w:rPr>
          <w:rFonts w:hint="eastAsia"/>
          <w:b/>
          <w:szCs w:val="21"/>
        </w:rPr>
        <w:t>cin</w:t>
      </w:r>
      <w:r w:rsidRPr="00953FA7">
        <w:rPr>
          <w:rFonts w:hint="eastAsia"/>
          <w:b/>
          <w:szCs w:val="21"/>
        </w:rPr>
        <w:t>、</w:t>
      </w:r>
      <w:r w:rsidRPr="00953FA7">
        <w:rPr>
          <w:rFonts w:hint="eastAsia"/>
          <w:b/>
          <w:szCs w:val="21"/>
        </w:rPr>
        <w:t>cout</w:t>
      </w:r>
      <w:r w:rsidRPr="00953FA7">
        <w:rPr>
          <w:rFonts w:hint="eastAsia"/>
          <w:b/>
          <w:szCs w:val="21"/>
        </w:rPr>
        <w:t>、</w:t>
      </w:r>
      <w:r w:rsidRPr="00953FA7">
        <w:rPr>
          <w:rFonts w:hint="eastAsia"/>
          <w:b/>
          <w:szCs w:val="21"/>
        </w:rPr>
        <w:t>clog</w:t>
      </w:r>
      <w:r w:rsidRPr="00953FA7">
        <w:rPr>
          <w:rFonts w:hint="eastAsia"/>
          <w:b/>
          <w:szCs w:val="21"/>
        </w:rPr>
        <w:t>、</w:t>
      </w:r>
      <w:r w:rsidRPr="00953FA7">
        <w:rPr>
          <w:rFonts w:hint="eastAsia"/>
          <w:b/>
          <w:color w:val="FF0000"/>
          <w:szCs w:val="21"/>
          <w:u w:val="single"/>
        </w:rPr>
        <w:t>（</w:t>
      </w:r>
      <w:r w:rsidRPr="00953FA7">
        <w:rPr>
          <w:rFonts w:hint="eastAsia"/>
          <w:b/>
          <w:color w:val="FF0000"/>
          <w:szCs w:val="21"/>
          <w:u w:val="single"/>
        </w:rPr>
        <w:t>cerr</w:t>
      </w:r>
      <w:r w:rsidRPr="00953FA7">
        <w:rPr>
          <w:rFonts w:hint="eastAsia"/>
          <w:b/>
          <w:color w:val="FF0000"/>
          <w:szCs w:val="21"/>
          <w:u w:val="single"/>
        </w:rPr>
        <w:t>）</w:t>
      </w:r>
      <w:r w:rsidRPr="00953FA7">
        <w:rPr>
          <w:rFonts w:hint="eastAsia"/>
          <w:b/>
          <w:szCs w:val="21"/>
        </w:rPr>
        <w:t>。</w:t>
      </w:r>
    </w:p>
    <w:p w:rsidR="00C815B6" w:rsidRPr="00953FA7" w:rsidRDefault="00C815B6" w:rsidP="00C815B6">
      <w:pPr>
        <w:rPr>
          <w:szCs w:val="21"/>
        </w:rPr>
      </w:pPr>
      <w:r w:rsidRPr="00953FA7">
        <w:rPr>
          <w:rFonts w:hint="eastAsia"/>
          <w:szCs w:val="21"/>
        </w:rPr>
        <w:t>52.</w:t>
      </w:r>
      <w:r w:rsidRPr="00953FA7">
        <w:rPr>
          <w:rFonts w:hint="eastAsia"/>
          <w:szCs w:val="21"/>
        </w:rPr>
        <w:t>定义类的动态对象数组时，系统只能够自动调用该类的</w:t>
      </w:r>
      <w:r w:rsidRPr="00953FA7">
        <w:rPr>
          <w:rFonts w:hint="eastAsia"/>
          <w:color w:val="FF0000"/>
          <w:szCs w:val="21"/>
          <w:u w:val="single"/>
        </w:rPr>
        <w:t>（无参）</w:t>
      </w:r>
      <w:r w:rsidRPr="00953FA7">
        <w:rPr>
          <w:rFonts w:hint="eastAsia"/>
          <w:szCs w:val="21"/>
        </w:rPr>
        <w:t>构造函数对其进行初始化。</w:t>
      </w:r>
    </w:p>
    <w:p w:rsidR="00C815B6" w:rsidRPr="00953FA7" w:rsidRDefault="00C815B6" w:rsidP="00C815B6">
      <w:pPr>
        <w:rPr>
          <w:szCs w:val="21"/>
        </w:rPr>
      </w:pPr>
      <w:r w:rsidRPr="00953FA7">
        <w:rPr>
          <w:rFonts w:hint="eastAsia"/>
          <w:szCs w:val="21"/>
        </w:rPr>
        <w:t>53.</w:t>
      </w:r>
      <w:r w:rsidRPr="00953FA7">
        <w:rPr>
          <w:rFonts w:hint="eastAsia"/>
          <w:szCs w:val="21"/>
        </w:rPr>
        <w:t>在</w:t>
      </w:r>
      <w:r w:rsidRPr="00953FA7">
        <w:rPr>
          <w:rFonts w:hint="eastAsia"/>
          <w:szCs w:val="21"/>
        </w:rPr>
        <w:t>C++</w:t>
      </w:r>
      <w:r w:rsidRPr="00953FA7">
        <w:rPr>
          <w:rFonts w:hint="eastAsia"/>
          <w:szCs w:val="21"/>
        </w:rPr>
        <w:t>中访问一个指针所指向的对象的成员所用的指向运算符是</w:t>
      </w:r>
      <w:r w:rsidRPr="00953FA7">
        <w:rPr>
          <w:rFonts w:hint="eastAsia"/>
          <w:color w:val="FF0000"/>
          <w:szCs w:val="21"/>
          <w:u w:val="single"/>
        </w:rPr>
        <w:t>（</w:t>
      </w:r>
      <w:r w:rsidRPr="00953FA7">
        <w:rPr>
          <w:rFonts w:hint="eastAsia"/>
          <w:color w:val="FF0000"/>
          <w:szCs w:val="21"/>
          <w:u w:val="single"/>
        </w:rPr>
        <w:t>-</w:t>
      </w:r>
      <w:r w:rsidRPr="00953FA7">
        <w:rPr>
          <w:rFonts w:hint="eastAsia"/>
          <w:color w:val="FF0000"/>
          <w:szCs w:val="21"/>
          <w:u w:val="single"/>
        </w:rPr>
        <w:t>））</w:t>
      </w:r>
      <w:r w:rsidRPr="00953FA7">
        <w:rPr>
          <w:rFonts w:hint="eastAsia"/>
          <w:szCs w:val="21"/>
        </w:rPr>
        <w:t>。</w:t>
      </w:r>
    </w:p>
    <w:p w:rsidR="00C815B6" w:rsidRPr="00953FA7" w:rsidRDefault="00C815B6" w:rsidP="00C815B6">
      <w:pPr>
        <w:rPr>
          <w:szCs w:val="21"/>
        </w:rPr>
      </w:pPr>
      <w:r w:rsidRPr="00953FA7">
        <w:rPr>
          <w:rFonts w:hint="eastAsia"/>
          <w:szCs w:val="21"/>
        </w:rPr>
        <w:t>54.</w:t>
      </w:r>
      <w:r w:rsidRPr="00953FA7">
        <w:rPr>
          <w:rFonts w:hint="eastAsia"/>
          <w:szCs w:val="21"/>
        </w:rPr>
        <w:t>假如一个类的名称为</w:t>
      </w:r>
      <w:r w:rsidRPr="00953FA7">
        <w:rPr>
          <w:rFonts w:hint="eastAsia"/>
          <w:szCs w:val="21"/>
        </w:rPr>
        <w:t>MyClass,</w:t>
      </w:r>
      <w:r w:rsidRPr="00953FA7">
        <w:rPr>
          <w:rFonts w:hint="eastAsia"/>
          <w:szCs w:val="21"/>
        </w:rPr>
        <w:t>使用这个类的一个对象初始化该类的另一个对象时，可以调用</w:t>
      </w:r>
      <w:r w:rsidRPr="00953FA7">
        <w:rPr>
          <w:rFonts w:hint="eastAsia"/>
          <w:color w:val="FF0000"/>
          <w:szCs w:val="21"/>
          <w:u w:val="single"/>
        </w:rPr>
        <w:t>（复制或拷贝）</w:t>
      </w:r>
      <w:r w:rsidRPr="00953FA7">
        <w:rPr>
          <w:rFonts w:hint="eastAsia"/>
          <w:szCs w:val="21"/>
        </w:rPr>
        <w:t>构造函数来完成此功能。</w:t>
      </w:r>
    </w:p>
    <w:p w:rsidR="00C815B6" w:rsidRPr="00953FA7" w:rsidRDefault="00C815B6" w:rsidP="00C815B6">
      <w:pPr>
        <w:rPr>
          <w:szCs w:val="21"/>
        </w:rPr>
      </w:pPr>
      <w:r w:rsidRPr="00953FA7">
        <w:rPr>
          <w:rFonts w:hint="eastAsia"/>
          <w:szCs w:val="21"/>
        </w:rPr>
        <w:t>55.</w:t>
      </w:r>
      <w:r w:rsidRPr="00953FA7">
        <w:rPr>
          <w:rFonts w:hint="eastAsia"/>
          <w:szCs w:val="21"/>
        </w:rPr>
        <w:t>对赋值运算符重载时，应声明为</w:t>
      </w:r>
      <w:r w:rsidRPr="00953FA7">
        <w:rPr>
          <w:rFonts w:hint="eastAsia"/>
          <w:color w:val="FF0000"/>
          <w:szCs w:val="21"/>
          <w:u w:val="single"/>
        </w:rPr>
        <w:t>（类成员）</w:t>
      </w:r>
      <w:r w:rsidRPr="00953FA7">
        <w:rPr>
          <w:rFonts w:hint="eastAsia"/>
          <w:szCs w:val="21"/>
        </w:rPr>
        <w:t>函数。</w:t>
      </w:r>
    </w:p>
    <w:p w:rsidR="00C815B6" w:rsidRPr="00953FA7" w:rsidRDefault="00C815B6" w:rsidP="00C815B6">
      <w:pPr>
        <w:rPr>
          <w:b/>
          <w:szCs w:val="21"/>
        </w:rPr>
      </w:pPr>
      <w:r w:rsidRPr="00953FA7">
        <w:rPr>
          <w:rFonts w:hint="eastAsia"/>
          <w:b/>
          <w:szCs w:val="21"/>
        </w:rPr>
        <w:t>56.</w:t>
      </w:r>
      <w:r w:rsidRPr="00953FA7">
        <w:rPr>
          <w:rFonts w:hint="eastAsia"/>
          <w:b/>
          <w:szCs w:val="21"/>
        </w:rPr>
        <w:t>如果要把</w:t>
      </w:r>
      <w:r w:rsidRPr="00953FA7">
        <w:rPr>
          <w:rFonts w:hint="eastAsia"/>
          <w:b/>
          <w:szCs w:val="21"/>
        </w:rPr>
        <w:t>A</w:t>
      </w:r>
      <w:r w:rsidRPr="00953FA7">
        <w:rPr>
          <w:rFonts w:hint="eastAsia"/>
          <w:b/>
          <w:szCs w:val="21"/>
        </w:rPr>
        <w:t>类成员函数</w:t>
      </w:r>
      <w:r w:rsidRPr="00953FA7">
        <w:rPr>
          <w:rFonts w:hint="eastAsia"/>
          <w:b/>
          <w:szCs w:val="21"/>
        </w:rPr>
        <w:t>f()</w:t>
      </w:r>
      <w:r w:rsidRPr="00953FA7">
        <w:rPr>
          <w:rFonts w:hint="eastAsia"/>
          <w:b/>
          <w:szCs w:val="21"/>
        </w:rPr>
        <w:t>且返回值为</w:t>
      </w:r>
      <w:r w:rsidRPr="00953FA7">
        <w:rPr>
          <w:rFonts w:hint="eastAsia"/>
          <w:b/>
          <w:szCs w:val="21"/>
        </w:rPr>
        <w:t>void</w:t>
      </w:r>
      <w:r w:rsidRPr="00953FA7">
        <w:rPr>
          <w:rFonts w:hint="eastAsia"/>
          <w:b/>
          <w:szCs w:val="21"/>
        </w:rPr>
        <w:t>声明为类</w:t>
      </w:r>
      <w:r w:rsidRPr="00953FA7">
        <w:rPr>
          <w:rFonts w:hint="eastAsia"/>
          <w:b/>
          <w:szCs w:val="21"/>
        </w:rPr>
        <w:t>B</w:t>
      </w:r>
      <w:r w:rsidRPr="00953FA7">
        <w:rPr>
          <w:rFonts w:hint="eastAsia"/>
          <w:b/>
          <w:szCs w:val="21"/>
        </w:rPr>
        <w:t>的友元函数，则应在类</w:t>
      </w:r>
      <w:r w:rsidRPr="00953FA7">
        <w:rPr>
          <w:rFonts w:hint="eastAsia"/>
          <w:b/>
          <w:szCs w:val="21"/>
        </w:rPr>
        <w:t>B</w:t>
      </w:r>
      <w:r w:rsidRPr="00953FA7">
        <w:rPr>
          <w:rFonts w:hint="eastAsia"/>
          <w:b/>
          <w:szCs w:val="21"/>
        </w:rPr>
        <w:t>的定义中加入的语句</w:t>
      </w:r>
      <w:r w:rsidRPr="00953FA7">
        <w:rPr>
          <w:rFonts w:hint="eastAsia"/>
          <w:b/>
          <w:color w:val="FF0000"/>
          <w:szCs w:val="21"/>
          <w:u w:val="single"/>
        </w:rPr>
        <w:t>（</w:t>
      </w:r>
      <w:r w:rsidRPr="00953FA7">
        <w:rPr>
          <w:rFonts w:hint="eastAsia"/>
          <w:b/>
          <w:color w:val="FF0000"/>
          <w:szCs w:val="21"/>
          <w:u w:val="single"/>
        </w:rPr>
        <w:t>friend void A::f();</w:t>
      </w:r>
      <w:r w:rsidRPr="00953FA7">
        <w:rPr>
          <w:rFonts w:hint="eastAsia"/>
          <w:b/>
          <w:color w:val="FF0000"/>
          <w:szCs w:val="21"/>
          <w:u w:val="single"/>
        </w:rPr>
        <w:t>）</w:t>
      </w:r>
      <w:r w:rsidRPr="00953FA7">
        <w:rPr>
          <w:rFonts w:hint="eastAsia"/>
          <w:b/>
          <w:szCs w:val="21"/>
        </w:rPr>
        <w:t>。</w:t>
      </w:r>
    </w:p>
    <w:p w:rsidR="00C815B6" w:rsidRPr="00953FA7" w:rsidRDefault="00C815B6" w:rsidP="00C815B6">
      <w:pPr>
        <w:rPr>
          <w:szCs w:val="21"/>
        </w:rPr>
      </w:pPr>
      <w:r w:rsidRPr="00953FA7">
        <w:rPr>
          <w:rFonts w:hint="eastAsia"/>
          <w:szCs w:val="21"/>
        </w:rPr>
        <w:t>57.C++</w:t>
      </w:r>
      <w:r w:rsidRPr="00953FA7">
        <w:rPr>
          <w:rFonts w:hint="eastAsia"/>
          <w:szCs w:val="21"/>
        </w:rPr>
        <w:t>语言支持两种多态性分别是</w:t>
      </w:r>
      <w:r w:rsidRPr="00953FA7">
        <w:rPr>
          <w:rFonts w:hint="eastAsia"/>
          <w:color w:val="FF0000"/>
          <w:szCs w:val="21"/>
          <w:u w:val="single"/>
        </w:rPr>
        <w:t>编译时的多态性</w:t>
      </w:r>
      <w:r w:rsidRPr="00953FA7">
        <w:rPr>
          <w:rFonts w:hint="eastAsia"/>
          <w:szCs w:val="21"/>
        </w:rPr>
        <w:t>和</w:t>
      </w:r>
      <w:r w:rsidRPr="00953FA7">
        <w:rPr>
          <w:rFonts w:hint="eastAsia"/>
          <w:color w:val="FF0000"/>
          <w:szCs w:val="21"/>
          <w:u w:val="single"/>
        </w:rPr>
        <w:t>（运行时）的多态性</w:t>
      </w:r>
      <w:r w:rsidRPr="00953FA7">
        <w:rPr>
          <w:rFonts w:hint="eastAsia"/>
          <w:szCs w:val="21"/>
        </w:rPr>
        <w:t>。</w:t>
      </w:r>
    </w:p>
    <w:p w:rsidR="00C815B6" w:rsidRPr="00953FA7" w:rsidRDefault="00C815B6" w:rsidP="00C815B6">
      <w:pPr>
        <w:rPr>
          <w:szCs w:val="21"/>
        </w:rPr>
      </w:pPr>
      <w:r w:rsidRPr="00953FA7">
        <w:rPr>
          <w:rFonts w:hint="eastAsia"/>
          <w:szCs w:val="21"/>
        </w:rPr>
        <w:t>58.</w:t>
      </w:r>
      <w:r w:rsidRPr="00953FA7">
        <w:rPr>
          <w:rFonts w:hint="eastAsia"/>
          <w:szCs w:val="21"/>
        </w:rPr>
        <w:t>在面向对象的程序设计中，将一组对象的共同特性抽象出来形参</w:t>
      </w:r>
      <w:r w:rsidRPr="00953FA7">
        <w:rPr>
          <w:rFonts w:hint="eastAsia"/>
          <w:color w:val="FF0000"/>
          <w:szCs w:val="21"/>
          <w:u w:val="single"/>
        </w:rPr>
        <w:t>（类）</w:t>
      </w:r>
      <w:r w:rsidRPr="00953FA7">
        <w:rPr>
          <w:rFonts w:hint="eastAsia"/>
          <w:szCs w:val="21"/>
        </w:rPr>
        <w:t>。</w:t>
      </w:r>
    </w:p>
    <w:p w:rsidR="00C815B6" w:rsidRPr="00953FA7" w:rsidRDefault="00C815B6" w:rsidP="00C815B6">
      <w:pPr>
        <w:rPr>
          <w:szCs w:val="21"/>
        </w:rPr>
      </w:pPr>
      <w:r w:rsidRPr="00953FA7">
        <w:rPr>
          <w:rFonts w:hint="eastAsia"/>
          <w:szCs w:val="21"/>
        </w:rPr>
        <w:lastRenderedPageBreak/>
        <w:t>59.</w:t>
      </w:r>
      <w:r w:rsidRPr="00953FA7">
        <w:rPr>
          <w:rFonts w:hint="eastAsia"/>
          <w:szCs w:val="21"/>
        </w:rPr>
        <w:t>定义类动态数组时，元素只能靠自动调用该类的</w:t>
      </w:r>
      <w:r w:rsidRPr="00953FA7">
        <w:rPr>
          <w:rFonts w:hint="eastAsia"/>
          <w:color w:val="FF0000"/>
          <w:szCs w:val="21"/>
          <w:u w:val="single"/>
        </w:rPr>
        <w:t>（</w:t>
      </w:r>
      <w:proofErr w:type="gramStart"/>
      <w:r w:rsidRPr="00953FA7">
        <w:rPr>
          <w:rFonts w:hint="eastAsia"/>
          <w:color w:val="FF0000"/>
          <w:szCs w:val="21"/>
          <w:u w:val="single"/>
        </w:rPr>
        <w:t>无参构造</w:t>
      </w:r>
      <w:proofErr w:type="gramEnd"/>
      <w:r w:rsidRPr="00953FA7">
        <w:rPr>
          <w:rFonts w:hint="eastAsia"/>
          <w:color w:val="FF0000"/>
          <w:szCs w:val="21"/>
          <w:u w:val="single"/>
        </w:rPr>
        <w:t>函数）</w:t>
      </w:r>
      <w:r w:rsidRPr="00953FA7">
        <w:rPr>
          <w:rFonts w:hint="eastAsia"/>
          <w:szCs w:val="21"/>
        </w:rPr>
        <w:t>来进行初始化。</w:t>
      </w:r>
    </w:p>
    <w:p w:rsidR="00B03D07" w:rsidRPr="00953FA7" w:rsidRDefault="00B03D07" w:rsidP="00B03D07">
      <w:pPr>
        <w:jc w:val="left"/>
        <w:rPr>
          <w:rFonts w:ascii="新宋体" w:hAnsi="新宋体" w:cs="新宋体"/>
          <w:kern w:val="0"/>
          <w:szCs w:val="21"/>
        </w:rPr>
      </w:pPr>
      <w:r w:rsidRPr="00953FA7">
        <w:rPr>
          <w:rFonts w:hint="eastAsia"/>
          <w:szCs w:val="21"/>
        </w:rPr>
        <w:t>60.</w:t>
      </w:r>
      <w:r w:rsidRPr="00953FA7">
        <w:rPr>
          <w:rFonts w:ascii="新宋体" w:hAnsi="新宋体" w:cs="新宋体" w:hint="eastAsia"/>
          <w:kern w:val="0"/>
          <w:szCs w:val="21"/>
        </w:rPr>
        <w:t>抽象类中至少要有一个</w:t>
      </w:r>
      <w:r w:rsidRPr="00953FA7">
        <w:rPr>
          <w:rFonts w:hint="eastAsia"/>
          <w:color w:val="FF0000"/>
          <w:szCs w:val="21"/>
          <w:u w:val="single"/>
        </w:rPr>
        <w:t>（</w:t>
      </w:r>
      <w:proofErr w:type="gramStart"/>
      <w:r w:rsidRPr="00953FA7">
        <w:rPr>
          <w:rFonts w:hint="eastAsia"/>
          <w:color w:val="FF0000"/>
          <w:szCs w:val="21"/>
          <w:u w:val="single"/>
        </w:rPr>
        <w:t>纯虚函数</w:t>
      </w:r>
      <w:proofErr w:type="gramEnd"/>
      <w:r w:rsidRPr="00953FA7">
        <w:rPr>
          <w:rFonts w:hint="eastAsia"/>
          <w:color w:val="FF0000"/>
          <w:szCs w:val="21"/>
          <w:u w:val="single"/>
        </w:rPr>
        <w:t>）</w:t>
      </w:r>
      <w:r w:rsidRPr="00953FA7">
        <w:rPr>
          <w:rFonts w:ascii="新宋体" w:hAnsi="新宋体" w:cs="新宋体" w:hint="eastAsia"/>
          <w:kern w:val="0"/>
          <w:szCs w:val="21"/>
        </w:rPr>
        <w:t>。</w:t>
      </w:r>
    </w:p>
    <w:p w:rsidR="00B03D07" w:rsidRPr="00953FA7" w:rsidRDefault="00B03D07" w:rsidP="00B03D07">
      <w:pPr>
        <w:jc w:val="left"/>
        <w:rPr>
          <w:rFonts w:ascii="新宋体" w:hAnsi="新宋体" w:cs="新宋体"/>
          <w:kern w:val="0"/>
          <w:szCs w:val="21"/>
        </w:rPr>
      </w:pPr>
      <w:r w:rsidRPr="00953FA7">
        <w:rPr>
          <w:rFonts w:hint="eastAsia"/>
          <w:szCs w:val="21"/>
        </w:rPr>
        <w:t>61.</w:t>
      </w:r>
      <w:r w:rsidRPr="00953FA7">
        <w:rPr>
          <w:rFonts w:ascii="新宋体" w:hAnsi="新宋体" w:cs="新宋体" w:hint="eastAsia"/>
          <w:kern w:val="0"/>
          <w:szCs w:val="21"/>
        </w:rPr>
        <w:t>一个抽象类的派生类可以实例化的必要条件是实现了所有的</w:t>
      </w:r>
      <w:r w:rsidRPr="00953FA7">
        <w:rPr>
          <w:rFonts w:hint="eastAsia"/>
          <w:color w:val="FF0000"/>
          <w:szCs w:val="21"/>
          <w:u w:val="single"/>
        </w:rPr>
        <w:t>（</w:t>
      </w:r>
      <w:proofErr w:type="gramStart"/>
      <w:r w:rsidRPr="00953FA7">
        <w:rPr>
          <w:rFonts w:hint="eastAsia"/>
          <w:color w:val="FF0000"/>
          <w:szCs w:val="21"/>
          <w:u w:val="single"/>
        </w:rPr>
        <w:t>纯虚函数</w:t>
      </w:r>
      <w:proofErr w:type="gramEnd"/>
      <w:r w:rsidRPr="00953FA7">
        <w:rPr>
          <w:rFonts w:hint="eastAsia"/>
          <w:color w:val="FF0000"/>
          <w:szCs w:val="21"/>
          <w:u w:val="single"/>
        </w:rPr>
        <w:t>的定义）</w:t>
      </w:r>
      <w:r w:rsidRPr="00953FA7">
        <w:rPr>
          <w:rFonts w:ascii="新宋体" w:hAnsi="新宋体" w:cs="新宋体" w:hint="eastAsia"/>
          <w:kern w:val="0"/>
          <w:szCs w:val="21"/>
        </w:rPr>
        <w:t>。</w:t>
      </w:r>
    </w:p>
    <w:p w:rsidR="00B03D07" w:rsidRPr="00953FA7" w:rsidRDefault="00B03D07" w:rsidP="00B03D07">
      <w:pPr>
        <w:jc w:val="left"/>
        <w:rPr>
          <w:rFonts w:ascii="新宋体" w:hAnsi="新宋体" w:cs="新宋体"/>
          <w:kern w:val="0"/>
          <w:szCs w:val="21"/>
        </w:rPr>
      </w:pPr>
      <w:r w:rsidRPr="00953FA7">
        <w:rPr>
          <w:rFonts w:hint="eastAsia"/>
          <w:szCs w:val="21"/>
        </w:rPr>
        <w:t>62.</w:t>
      </w:r>
      <w:r w:rsidRPr="00953FA7">
        <w:rPr>
          <w:rFonts w:ascii="新宋体" w:hAnsi="新宋体" w:cs="新宋体" w:hint="eastAsia"/>
          <w:kern w:val="0"/>
          <w:szCs w:val="21"/>
        </w:rPr>
        <w:t>静态成员函数、友元函数、构造函数和</w:t>
      </w:r>
      <w:proofErr w:type="gramStart"/>
      <w:r w:rsidRPr="00953FA7">
        <w:rPr>
          <w:rFonts w:ascii="新宋体" w:hAnsi="新宋体" w:cs="新宋体" w:hint="eastAsia"/>
          <w:kern w:val="0"/>
          <w:szCs w:val="21"/>
        </w:rPr>
        <w:t>析构</w:t>
      </w:r>
      <w:proofErr w:type="gramEnd"/>
      <w:r w:rsidRPr="00953FA7">
        <w:rPr>
          <w:rFonts w:ascii="新宋体" w:hAnsi="新宋体" w:cs="新宋体" w:hint="eastAsia"/>
          <w:kern w:val="0"/>
          <w:szCs w:val="21"/>
        </w:rPr>
        <w:t>函数中，不属于成员函数的是</w:t>
      </w:r>
      <w:r w:rsidRPr="00953FA7">
        <w:rPr>
          <w:rFonts w:hint="eastAsia"/>
          <w:color w:val="FF0000"/>
          <w:szCs w:val="21"/>
          <w:u w:val="single"/>
        </w:rPr>
        <w:t>（友元函数）</w:t>
      </w:r>
      <w:r w:rsidRPr="00953FA7">
        <w:rPr>
          <w:rFonts w:ascii="新宋体" w:hAnsi="新宋体" w:cs="新宋体" w:hint="eastAsia"/>
          <w:kern w:val="0"/>
          <w:szCs w:val="21"/>
        </w:rPr>
        <w:t>。</w:t>
      </w:r>
    </w:p>
    <w:p w:rsidR="00B03D07" w:rsidRPr="00953FA7" w:rsidRDefault="00B03D07" w:rsidP="00B03D07">
      <w:pPr>
        <w:jc w:val="left"/>
        <w:rPr>
          <w:rFonts w:ascii="新宋体" w:hAnsi="新宋体" w:cs="新宋体"/>
          <w:kern w:val="0"/>
          <w:szCs w:val="21"/>
        </w:rPr>
      </w:pPr>
      <w:r w:rsidRPr="00953FA7">
        <w:rPr>
          <w:rFonts w:hint="eastAsia"/>
          <w:szCs w:val="21"/>
        </w:rPr>
        <w:t>63.</w:t>
      </w:r>
      <w:r w:rsidRPr="00953FA7">
        <w:rPr>
          <w:rFonts w:ascii="新宋体" w:hAnsi="新宋体" w:cs="新宋体" w:hint="eastAsia"/>
          <w:kern w:val="0"/>
          <w:szCs w:val="21"/>
        </w:rPr>
        <w:t>由</w:t>
      </w:r>
      <w:r w:rsidRPr="00953FA7">
        <w:rPr>
          <w:rFonts w:ascii="新宋体" w:hAnsi="新宋体" w:cs="新宋体" w:hint="eastAsia"/>
          <w:kern w:val="0"/>
          <w:szCs w:val="21"/>
        </w:rPr>
        <w:t>const</w:t>
      </w:r>
      <w:r w:rsidRPr="00953FA7">
        <w:rPr>
          <w:rFonts w:ascii="新宋体" w:hAnsi="新宋体" w:cs="新宋体" w:hint="eastAsia"/>
          <w:kern w:val="0"/>
          <w:szCs w:val="21"/>
        </w:rPr>
        <w:t>修饰的对象称为</w:t>
      </w:r>
      <w:r w:rsidRPr="00953FA7">
        <w:rPr>
          <w:rFonts w:hint="eastAsia"/>
          <w:color w:val="FF0000"/>
          <w:szCs w:val="21"/>
          <w:u w:val="single"/>
        </w:rPr>
        <w:t>（常对象）</w:t>
      </w:r>
      <w:r w:rsidRPr="00953FA7">
        <w:rPr>
          <w:rFonts w:ascii="新宋体" w:hAnsi="新宋体" w:cs="新宋体" w:hint="eastAsia"/>
          <w:kern w:val="0"/>
          <w:szCs w:val="21"/>
        </w:rPr>
        <w:t>。</w:t>
      </w:r>
    </w:p>
    <w:p w:rsidR="00B03D07" w:rsidRPr="00953FA7" w:rsidRDefault="00B03D07" w:rsidP="00B03D07">
      <w:pPr>
        <w:jc w:val="left"/>
        <w:rPr>
          <w:rFonts w:ascii="新宋体" w:hAnsi="新宋体" w:cs="新宋体"/>
          <w:kern w:val="0"/>
          <w:szCs w:val="21"/>
        </w:rPr>
      </w:pPr>
      <w:r w:rsidRPr="00953FA7">
        <w:rPr>
          <w:rFonts w:hint="eastAsia"/>
          <w:szCs w:val="21"/>
        </w:rPr>
        <w:t>64.</w:t>
      </w:r>
      <w:r w:rsidRPr="00953FA7">
        <w:rPr>
          <w:rFonts w:ascii="新宋体" w:hAnsi="新宋体" w:cs="新宋体" w:hint="eastAsia"/>
          <w:kern w:val="0"/>
          <w:szCs w:val="21"/>
        </w:rPr>
        <w:t>C++</w:t>
      </w:r>
      <w:r w:rsidRPr="00953FA7">
        <w:rPr>
          <w:rFonts w:ascii="新宋体" w:hAnsi="新宋体" w:cs="新宋体" w:hint="eastAsia"/>
          <w:kern w:val="0"/>
          <w:szCs w:val="21"/>
        </w:rPr>
        <w:t>程序设计中，建立继承关系倒挂的树应使用</w:t>
      </w:r>
      <w:r w:rsidRPr="00953FA7">
        <w:rPr>
          <w:rFonts w:hint="eastAsia"/>
          <w:color w:val="FF0000"/>
          <w:szCs w:val="21"/>
          <w:u w:val="single"/>
        </w:rPr>
        <w:t>（单继承）</w:t>
      </w:r>
      <w:r w:rsidRPr="00953FA7">
        <w:rPr>
          <w:rFonts w:ascii="新宋体" w:hAnsi="新宋体" w:cs="新宋体" w:hint="eastAsia"/>
          <w:kern w:val="0"/>
          <w:szCs w:val="21"/>
        </w:rPr>
        <w:t>。</w:t>
      </w:r>
    </w:p>
    <w:p w:rsidR="00B03D07" w:rsidRPr="00953FA7" w:rsidRDefault="00B03D07" w:rsidP="00B03D07">
      <w:pPr>
        <w:jc w:val="left"/>
        <w:rPr>
          <w:rFonts w:ascii="新宋体" w:hAnsi="新宋体" w:cs="新宋体"/>
          <w:kern w:val="0"/>
          <w:szCs w:val="21"/>
        </w:rPr>
      </w:pPr>
      <w:r w:rsidRPr="00953FA7">
        <w:rPr>
          <w:rFonts w:hint="eastAsia"/>
          <w:szCs w:val="21"/>
        </w:rPr>
        <w:t>65.</w:t>
      </w:r>
      <w:proofErr w:type="gramStart"/>
      <w:r w:rsidRPr="00953FA7">
        <w:rPr>
          <w:rFonts w:ascii="新宋体" w:hAnsi="新宋体" w:cs="新宋体" w:hint="eastAsia"/>
          <w:kern w:val="0"/>
          <w:szCs w:val="21"/>
        </w:rPr>
        <w:t>基类的</w:t>
      </w:r>
      <w:proofErr w:type="gramEnd"/>
      <w:r w:rsidRPr="00953FA7">
        <w:rPr>
          <w:rFonts w:ascii="新宋体" w:hAnsi="新宋体" w:cs="新宋体" w:hint="eastAsia"/>
          <w:kern w:val="0"/>
          <w:szCs w:val="21"/>
        </w:rPr>
        <w:t>公有成员在派生类中的访问权限由</w:t>
      </w:r>
      <w:r w:rsidRPr="00953FA7">
        <w:rPr>
          <w:rFonts w:hint="eastAsia"/>
          <w:color w:val="FF0000"/>
          <w:szCs w:val="21"/>
          <w:u w:val="single"/>
        </w:rPr>
        <w:t>（访问控制方式或继承方式）</w:t>
      </w:r>
      <w:r w:rsidRPr="00953FA7">
        <w:rPr>
          <w:rFonts w:ascii="新宋体" w:hAnsi="新宋体" w:cs="新宋体" w:hint="eastAsia"/>
          <w:kern w:val="0"/>
          <w:szCs w:val="21"/>
        </w:rPr>
        <w:t>决定。</w:t>
      </w:r>
    </w:p>
    <w:p w:rsidR="00B03D07" w:rsidRPr="00953FA7" w:rsidRDefault="00B03D07" w:rsidP="00B03D07">
      <w:pPr>
        <w:jc w:val="left"/>
        <w:rPr>
          <w:rFonts w:ascii="新宋体" w:hAnsi="新宋体" w:cs="新宋体"/>
          <w:kern w:val="0"/>
          <w:szCs w:val="21"/>
        </w:rPr>
      </w:pPr>
      <w:r w:rsidRPr="00953FA7">
        <w:rPr>
          <w:rFonts w:hint="eastAsia"/>
          <w:szCs w:val="21"/>
        </w:rPr>
        <w:t>66.</w:t>
      </w:r>
      <w:r w:rsidRPr="00953FA7">
        <w:rPr>
          <w:rFonts w:ascii="新宋体" w:hAnsi="新宋体" w:cs="新宋体" w:hint="eastAsia"/>
          <w:kern w:val="0"/>
          <w:szCs w:val="21"/>
        </w:rPr>
        <w:t>不同对象可以调用相同名称的函数，但执行完全不同行为的现象称为</w:t>
      </w:r>
      <w:r w:rsidRPr="00953FA7">
        <w:rPr>
          <w:rFonts w:hint="eastAsia"/>
          <w:color w:val="FF0000"/>
          <w:szCs w:val="21"/>
          <w:u w:val="single"/>
        </w:rPr>
        <w:t>（多态性）</w:t>
      </w:r>
      <w:r w:rsidRPr="00953FA7">
        <w:rPr>
          <w:rFonts w:ascii="新宋体" w:hAnsi="新宋体" w:cs="新宋体" w:hint="eastAsia"/>
          <w:kern w:val="0"/>
          <w:szCs w:val="21"/>
        </w:rPr>
        <w:t>。</w:t>
      </w:r>
    </w:p>
    <w:p w:rsidR="00B03D07" w:rsidRPr="00953FA7" w:rsidRDefault="00B03D07" w:rsidP="00B03D07">
      <w:pPr>
        <w:jc w:val="left"/>
        <w:rPr>
          <w:rFonts w:ascii="新宋体" w:hAnsi="新宋体" w:cs="新宋体"/>
          <w:kern w:val="0"/>
          <w:szCs w:val="21"/>
        </w:rPr>
      </w:pPr>
      <w:r w:rsidRPr="00953FA7">
        <w:rPr>
          <w:rFonts w:hint="eastAsia"/>
          <w:szCs w:val="21"/>
        </w:rPr>
        <w:t>67.</w:t>
      </w:r>
      <w:r w:rsidRPr="00953FA7">
        <w:rPr>
          <w:rFonts w:ascii="新宋体" w:hAnsi="新宋体" w:cs="新宋体" w:hint="eastAsia"/>
          <w:kern w:val="0"/>
          <w:szCs w:val="21"/>
        </w:rPr>
        <w:t xml:space="preserve">this </w:t>
      </w:r>
      <w:r w:rsidRPr="00953FA7">
        <w:rPr>
          <w:rFonts w:ascii="新宋体" w:hAnsi="新宋体" w:cs="新宋体" w:hint="eastAsia"/>
          <w:kern w:val="0"/>
          <w:szCs w:val="21"/>
        </w:rPr>
        <w:t>指针始终指向调用成员函数的</w:t>
      </w:r>
      <w:r w:rsidRPr="00953FA7">
        <w:rPr>
          <w:rFonts w:hint="eastAsia"/>
          <w:color w:val="FF0000"/>
          <w:szCs w:val="21"/>
          <w:u w:val="single"/>
        </w:rPr>
        <w:t>（对象）</w:t>
      </w:r>
      <w:r w:rsidRPr="00953FA7">
        <w:rPr>
          <w:rFonts w:ascii="新宋体" w:hAnsi="新宋体" w:cs="新宋体" w:hint="eastAsia"/>
          <w:kern w:val="0"/>
          <w:szCs w:val="21"/>
        </w:rPr>
        <w:t>。</w:t>
      </w:r>
    </w:p>
    <w:p w:rsidR="00B03D07" w:rsidRPr="00953FA7" w:rsidRDefault="00B03D07" w:rsidP="00B03D07">
      <w:pPr>
        <w:jc w:val="left"/>
        <w:rPr>
          <w:rFonts w:ascii="新宋体" w:hAnsi="新宋体" w:cs="新宋体"/>
          <w:kern w:val="0"/>
          <w:szCs w:val="21"/>
        </w:rPr>
      </w:pPr>
      <w:r w:rsidRPr="00953FA7">
        <w:rPr>
          <w:rFonts w:hint="eastAsia"/>
          <w:szCs w:val="21"/>
        </w:rPr>
        <w:t>68.</w:t>
      </w:r>
      <w:r w:rsidRPr="00953FA7">
        <w:rPr>
          <w:rFonts w:ascii="新宋体" w:hAnsi="新宋体" w:cs="新宋体" w:hint="eastAsia"/>
          <w:kern w:val="0"/>
          <w:szCs w:val="21"/>
        </w:rPr>
        <w:t>类模板用来表达具有</w:t>
      </w:r>
      <w:r w:rsidRPr="00953FA7">
        <w:rPr>
          <w:rFonts w:hint="eastAsia"/>
          <w:color w:val="FF0000"/>
          <w:szCs w:val="21"/>
          <w:u w:val="single"/>
        </w:rPr>
        <w:t>（相同处理方法）</w:t>
      </w:r>
      <w:r w:rsidRPr="00953FA7">
        <w:rPr>
          <w:rFonts w:ascii="新宋体" w:hAnsi="新宋体" w:cs="新宋体" w:hint="eastAsia"/>
          <w:kern w:val="0"/>
          <w:szCs w:val="21"/>
        </w:rPr>
        <w:t>的模板</w:t>
      </w:r>
      <w:proofErr w:type="gramStart"/>
      <w:r w:rsidRPr="00953FA7">
        <w:rPr>
          <w:rFonts w:ascii="新宋体" w:hAnsi="新宋体" w:cs="新宋体" w:hint="eastAsia"/>
          <w:kern w:val="0"/>
          <w:szCs w:val="21"/>
        </w:rPr>
        <w:t>类对象</w:t>
      </w:r>
      <w:proofErr w:type="gramEnd"/>
      <w:r w:rsidRPr="00953FA7">
        <w:rPr>
          <w:rFonts w:ascii="新宋体" w:hAnsi="新宋体" w:cs="新宋体" w:hint="eastAsia"/>
          <w:kern w:val="0"/>
          <w:szCs w:val="21"/>
        </w:rPr>
        <w:t>集。</w:t>
      </w:r>
    </w:p>
    <w:p w:rsidR="00B03D07" w:rsidRPr="00953FA7" w:rsidRDefault="00B03D07" w:rsidP="00B03D07">
      <w:pPr>
        <w:jc w:val="left"/>
        <w:rPr>
          <w:rFonts w:ascii="新宋体" w:hAnsi="新宋体" w:cs="新宋体"/>
          <w:kern w:val="0"/>
          <w:szCs w:val="21"/>
        </w:rPr>
      </w:pPr>
      <w:r w:rsidRPr="00953FA7">
        <w:rPr>
          <w:rFonts w:hint="eastAsia"/>
          <w:szCs w:val="21"/>
        </w:rPr>
        <w:t>69.</w:t>
      </w:r>
      <w:r w:rsidRPr="00953FA7">
        <w:rPr>
          <w:rFonts w:ascii="新宋体" w:hAnsi="新宋体" w:cs="新宋体" w:hint="eastAsia"/>
          <w:kern w:val="0"/>
          <w:szCs w:val="21"/>
        </w:rPr>
        <w:t>C++</w:t>
      </w:r>
      <w:r w:rsidRPr="00953FA7">
        <w:rPr>
          <w:rFonts w:ascii="新宋体" w:hAnsi="新宋体" w:cs="新宋体" w:hint="eastAsia"/>
          <w:kern w:val="0"/>
          <w:szCs w:val="21"/>
        </w:rPr>
        <w:t>语言中如果调用函数时，需要改变实参或者返回多个值，应该采取</w:t>
      </w:r>
      <w:r w:rsidRPr="00953FA7">
        <w:rPr>
          <w:rFonts w:hint="eastAsia"/>
          <w:color w:val="FF0000"/>
          <w:szCs w:val="21"/>
          <w:u w:val="single"/>
        </w:rPr>
        <w:t>（传地址或引用）</w:t>
      </w:r>
      <w:r w:rsidRPr="00953FA7">
        <w:rPr>
          <w:rFonts w:ascii="新宋体" w:hAnsi="新宋体" w:cs="新宋体" w:hint="eastAsia"/>
          <w:kern w:val="0"/>
          <w:szCs w:val="21"/>
        </w:rPr>
        <w:t>的方式。</w:t>
      </w:r>
    </w:p>
    <w:p w:rsidR="00B03D07" w:rsidRPr="00953FA7" w:rsidRDefault="00B03D07" w:rsidP="00B03D07">
      <w:pPr>
        <w:jc w:val="left"/>
        <w:rPr>
          <w:b/>
          <w:color w:val="FF0000"/>
          <w:szCs w:val="21"/>
          <w:u w:val="single"/>
        </w:rPr>
      </w:pPr>
      <w:r w:rsidRPr="00953FA7">
        <w:rPr>
          <w:rFonts w:hint="eastAsia"/>
          <w:b/>
          <w:szCs w:val="21"/>
        </w:rPr>
        <w:t>70.</w:t>
      </w:r>
      <w:r w:rsidRPr="00953FA7">
        <w:rPr>
          <w:rFonts w:ascii="新宋体" w:hAnsi="新宋体" w:cs="新宋体" w:hint="eastAsia"/>
          <w:b/>
          <w:kern w:val="0"/>
          <w:szCs w:val="21"/>
        </w:rPr>
        <w:t>如果要把类</w:t>
      </w:r>
      <w:r w:rsidRPr="00953FA7">
        <w:rPr>
          <w:rFonts w:ascii="新宋体" w:hAnsi="新宋体" w:cs="新宋体" w:hint="eastAsia"/>
          <w:b/>
          <w:kern w:val="0"/>
          <w:szCs w:val="21"/>
        </w:rPr>
        <w:t>B</w:t>
      </w:r>
      <w:r w:rsidRPr="00953FA7">
        <w:rPr>
          <w:rFonts w:ascii="新宋体" w:hAnsi="新宋体" w:cs="新宋体" w:hint="eastAsia"/>
          <w:b/>
          <w:kern w:val="0"/>
          <w:szCs w:val="21"/>
        </w:rPr>
        <w:t>的成员函数</w:t>
      </w:r>
      <w:r w:rsidRPr="00953FA7">
        <w:rPr>
          <w:rFonts w:ascii="新宋体" w:hAnsi="新宋体" w:cs="新宋体" w:hint="eastAsia"/>
          <w:b/>
          <w:kern w:val="0"/>
          <w:szCs w:val="21"/>
        </w:rPr>
        <w:t>void fun()</w:t>
      </w:r>
      <w:r w:rsidRPr="00953FA7">
        <w:rPr>
          <w:rFonts w:ascii="新宋体" w:hAnsi="新宋体" w:cs="新宋体" w:hint="eastAsia"/>
          <w:b/>
          <w:kern w:val="0"/>
          <w:szCs w:val="21"/>
        </w:rPr>
        <w:t>说明为类</w:t>
      </w:r>
      <w:r w:rsidRPr="00953FA7">
        <w:rPr>
          <w:rFonts w:ascii="新宋体" w:hAnsi="新宋体" w:cs="新宋体" w:hint="eastAsia"/>
          <w:b/>
          <w:kern w:val="0"/>
          <w:szCs w:val="21"/>
        </w:rPr>
        <w:t>A</w:t>
      </w:r>
      <w:r w:rsidRPr="00953FA7">
        <w:rPr>
          <w:rFonts w:ascii="新宋体" w:hAnsi="新宋体" w:cs="新宋体" w:hint="eastAsia"/>
          <w:b/>
          <w:kern w:val="0"/>
          <w:szCs w:val="21"/>
        </w:rPr>
        <w:t>的友元函数，则应在类</w:t>
      </w:r>
      <w:r w:rsidRPr="00953FA7">
        <w:rPr>
          <w:rFonts w:ascii="新宋体" w:hAnsi="新宋体" w:cs="新宋体" w:hint="eastAsia"/>
          <w:b/>
          <w:kern w:val="0"/>
          <w:szCs w:val="21"/>
        </w:rPr>
        <w:t>A</w:t>
      </w:r>
      <w:r w:rsidRPr="00953FA7">
        <w:rPr>
          <w:rFonts w:ascii="新宋体" w:hAnsi="新宋体" w:cs="新宋体" w:hint="eastAsia"/>
          <w:b/>
          <w:kern w:val="0"/>
          <w:szCs w:val="21"/>
        </w:rPr>
        <w:t>中加入语句</w:t>
      </w:r>
      <w:r w:rsidRPr="00953FA7">
        <w:rPr>
          <w:rFonts w:hint="eastAsia"/>
          <w:b/>
          <w:color w:val="FF0000"/>
          <w:szCs w:val="21"/>
          <w:u w:val="single"/>
        </w:rPr>
        <w:t>（</w:t>
      </w:r>
      <w:r w:rsidRPr="00953FA7">
        <w:rPr>
          <w:rFonts w:hint="eastAsia"/>
          <w:b/>
          <w:color w:val="FF0000"/>
          <w:szCs w:val="21"/>
          <w:u w:val="single"/>
        </w:rPr>
        <w:t>friend void B::fun()</w:t>
      </w:r>
      <w:r w:rsidRPr="00953FA7">
        <w:rPr>
          <w:b/>
          <w:color w:val="FF0000"/>
          <w:szCs w:val="21"/>
          <w:u w:val="single"/>
        </w:rPr>
        <w:t>;</w:t>
      </w:r>
      <w:r w:rsidRPr="00953FA7">
        <w:rPr>
          <w:rFonts w:hint="eastAsia"/>
          <w:b/>
          <w:color w:val="FF0000"/>
          <w:szCs w:val="21"/>
          <w:u w:val="single"/>
        </w:rPr>
        <w:t>）</w:t>
      </w:r>
    </w:p>
    <w:p w:rsidR="00B03D07" w:rsidRPr="00953FA7" w:rsidRDefault="00B03D07" w:rsidP="00B03D07">
      <w:pPr>
        <w:rPr>
          <w:b/>
          <w:szCs w:val="21"/>
        </w:rPr>
      </w:pPr>
      <w:r w:rsidRPr="00953FA7">
        <w:rPr>
          <w:rFonts w:hint="eastAsia"/>
          <w:b/>
          <w:szCs w:val="21"/>
        </w:rPr>
        <w:t>71.</w:t>
      </w:r>
      <w:r w:rsidRPr="00953FA7">
        <w:rPr>
          <w:rFonts w:hint="eastAsia"/>
          <w:b/>
          <w:szCs w:val="21"/>
        </w:rPr>
        <w:t>设函数</w:t>
      </w:r>
      <w:r w:rsidRPr="00953FA7">
        <w:rPr>
          <w:rFonts w:hint="eastAsia"/>
          <w:b/>
          <w:szCs w:val="21"/>
        </w:rPr>
        <w:t>max</w:t>
      </w:r>
      <w:r w:rsidRPr="00953FA7">
        <w:rPr>
          <w:rFonts w:hint="eastAsia"/>
          <w:b/>
          <w:szCs w:val="21"/>
        </w:rPr>
        <w:t>是由函数模板实现的，并且</w:t>
      </w:r>
      <w:r w:rsidRPr="00953FA7">
        <w:rPr>
          <w:rFonts w:hint="eastAsia"/>
          <w:b/>
          <w:szCs w:val="21"/>
        </w:rPr>
        <w:t>max(3.5, 5)</w:t>
      </w:r>
      <w:r w:rsidRPr="00953FA7">
        <w:rPr>
          <w:rFonts w:hint="eastAsia"/>
          <w:b/>
          <w:szCs w:val="21"/>
        </w:rPr>
        <w:t>和</w:t>
      </w:r>
      <w:r w:rsidRPr="00953FA7">
        <w:rPr>
          <w:rFonts w:hint="eastAsia"/>
          <w:b/>
          <w:szCs w:val="21"/>
        </w:rPr>
        <w:t>max(3, 5)</w:t>
      </w:r>
      <w:r w:rsidRPr="00953FA7">
        <w:rPr>
          <w:rFonts w:hint="eastAsia"/>
          <w:b/>
          <w:szCs w:val="21"/>
        </w:rPr>
        <w:t>都是正确的函数调用，则此函数模板具有</w:t>
      </w:r>
      <w:r w:rsidRPr="00953FA7">
        <w:rPr>
          <w:rFonts w:hint="eastAsia"/>
          <w:b/>
          <w:color w:val="FF0000"/>
          <w:szCs w:val="21"/>
          <w:u w:val="single"/>
        </w:rPr>
        <w:t>（</w:t>
      </w:r>
      <w:r w:rsidRPr="00953FA7">
        <w:rPr>
          <w:rFonts w:hint="eastAsia"/>
          <w:b/>
          <w:color w:val="FF0000"/>
          <w:szCs w:val="21"/>
          <w:u w:val="single"/>
        </w:rPr>
        <w:t>2</w:t>
      </w:r>
      <w:r w:rsidRPr="00953FA7">
        <w:rPr>
          <w:rFonts w:hint="eastAsia"/>
          <w:b/>
          <w:color w:val="FF0000"/>
          <w:szCs w:val="21"/>
          <w:u w:val="single"/>
        </w:rPr>
        <w:t>）</w:t>
      </w:r>
      <w:proofErr w:type="gramStart"/>
      <w:r w:rsidRPr="00953FA7">
        <w:rPr>
          <w:rFonts w:hint="eastAsia"/>
          <w:b/>
          <w:szCs w:val="21"/>
        </w:rPr>
        <w:t>个</w:t>
      </w:r>
      <w:proofErr w:type="gramEnd"/>
      <w:r w:rsidRPr="00953FA7">
        <w:rPr>
          <w:rFonts w:hint="eastAsia"/>
          <w:b/>
          <w:szCs w:val="21"/>
        </w:rPr>
        <w:t>类型参数。</w:t>
      </w:r>
    </w:p>
    <w:p w:rsidR="00B03D07" w:rsidRPr="00953FA7" w:rsidRDefault="00B03D07" w:rsidP="00B03D07">
      <w:pPr>
        <w:rPr>
          <w:szCs w:val="21"/>
        </w:rPr>
      </w:pPr>
      <w:r w:rsidRPr="00953FA7">
        <w:rPr>
          <w:rFonts w:hint="eastAsia"/>
          <w:szCs w:val="21"/>
        </w:rPr>
        <w:t>72.</w:t>
      </w:r>
      <w:r w:rsidRPr="00953FA7">
        <w:rPr>
          <w:rFonts w:hint="eastAsia"/>
          <w:szCs w:val="21"/>
        </w:rPr>
        <w:t>在</w:t>
      </w:r>
      <w:r w:rsidRPr="00953FA7">
        <w:rPr>
          <w:rFonts w:hint="eastAsia"/>
          <w:szCs w:val="21"/>
        </w:rPr>
        <w:t>C++</w:t>
      </w:r>
      <w:r w:rsidRPr="00953FA7">
        <w:rPr>
          <w:rFonts w:hint="eastAsia"/>
          <w:szCs w:val="21"/>
        </w:rPr>
        <w:t>中，函数重载与虚函数帮助实现了类的</w:t>
      </w:r>
      <w:r w:rsidRPr="00953FA7">
        <w:rPr>
          <w:rFonts w:hint="eastAsia"/>
          <w:color w:val="FF0000"/>
          <w:szCs w:val="21"/>
          <w:u w:val="single"/>
        </w:rPr>
        <w:t>（多态</w:t>
      </w:r>
      <w:r w:rsidRPr="00953FA7">
        <w:rPr>
          <w:rFonts w:hint="eastAsia"/>
          <w:color w:val="FF0000"/>
          <w:szCs w:val="21"/>
          <w:u w:val="single"/>
        </w:rPr>
        <w:t xml:space="preserve">  </w:t>
      </w:r>
      <w:r w:rsidRPr="00953FA7">
        <w:rPr>
          <w:rFonts w:hint="eastAsia"/>
          <w:color w:val="FF0000"/>
          <w:szCs w:val="21"/>
          <w:u w:val="single"/>
        </w:rPr>
        <w:t>）</w:t>
      </w:r>
      <w:r w:rsidRPr="00953FA7">
        <w:rPr>
          <w:rFonts w:hint="eastAsia"/>
          <w:szCs w:val="21"/>
        </w:rPr>
        <w:t>性。</w:t>
      </w:r>
    </w:p>
    <w:p w:rsidR="00B03D07" w:rsidRPr="00953FA7" w:rsidRDefault="00B03D07" w:rsidP="00B03D07">
      <w:pPr>
        <w:rPr>
          <w:szCs w:val="21"/>
        </w:rPr>
      </w:pPr>
      <w:r w:rsidRPr="00953FA7">
        <w:rPr>
          <w:rFonts w:hint="eastAsia"/>
          <w:szCs w:val="21"/>
        </w:rPr>
        <w:t>73.</w:t>
      </w:r>
      <w:r w:rsidRPr="00953FA7">
        <w:rPr>
          <w:rFonts w:hint="eastAsia"/>
          <w:szCs w:val="21"/>
        </w:rPr>
        <w:t>由</w:t>
      </w:r>
      <w:r w:rsidRPr="00953FA7">
        <w:rPr>
          <w:rFonts w:hint="eastAsia"/>
          <w:szCs w:val="21"/>
        </w:rPr>
        <w:t>static</w:t>
      </w:r>
      <w:r w:rsidRPr="00953FA7">
        <w:rPr>
          <w:rFonts w:hint="eastAsia"/>
          <w:szCs w:val="21"/>
        </w:rPr>
        <w:t>修饰的数据成员为该类的所有对象</w:t>
      </w:r>
      <w:r w:rsidRPr="00953FA7">
        <w:rPr>
          <w:rFonts w:hint="eastAsia"/>
          <w:color w:val="FF0000"/>
          <w:szCs w:val="21"/>
          <w:u w:val="single"/>
        </w:rPr>
        <w:t>（共享）</w:t>
      </w:r>
      <w:r w:rsidRPr="00953FA7">
        <w:rPr>
          <w:rFonts w:hint="eastAsia"/>
          <w:szCs w:val="21"/>
        </w:rPr>
        <w:t>。</w:t>
      </w:r>
    </w:p>
    <w:p w:rsidR="00B03D07" w:rsidRPr="00953FA7" w:rsidRDefault="00B03D07" w:rsidP="00B03D07">
      <w:pPr>
        <w:rPr>
          <w:szCs w:val="21"/>
        </w:rPr>
      </w:pPr>
      <w:r w:rsidRPr="00953FA7">
        <w:rPr>
          <w:rFonts w:hint="eastAsia"/>
          <w:szCs w:val="21"/>
        </w:rPr>
        <w:t>74.</w:t>
      </w:r>
      <w:r w:rsidRPr="00953FA7">
        <w:rPr>
          <w:rFonts w:hint="eastAsia"/>
          <w:szCs w:val="21"/>
        </w:rPr>
        <w:t>重载函数在参数类型或参数个数上不同，但</w:t>
      </w:r>
      <w:r w:rsidRPr="00953FA7">
        <w:rPr>
          <w:rFonts w:hint="eastAsia"/>
          <w:color w:val="FF0000"/>
          <w:szCs w:val="21"/>
          <w:u w:val="single"/>
        </w:rPr>
        <w:t>（函数名）</w:t>
      </w:r>
      <w:r w:rsidRPr="00953FA7">
        <w:rPr>
          <w:rFonts w:hint="eastAsia"/>
          <w:szCs w:val="21"/>
        </w:rPr>
        <w:t>相同。</w:t>
      </w:r>
    </w:p>
    <w:p w:rsidR="00B03D07" w:rsidRPr="00953FA7" w:rsidRDefault="00B03D07" w:rsidP="00B03D07">
      <w:pPr>
        <w:rPr>
          <w:b/>
          <w:szCs w:val="21"/>
        </w:rPr>
      </w:pPr>
      <w:r w:rsidRPr="00953FA7">
        <w:rPr>
          <w:rFonts w:hint="eastAsia"/>
          <w:b/>
          <w:szCs w:val="21"/>
        </w:rPr>
        <w:t>75.</w:t>
      </w:r>
      <w:r w:rsidRPr="00953FA7">
        <w:rPr>
          <w:rFonts w:hint="eastAsia"/>
          <w:b/>
          <w:szCs w:val="21"/>
        </w:rPr>
        <w:t>使用</w:t>
      </w:r>
      <w:r w:rsidRPr="00953FA7">
        <w:rPr>
          <w:rFonts w:hint="eastAsia"/>
          <w:b/>
          <w:szCs w:val="21"/>
        </w:rPr>
        <w:t>new</w:t>
      </w:r>
      <w:r w:rsidRPr="00953FA7">
        <w:rPr>
          <w:rFonts w:hint="eastAsia"/>
          <w:b/>
          <w:szCs w:val="21"/>
        </w:rPr>
        <w:t>建立的动态对象在不用时必须用</w:t>
      </w:r>
      <w:r w:rsidRPr="00953FA7">
        <w:rPr>
          <w:rFonts w:hint="eastAsia"/>
          <w:b/>
          <w:color w:val="FF0000"/>
          <w:szCs w:val="21"/>
          <w:u w:val="single"/>
        </w:rPr>
        <w:t>（</w:t>
      </w:r>
      <w:r w:rsidRPr="00953FA7">
        <w:rPr>
          <w:rFonts w:hint="eastAsia"/>
          <w:b/>
          <w:color w:val="FF0000"/>
          <w:szCs w:val="21"/>
          <w:u w:val="single"/>
        </w:rPr>
        <w:t xml:space="preserve">delete </w:t>
      </w:r>
      <w:r w:rsidRPr="00953FA7">
        <w:rPr>
          <w:rFonts w:hint="eastAsia"/>
          <w:b/>
          <w:color w:val="FF0000"/>
          <w:szCs w:val="21"/>
          <w:u w:val="single"/>
        </w:rPr>
        <w:t>）</w:t>
      </w:r>
      <w:r w:rsidRPr="00953FA7">
        <w:rPr>
          <w:rFonts w:hint="eastAsia"/>
          <w:b/>
          <w:szCs w:val="21"/>
        </w:rPr>
        <w:t>释放所占用的空间。</w:t>
      </w:r>
    </w:p>
    <w:p w:rsidR="001C7697" w:rsidRPr="00953FA7" w:rsidRDefault="001C7697" w:rsidP="001C7697">
      <w:pPr>
        <w:autoSpaceDE w:val="0"/>
        <w:autoSpaceDN w:val="0"/>
        <w:adjustRightInd w:val="0"/>
        <w:jc w:val="left"/>
        <w:rPr>
          <w:rFonts w:cs="SimSun-Identity-H"/>
          <w:color w:val="000000"/>
          <w:kern w:val="0"/>
          <w:szCs w:val="21"/>
        </w:rPr>
      </w:pPr>
      <w:r w:rsidRPr="00953FA7">
        <w:rPr>
          <w:rFonts w:ascii="新宋体" w:hAnsi="新宋体" w:cs="新宋体" w:hint="eastAsia"/>
          <w:kern w:val="0"/>
          <w:szCs w:val="21"/>
        </w:rPr>
        <w:t>76</w:t>
      </w:r>
      <w:r w:rsidRPr="00953FA7">
        <w:rPr>
          <w:rFonts w:cs="TimesNewRomanPSMT-Identity-H"/>
          <w:color w:val="000000"/>
          <w:kern w:val="0"/>
          <w:szCs w:val="21"/>
        </w:rPr>
        <w:t>.</w:t>
      </w:r>
      <w:r w:rsidRPr="00953FA7">
        <w:rPr>
          <w:rFonts w:cs="SimSun-Identity-H" w:hint="eastAsia"/>
          <w:color w:val="000000"/>
          <w:kern w:val="0"/>
          <w:szCs w:val="21"/>
        </w:rPr>
        <w:t>定义类的动态对象数组时，系统只能够自动调用该类</w:t>
      </w:r>
      <w:proofErr w:type="gramStart"/>
      <w:r w:rsidRPr="00953FA7">
        <w:rPr>
          <w:rFonts w:cs="SimSun-Identity-H" w:hint="eastAsia"/>
          <w:color w:val="000000"/>
          <w:kern w:val="0"/>
          <w:szCs w:val="21"/>
        </w:rPr>
        <w:t>的</w:t>
      </w:r>
      <w:r w:rsidRPr="00953FA7">
        <w:rPr>
          <w:rFonts w:hint="eastAsia"/>
          <w:color w:val="FF0000"/>
          <w:szCs w:val="21"/>
          <w:u w:val="single"/>
        </w:rPr>
        <w:t>无参</w:t>
      </w:r>
      <w:r w:rsidRPr="00953FA7">
        <w:rPr>
          <w:rFonts w:cs="SimSun-Identity-H" w:hint="eastAsia"/>
          <w:color w:val="000000"/>
          <w:kern w:val="0"/>
          <w:szCs w:val="21"/>
        </w:rPr>
        <w:t>构造</w:t>
      </w:r>
      <w:proofErr w:type="gramEnd"/>
      <w:r w:rsidRPr="00953FA7">
        <w:rPr>
          <w:rFonts w:cs="SimSun-Identity-H" w:hint="eastAsia"/>
          <w:color w:val="000000"/>
          <w:kern w:val="0"/>
          <w:szCs w:val="21"/>
        </w:rPr>
        <w:t>函数对其进行初始</w:t>
      </w:r>
    </w:p>
    <w:p w:rsidR="001C7697" w:rsidRPr="00953FA7" w:rsidRDefault="001C7697" w:rsidP="001C7697">
      <w:pPr>
        <w:autoSpaceDE w:val="0"/>
        <w:autoSpaceDN w:val="0"/>
        <w:adjustRightInd w:val="0"/>
        <w:jc w:val="left"/>
        <w:rPr>
          <w:rFonts w:cs="SimSun-Identity-H"/>
          <w:color w:val="000000"/>
          <w:kern w:val="0"/>
          <w:szCs w:val="21"/>
        </w:rPr>
      </w:pPr>
      <w:r w:rsidRPr="00953FA7">
        <w:rPr>
          <w:rFonts w:cs="SimSun-Identity-H" w:hint="eastAsia"/>
          <w:color w:val="000000"/>
          <w:kern w:val="0"/>
          <w:szCs w:val="21"/>
        </w:rPr>
        <w:t>化。</w:t>
      </w:r>
    </w:p>
    <w:p w:rsidR="001C7697" w:rsidRPr="00953FA7" w:rsidRDefault="001C7697" w:rsidP="001C7697">
      <w:pPr>
        <w:autoSpaceDE w:val="0"/>
        <w:autoSpaceDN w:val="0"/>
        <w:adjustRightInd w:val="0"/>
        <w:jc w:val="left"/>
        <w:rPr>
          <w:rFonts w:cs="SimSun-Identity-H"/>
          <w:color w:val="000000"/>
          <w:kern w:val="0"/>
          <w:szCs w:val="21"/>
        </w:rPr>
      </w:pPr>
      <w:r w:rsidRPr="00953FA7">
        <w:rPr>
          <w:rFonts w:cs="TimesNewRomanPSMT-Identity-H" w:hint="eastAsia"/>
          <w:color w:val="000000"/>
          <w:kern w:val="0"/>
          <w:szCs w:val="21"/>
        </w:rPr>
        <w:t>77</w:t>
      </w:r>
      <w:r w:rsidRPr="00953FA7">
        <w:rPr>
          <w:rFonts w:cs="TimesNewRomanPSMT-Identity-H"/>
          <w:color w:val="000000"/>
          <w:kern w:val="0"/>
          <w:szCs w:val="21"/>
        </w:rPr>
        <w:t>.</w:t>
      </w:r>
      <w:r w:rsidRPr="00953FA7">
        <w:rPr>
          <w:rFonts w:cs="SimSun-Identity-H" w:hint="eastAsia"/>
          <w:color w:val="000000"/>
          <w:kern w:val="0"/>
          <w:szCs w:val="21"/>
        </w:rPr>
        <w:t>在</w:t>
      </w:r>
      <w:r w:rsidRPr="00953FA7">
        <w:rPr>
          <w:rFonts w:cs="TimesNewRomanPSMT-Identity-H"/>
          <w:color w:val="000000"/>
          <w:kern w:val="0"/>
          <w:szCs w:val="21"/>
        </w:rPr>
        <w:t>C++</w:t>
      </w:r>
      <w:r w:rsidRPr="00953FA7">
        <w:rPr>
          <w:rFonts w:cs="SimSun-Identity-H" w:hint="eastAsia"/>
          <w:color w:val="000000"/>
          <w:kern w:val="0"/>
          <w:szCs w:val="21"/>
        </w:rPr>
        <w:t>程序设计中，建立继承关系倒挂的树应使用</w:t>
      </w:r>
      <w:r w:rsidRPr="00953FA7">
        <w:rPr>
          <w:color w:val="FF0000"/>
          <w:szCs w:val="21"/>
          <w:u w:val="single"/>
        </w:rPr>
        <w:t>___</w:t>
      </w:r>
      <w:r w:rsidRPr="00953FA7">
        <w:rPr>
          <w:rFonts w:hint="eastAsia"/>
          <w:color w:val="FF0000"/>
          <w:szCs w:val="21"/>
          <w:u w:val="single"/>
        </w:rPr>
        <w:t>单一</w:t>
      </w:r>
      <w:r w:rsidRPr="00953FA7">
        <w:rPr>
          <w:rFonts w:hint="eastAsia"/>
          <w:color w:val="FF0000"/>
          <w:szCs w:val="21"/>
          <w:u w:val="single"/>
        </w:rPr>
        <w:t>(</w:t>
      </w:r>
      <w:r w:rsidRPr="00953FA7">
        <w:rPr>
          <w:rFonts w:hint="eastAsia"/>
          <w:color w:val="FF0000"/>
          <w:szCs w:val="21"/>
          <w:u w:val="single"/>
        </w:rPr>
        <w:t>或单</w:t>
      </w:r>
      <w:r w:rsidRPr="00953FA7">
        <w:rPr>
          <w:rFonts w:hint="eastAsia"/>
          <w:color w:val="FF0000"/>
          <w:szCs w:val="21"/>
          <w:u w:val="single"/>
        </w:rPr>
        <w:t>)</w:t>
      </w:r>
      <w:r w:rsidRPr="00953FA7">
        <w:rPr>
          <w:color w:val="FF0000"/>
          <w:szCs w:val="21"/>
          <w:u w:val="single"/>
        </w:rPr>
        <w:t>______</w:t>
      </w:r>
      <w:r w:rsidRPr="00953FA7">
        <w:rPr>
          <w:rFonts w:cs="SimSun-Identity-H" w:hint="eastAsia"/>
          <w:color w:val="000000"/>
          <w:kern w:val="0"/>
          <w:szCs w:val="21"/>
        </w:rPr>
        <w:t>继承。</w:t>
      </w:r>
    </w:p>
    <w:p w:rsidR="001C7697" w:rsidRPr="00953FA7" w:rsidRDefault="001C7697" w:rsidP="001C7697">
      <w:pPr>
        <w:autoSpaceDE w:val="0"/>
        <w:autoSpaceDN w:val="0"/>
        <w:adjustRightInd w:val="0"/>
        <w:jc w:val="left"/>
        <w:rPr>
          <w:rFonts w:cs="SimSun-Identity-H"/>
          <w:color w:val="000000"/>
          <w:kern w:val="0"/>
          <w:szCs w:val="21"/>
        </w:rPr>
      </w:pPr>
      <w:r w:rsidRPr="00953FA7">
        <w:rPr>
          <w:rFonts w:cs="TimesNewRomanPSMT-Identity-H" w:hint="eastAsia"/>
          <w:color w:val="000000"/>
          <w:kern w:val="0"/>
          <w:szCs w:val="21"/>
        </w:rPr>
        <w:t>78</w:t>
      </w:r>
      <w:r w:rsidRPr="00953FA7">
        <w:rPr>
          <w:rFonts w:cs="TimesNewRomanPSMT-Identity-H"/>
          <w:color w:val="000000"/>
          <w:kern w:val="0"/>
          <w:szCs w:val="21"/>
        </w:rPr>
        <w:t>.</w:t>
      </w:r>
      <w:r w:rsidRPr="00953FA7">
        <w:rPr>
          <w:rFonts w:cs="SimSun-Identity-H" w:hint="eastAsia"/>
          <w:color w:val="000000"/>
          <w:kern w:val="0"/>
          <w:szCs w:val="21"/>
        </w:rPr>
        <w:t>表达式</w:t>
      </w:r>
      <w:r w:rsidRPr="00953FA7">
        <w:rPr>
          <w:rFonts w:cs="TimesNewRomanPSMT-Identity-H"/>
          <w:color w:val="000000"/>
          <w:kern w:val="0"/>
          <w:szCs w:val="21"/>
        </w:rPr>
        <w:t xml:space="preserve">cout&lt;&lt;end1 </w:t>
      </w:r>
      <w:r w:rsidRPr="00953FA7">
        <w:rPr>
          <w:rFonts w:cs="SimSun-Identity-H" w:hint="eastAsia"/>
          <w:color w:val="000000"/>
          <w:kern w:val="0"/>
          <w:szCs w:val="21"/>
        </w:rPr>
        <w:t>还可表示为</w:t>
      </w:r>
      <w:r w:rsidRPr="00953FA7">
        <w:rPr>
          <w:color w:val="FF0000"/>
          <w:szCs w:val="21"/>
          <w:u w:val="single"/>
        </w:rPr>
        <w:t>___</w:t>
      </w:r>
      <w:r w:rsidRPr="00953FA7">
        <w:rPr>
          <w:rFonts w:hint="eastAsia"/>
          <w:color w:val="FF0000"/>
          <w:szCs w:val="21"/>
          <w:u w:val="single"/>
        </w:rPr>
        <w:t xml:space="preserve"> cout&lt;&lt;</w:t>
      </w:r>
      <w:r w:rsidRPr="00953FA7">
        <w:rPr>
          <w:rFonts w:hint="eastAsia"/>
          <w:color w:val="FF0000"/>
          <w:szCs w:val="21"/>
          <w:u w:val="single"/>
        </w:rPr>
        <w:t>′</w:t>
      </w:r>
      <w:r w:rsidRPr="00953FA7">
        <w:rPr>
          <w:rFonts w:hint="eastAsia"/>
          <w:color w:val="FF0000"/>
          <w:szCs w:val="21"/>
          <w:u w:val="single"/>
        </w:rPr>
        <w:t>\n</w:t>
      </w:r>
      <w:r w:rsidRPr="00953FA7">
        <w:rPr>
          <w:rFonts w:hint="eastAsia"/>
          <w:color w:val="FF0000"/>
          <w:szCs w:val="21"/>
          <w:u w:val="single"/>
        </w:rPr>
        <w:t>′</w:t>
      </w:r>
      <w:r w:rsidRPr="00953FA7">
        <w:rPr>
          <w:rFonts w:hint="eastAsia"/>
          <w:color w:val="FF0000"/>
          <w:szCs w:val="21"/>
          <w:u w:val="single"/>
        </w:rPr>
        <w:t>(</w:t>
      </w:r>
      <w:r w:rsidRPr="00953FA7">
        <w:rPr>
          <w:rFonts w:hint="eastAsia"/>
          <w:color w:val="FF0000"/>
          <w:szCs w:val="21"/>
          <w:u w:val="single"/>
        </w:rPr>
        <w:t>或</w:t>
      </w:r>
      <w:r w:rsidRPr="00953FA7">
        <w:rPr>
          <w:rFonts w:hint="eastAsia"/>
          <w:color w:val="FF0000"/>
          <w:szCs w:val="21"/>
          <w:u w:val="single"/>
        </w:rPr>
        <w:t>cout&lt;&lt;</w:t>
      </w:r>
      <w:r w:rsidRPr="00953FA7">
        <w:rPr>
          <w:rFonts w:hint="eastAsia"/>
          <w:color w:val="FF0000"/>
          <w:szCs w:val="21"/>
          <w:u w:val="single"/>
        </w:rPr>
        <w:t>′</w:t>
      </w:r>
      <w:r w:rsidRPr="00953FA7">
        <w:rPr>
          <w:rFonts w:hint="eastAsia"/>
          <w:color w:val="FF0000"/>
          <w:szCs w:val="21"/>
          <w:u w:val="single"/>
        </w:rPr>
        <w:t>\12</w:t>
      </w:r>
      <w:r w:rsidRPr="00953FA7">
        <w:rPr>
          <w:rFonts w:hint="eastAsia"/>
          <w:color w:val="FF0000"/>
          <w:szCs w:val="21"/>
          <w:u w:val="single"/>
        </w:rPr>
        <w:t>′</w:t>
      </w:r>
      <w:r w:rsidRPr="00953FA7">
        <w:rPr>
          <w:rFonts w:hint="eastAsia"/>
          <w:color w:val="FF0000"/>
          <w:szCs w:val="21"/>
          <w:u w:val="single"/>
        </w:rPr>
        <w:t>,</w:t>
      </w:r>
      <w:r w:rsidRPr="00953FA7">
        <w:rPr>
          <w:rFonts w:hint="eastAsia"/>
          <w:color w:val="FF0000"/>
          <w:szCs w:val="21"/>
          <w:u w:val="single"/>
        </w:rPr>
        <w:t>或</w:t>
      </w:r>
      <w:r w:rsidRPr="00953FA7">
        <w:rPr>
          <w:rFonts w:hint="eastAsia"/>
          <w:color w:val="FF0000"/>
          <w:szCs w:val="21"/>
          <w:u w:val="single"/>
        </w:rPr>
        <w:t>cout&lt;&lt;</w:t>
      </w:r>
      <w:r w:rsidRPr="00953FA7">
        <w:rPr>
          <w:rFonts w:hint="eastAsia"/>
          <w:color w:val="FF0000"/>
          <w:szCs w:val="21"/>
          <w:u w:val="single"/>
        </w:rPr>
        <w:t>′</w:t>
      </w:r>
      <w:r w:rsidRPr="00953FA7">
        <w:rPr>
          <w:rFonts w:hint="eastAsia"/>
          <w:color w:val="FF0000"/>
          <w:szCs w:val="21"/>
          <w:u w:val="single"/>
        </w:rPr>
        <w:t>\xA</w:t>
      </w:r>
      <w:r w:rsidRPr="00953FA7">
        <w:rPr>
          <w:rFonts w:hint="eastAsia"/>
          <w:color w:val="FF0000"/>
          <w:szCs w:val="21"/>
          <w:u w:val="single"/>
        </w:rPr>
        <w:t>′</w:t>
      </w:r>
      <w:r w:rsidRPr="00953FA7">
        <w:rPr>
          <w:rFonts w:hint="eastAsia"/>
          <w:color w:val="FF0000"/>
          <w:szCs w:val="21"/>
          <w:u w:val="single"/>
        </w:rPr>
        <w:t>,</w:t>
      </w:r>
      <w:r w:rsidRPr="00953FA7">
        <w:rPr>
          <w:rFonts w:hint="eastAsia"/>
          <w:color w:val="FF0000"/>
          <w:szCs w:val="21"/>
          <w:u w:val="single"/>
        </w:rPr>
        <w:t>或其它等价形式</w:t>
      </w:r>
      <w:r w:rsidRPr="00953FA7">
        <w:rPr>
          <w:rFonts w:hint="eastAsia"/>
          <w:color w:val="FF0000"/>
          <w:szCs w:val="21"/>
          <w:u w:val="single"/>
        </w:rPr>
        <w:t>)</w:t>
      </w:r>
      <w:r w:rsidRPr="00953FA7">
        <w:rPr>
          <w:color w:val="FF0000"/>
          <w:szCs w:val="21"/>
          <w:u w:val="single"/>
        </w:rPr>
        <w:t>______</w:t>
      </w:r>
      <w:r w:rsidRPr="00953FA7">
        <w:rPr>
          <w:rFonts w:cs="SimSun-Identity-H" w:hint="eastAsia"/>
          <w:color w:val="000000"/>
          <w:kern w:val="0"/>
          <w:szCs w:val="21"/>
        </w:rPr>
        <w:t>。</w:t>
      </w:r>
    </w:p>
    <w:p w:rsidR="001C7697" w:rsidRPr="00953FA7" w:rsidRDefault="001C7697" w:rsidP="001C7697">
      <w:pPr>
        <w:autoSpaceDE w:val="0"/>
        <w:autoSpaceDN w:val="0"/>
        <w:adjustRightInd w:val="0"/>
        <w:jc w:val="left"/>
        <w:rPr>
          <w:rFonts w:cs="SimSun-Identity-H"/>
          <w:color w:val="000000"/>
          <w:kern w:val="0"/>
          <w:szCs w:val="21"/>
        </w:rPr>
      </w:pPr>
      <w:r w:rsidRPr="00953FA7">
        <w:rPr>
          <w:rFonts w:cs="TimesNewRomanPSMT-Identity-H" w:hint="eastAsia"/>
          <w:color w:val="000000"/>
          <w:kern w:val="0"/>
          <w:szCs w:val="21"/>
        </w:rPr>
        <w:t>79</w:t>
      </w:r>
      <w:r w:rsidRPr="00953FA7">
        <w:rPr>
          <w:rFonts w:cs="TimesNewRomanPSMT-Identity-H"/>
          <w:color w:val="000000"/>
          <w:kern w:val="0"/>
          <w:szCs w:val="21"/>
        </w:rPr>
        <w:t>.</w:t>
      </w:r>
      <w:proofErr w:type="gramStart"/>
      <w:r w:rsidRPr="00953FA7">
        <w:rPr>
          <w:rFonts w:cs="SimSun-Identity-H" w:hint="eastAsia"/>
          <w:color w:val="000000"/>
          <w:kern w:val="0"/>
          <w:szCs w:val="21"/>
        </w:rPr>
        <w:t>基类的</w:t>
      </w:r>
      <w:proofErr w:type="gramEnd"/>
      <w:r w:rsidRPr="00953FA7">
        <w:rPr>
          <w:rFonts w:cs="SimSun-Identity-H" w:hint="eastAsia"/>
          <w:color w:val="000000"/>
          <w:kern w:val="0"/>
          <w:szCs w:val="21"/>
        </w:rPr>
        <w:t>公有成员在派生类中的访问权限由</w:t>
      </w:r>
      <w:r w:rsidRPr="00953FA7">
        <w:rPr>
          <w:color w:val="FF0000"/>
          <w:szCs w:val="21"/>
          <w:u w:val="single"/>
        </w:rPr>
        <w:t>___</w:t>
      </w:r>
      <w:r w:rsidRPr="00953FA7">
        <w:rPr>
          <w:rFonts w:hint="eastAsia"/>
          <w:color w:val="FF0000"/>
          <w:szCs w:val="21"/>
          <w:u w:val="single"/>
        </w:rPr>
        <w:t>访问控制</w:t>
      </w:r>
      <w:r w:rsidRPr="00953FA7">
        <w:rPr>
          <w:rFonts w:hint="eastAsia"/>
          <w:color w:val="FF0000"/>
          <w:szCs w:val="21"/>
          <w:u w:val="single"/>
        </w:rPr>
        <w:t>(</w:t>
      </w:r>
      <w:r w:rsidRPr="00953FA7">
        <w:rPr>
          <w:rFonts w:hint="eastAsia"/>
          <w:color w:val="FF0000"/>
          <w:szCs w:val="21"/>
          <w:u w:val="single"/>
        </w:rPr>
        <w:t>或其它等价形式</w:t>
      </w:r>
      <w:r w:rsidRPr="00953FA7">
        <w:rPr>
          <w:rFonts w:hint="eastAsia"/>
          <w:color w:val="FF0000"/>
          <w:szCs w:val="21"/>
          <w:u w:val="single"/>
        </w:rPr>
        <w:t>)</w:t>
      </w:r>
      <w:r w:rsidRPr="00953FA7">
        <w:rPr>
          <w:color w:val="FF0000"/>
          <w:szCs w:val="21"/>
          <w:u w:val="single"/>
        </w:rPr>
        <w:t>______</w:t>
      </w:r>
      <w:r w:rsidRPr="00953FA7">
        <w:rPr>
          <w:rFonts w:cs="SimSun-Identity-H" w:hint="eastAsia"/>
          <w:color w:val="000000"/>
          <w:kern w:val="0"/>
          <w:szCs w:val="21"/>
        </w:rPr>
        <w:t>决定。</w:t>
      </w:r>
    </w:p>
    <w:p w:rsidR="001C7697" w:rsidRPr="00953FA7" w:rsidRDefault="001C7697" w:rsidP="001C7697">
      <w:pPr>
        <w:autoSpaceDE w:val="0"/>
        <w:autoSpaceDN w:val="0"/>
        <w:adjustRightInd w:val="0"/>
        <w:jc w:val="left"/>
        <w:rPr>
          <w:rFonts w:cs="SimSun-Identity-H"/>
          <w:color w:val="000000"/>
          <w:kern w:val="0"/>
          <w:szCs w:val="21"/>
        </w:rPr>
      </w:pPr>
      <w:r w:rsidRPr="00953FA7">
        <w:rPr>
          <w:rFonts w:cs="TimesNewRomanPSMT-Identity-H" w:hint="eastAsia"/>
          <w:color w:val="000000"/>
          <w:kern w:val="0"/>
          <w:szCs w:val="21"/>
        </w:rPr>
        <w:t>80</w:t>
      </w:r>
      <w:r w:rsidRPr="00953FA7">
        <w:rPr>
          <w:rFonts w:cs="TimesNewRomanPSMT-Identity-H"/>
          <w:color w:val="000000"/>
          <w:kern w:val="0"/>
          <w:szCs w:val="21"/>
        </w:rPr>
        <w:t>.C++</w:t>
      </w:r>
      <w:r w:rsidRPr="00953FA7">
        <w:rPr>
          <w:rFonts w:cs="SimSun-Identity-H" w:hint="eastAsia"/>
          <w:color w:val="000000"/>
          <w:kern w:val="0"/>
          <w:szCs w:val="21"/>
        </w:rPr>
        <w:t>支持的两种多态性分别是</w:t>
      </w:r>
      <w:r w:rsidRPr="00953FA7">
        <w:rPr>
          <w:rFonts w:hint="eastAsia"/>
          <w:color w:val="FF0000"/>
          <w:szCs w:val="21"/>
          <w:u w:val="single"/>
        </w:rPr>
        <w:t>编译时的</w:t>
      </w:r>
      <w:r w:rsidRPr="00953FA7">
        <w:rPr>
          <w:rFonts w:hint="eastAsia"/>
          <w:color w:val="FF0000"/>
          <w:szCs w:val="21"/>
          <w:u w:val="single"/>
        </w:rPr>
        <w:t>(</w:t>
      </w:r>
      <w:r w:rsidRPr="00953FA7">
        <w:rPr>
          <w:rFonts w:hint="eastAsia"/>
          <w:color w:val="FF0000"/>
          <w:szCs w:val="21"/>
          <w:u w:val="single"/>
        </w:rPr>
        <w:t>或静态，或操作重载</w:t>
      </w:r>
      <w:r w:rsidRPr="00953FA7">
        <w:rPr>
          <w:rFonts w:hint="eastAsia"/>
          <w:color w:val="FF0000"/>
          <w:szCs w:val="21"/>
          <w:u w:val="single"/>
        </w:rPr>
        <w:t>)</w:t>
      </w:r>
      <w:r w:rsidRPr="00953FA7">
        <w:rPr>
          <w:rFonts w:cs="SimSun-Identity-H" w:hint="eastAsia"/>
          <w:color w:val="000000"/>
          <w:kern w:val="0"/>
          <w:szCs w:val="21"/>
        </w:rPr>
        <w:t>多态性和</w:t>
      </w:r>
      <w:r w:rsidRPr="00953FA7">
        <w:rPr>
          <w:rFonts w:hint="eastAsia"/>
          <w:color w:val="FF0000"/>
          <w:szCs w:val="21"/>
          <w:u w:val="single"/>
        </w:rPr>
        <w:t>运行时的</w:t>
      </w:r>
      <w:r w:rsidRPr="00953FA7">
        <w:rPr>
          <w:rFonts w:hint="eastAsia"/>
          <w:color w:val="FF0000"/>
          <w:szCs w:val="21"/>
          <w:u w:val="single"/>
        </w:rPr>
        <w:t>(</w:t>
      </w:r>
      <w:r w:rsidRPr="00953FA7">
        <w:rPr>
          <w:rFonts w:hint="eastAsia"/>
          <w:color w:val="FF0000"/>
          <w:szCs w:val="21"/>
          <w:u w:val="single"/>
        </w:rPr>
        <w:t>或动态，或虚函数</w:t>
      </w:r>
      <w:r w:rsidRPr="00953FA7">
        <w:rPr>
          <w:rFonts w:hint="eastAsia"/>
          <w:color w:val="FF0000"/>
          <w:szCs w:val="21"/>
          <w:u w:val="single"/>
        </w:rPr>
        <w:t>)</w:t>
      </w:r>
      <w:r w:rsidRPr="00953FA7">
        <w:rPr>
          <w:rFonts w:cs="SimSun-Identity-H" w:hint="eastAsia"/>
          <w:color w:val="000000"/>
          <w:kern w:val="0"/>
          <w:szCs w:val="21"/>
        </w:rPr>
        <w:t>多态性。</w:t>
      </w:r>
    </w:p>
    <w:p w:rsidR="001C7697" w:rsidRPr="00953FA7" w:rsidRDefault="001C7697" w:rsidP="001C7697">
      <w:pPr>
        <w:autoSpaceDE w:val="0"/>
        <w:autoSpaceDN w:val="0"/>
        <w:adjustRightInd w:val="0"/>
        <w:jc w:val="left"/>
        <w:rPr>
          <w:rFonts w:cs="SimSun-Identity-H"/>
          <w:color w:val="000000"/>
          <w:kern w:val="0"/>
          <w:szCs w:val="21"/>
        </w:rPr>
      </w:pPr>
      <w:r w:rsidRPr="00953FA7">
        <w:rPr>
          <w:rFonts w:cs="TimesNewRomanPSMT-Identity-H" w:hint="eastAsia"/>
          <w:color w:val="000000"/>
          <w:kern w:val="0"/>
          <w:szCs w:val="21"/>
        </w:rPr>
        <w:t>81</w:t>
      </w:r>
      <w:r w:rsidRPr="00953FA7">
        <w:rPr>
          <w:rFonts w:cs="TimesNewRomanPSMT-Identity-H"/>
          <w:color w:val="000000"/>
          <w:kern w:val="0"/>
          <w:szCs w:val="21"/>
        </w:rPr>
        <w:t>.C++</w:t>
      </w:r>
      <w:r w:rsidRPr="00953FA7">
        <w:rPr>
          <w:rFonts w:cs="SimSun-Identity-H" w:hint="eastAsia"/>
          <w:color w:val="000000"/>
          <w:kern w:val="0"/>
          <w:szCs w:val="21"/>
        </w:rPr>
        <w:t>中语句</w:t>
      </w:r>
      <w:r w:rsidRPr="00953FA7">
        <w:rPr>
          <w:rFonts w:cs="TimesNewRomanPSMT-Identity-H"/>
          <w:color w:val="000000"/>
          <w:kern w:val="0"/>
          <w:szCs w:val="21"/>
        </w:rPr>
        <w:t>const char * const p=</w:t>
      </w:r>
      <w:r w:rsidRPr="00953FA7">
        <w:rPr>
          <w:rFonts w:cs="SimSun-Identity-H" w:hint="eastAsia"/>
          <w:color w:val="000000"/>
          <w:kern w:val="0"/>
          <w:szCs w:val="21"/>
        </w:rPr>
        <w:t>″</w:t>
      </w:r>
      <w:r w:rsidRPr="00953FA7">
        <w:rPr>
          <w:rFonts w:cs="TimesNewRomanPSMT-Identity-H"/>
          <w:color w:val="000000"/>
          <w:kern w:val="0"/>
          <w:szCs w:val="21"/>
        </w:rPr>
        <w:t>hello</w:t>
      </w:r>
      <w:r w:rsidRPr="00953FA7">
        <w:rPr>
          <w:rFonts w:cs="SimSun-Identity-H" w:hint="eastAsia"/>
          <w:color w:val="000000"/>
          <w:kern w:val="0"/>
          <w:szCs w:val="21"/>
        </w:rPr>
        <w:t>″；所定义的指针</w:t>
      </w:r>
      <w:r w:rsidRPr="00953FA7">
        <w:rPr>
          <w:rFonts w:cs="TimesNewRomanPSMT-Identity-H"/>
          <w:color w:val="000000"/>
          <w:kern w:val="0"/>
          <w:szCs w:val="21"/>
        </w:rPr>
        <w:t xml:space="preserve">p </w:t>
      </w:r>
      <w:r w:rsidRPr="00953FA7">
        <w:rPr>
          <w:rFonts w:cs="SimSun-Identity-H" w:hint="eastAsia"/>
          <w:color w:val="000000"/>
          <w:kern w:val="0"/>
          <w:szCs w:val="21"/>
        </w:rPr>
        <w:t>和它所指的内容都不能被</w:t>
      </w:r>
      <w:r w:rsidRPr="00953FA7">
        <w:rPr>
          <w:color w:val="FF0000"/>
          <w:szCs w:val="21"/>
          <w:u w:val="single"/>
        </w:rPr>
        <w:t>____</w:t>
      </w:r>
      <w:r w:rsidRPr="00953FA7">
        <w:rPr>
          <w:rFonts w:hint="eastAsia"/>
          <w:color w:val="FF0000"/>
          <w:szCs w:val="21"/>
          <w:u w:val="single"/>
        </w:rPr>
        <w:t>改变</w:t>
      </w:r>
      <w:r w:rsidRPr="00953FA7">
        <w:rPr>
          <w:rFonts w:hint="eastAsia"/>
          <w:color w:val="FF0000"/>
          <w:szCs w:val="21"/>
          <w:u w:val="single"/>
        </w:rPr>
        <w:t>(</w:t>
      </w:r>
      <w:r w:rsidRPr="00953FA7">
        <w:rPr>
          <w:rFonts w:hint="eastAsia"/>
          <w:color w:val="FF0000"/>
          <w:szCs w:val="21"/>
          <w:u w:val="single"/>
        </w:rPr>
        <w:t>或重新赋值</w:t>
      </w:r>
      <w:r w:rsidRPr="00953FA7">
        <w:rPr>
          <w:rFonts w:hint="eastAsia"/>
          <w:color w:val="FF0000"/>
          <w:szCs w:val="21"/>
          <w:u w:val="single"/>
        </w:rPr>
        <w:t>)</w:t>
      </w:r>
      <w:r w:rsidRPr="00953FA7">
        <w:rPr>
          <w:color w:val="FF0000"/>
          <w:szCs w:val="21"/>
          <w:u w:val="single"/>
        </w:rPr>
        <w:t>_____</w:t>
      </w:r>
      <w:r w:rsidRPr="00953FA7">
        <w:rPr>
          <w:rFonts w:cs="SimSun-Identity-H" w:hint="eastAsia"/>
          <w:color w:val="000000"/>
          <w:kern w:val="0"/>
          <w:szCs w:val="21"/>
        </w:rPr>
        <w:t>。</w:t>
      </w:r>
    </w:p>
    <w:p w:rsidR="001C7697" w:rsidRPr="00953FA7" w:rsidRDefault="001C7697" w:rsidP="001C7697">
      <w:pPr>
        <w:autoSpaceDE w:val="0"/>
        <w:autoSpaceDN w:val="0"/>
        <w:adjustRightInd w:val="0"/>
        <w:jc w:val="left"/>
        <w:rPr>
          <w:rFonts w:cs="SimSun-Identity-H"/>
          <w:color w:val="000000"/>
          <w:kern w:val="0"/>
          <w:szCs w:val="21"/>
        </w:rPr>
      </w:pPr>
      <w:r w:rsidRPr="00953FA7">
        <w:rPr>
          <w:rFonts w:cs="TimesNewRomanPSMT-Identity-H" w:hint="eastAsia"/>
          <w:color w:val="000000"/>
          <w:kern w:val="0"/>
          <w:szCs w:val="21"/>
        </w:rPr>
        <w:t>82</w:t>
      </w:r>
      <w:r w:rsidRPr="00953FA7">
        <w:rPr>
          <w:rFonts w:cs="TimesNewRomanPSMT-Identity-H"/>
          <w:color w:val="000000"/>
          <w:kern w:val="0"/>
          <w:szCs w:val="21"/>
        </w:rPr>
        <w:t>.</w:t>
      </w:r>
      <w:r w:rsidRPr="00953FA7">
        <w:rPr>
          <w:rFonts w:cs="SimSun-Identity-H" w:hint="eastAsia"/>
          <w:color w:val="000000"/>
          <w:kern w:val="0"/>
          <w:szCs w:val="21"/>
        </w:rPr>
        <w:t>假定</w:t>
      </w:r>
      <w:r w:rsidRPr="00953FA7">
        <w:rPr>
          <w:rFonts w:cs="TimesNewRomanPSMT-Identity-H"/>
          <w:color w:val="000000"/>
          <w:kern w:val="0"/>
          <w:szCs w:val="21"/>
        </w:rPr>
        <w:t xml:space="preserve">AB </w:t>
      </w:r>
      <w:r w:rsidRPr="00953FA7">
        <w:rPr>
          <w:rFonts w:cs="SimSun-Identity-H" w:hint="eastAsia"/>
          <w:color w:val="000000"/>
          <w:kern w:val="0"/>
          <w:szCs w:val="21"/>
        </w:rPr>
        <w:t>为一个类，则语句</w:t>
      </w:r>
      <w:r w:rsidRPr="00953FA7">
        <w:rPr>
          <w:rFonts w:cs="TimesNewRomanPSMT-Identity-H"/>
          <w:color w:val="000000"/>
          <w:kern w:val="0"/>
          <w:szCs w:val="21"/>
        </w:rPr>
        <w:t>AB(AB&amp;x)</w:t>
      </w:r>
      <w:r w:rsidRPr="00953FA7">
        <w:rPr>
          <w:rFonts w:cs="SimSun-Identity-H" w:hint="eastAsia"/>
          <w:color w:val="000000"/>
          <w:kern w:val="0"/>
          <w:szCs w:val="21"/>
        </w:rPr>
        <w:t>；为该类</w:t>
      </w:r>
      <w:r w:rsidRPr="00953FA7">
        <w:rPr>
          <w:color w:val="FF0000"/>
          <w:szCs w:val="21"/>
          <w:u w:val="single"/>
        </w:rPr>
        <w:t>____</w:t>
      </w:r>
      <w:r w:rsidRPr="00953FA7">
        <w:rPr>
          <w:rFonts w:hint="eastAsia"/>
          <w:color w:val="FF0000"/>
          <w:szCs w:val="21"/>
          <w:u w:val="single"/>
        </w:rPr>
        <w:t>复制初始化</w:t>
      </w:r>
      <w:r w:rsidRPr="00953FA7">
        <w:rPr>
          <w:rFonts w:hint="eastAsia"/>
          <w:color w:val="FF0000"/>
          <w:szCs w:val="21"/>
          <w:u w:val="single"/>
        </w:rPr>
        <w:t>(</w:t>
      </w:r>
      <w:r w:rsidRPr="00953FA7">
        <w:rPr>
          <w:rFonts w:hint="eastAsia"/>
          <w:color w:val="FF0000"/>
          <w:szCs w:val="21"/>
          <w:u w:val="single"/>
        </w:rPr>
        <w:t>或拷贝</w:t>
      </w:r>
      <w:r w:rsidRPr="00953FA7">
        <w:rPr>
          <w:rFonts w:hint="eastAsia"/>
          <w:color w:val="FF0000"/>
          <w:szCs w:val="21"/>
          <w:u w:val="single"/>
        </w:rPr>
        <w:t>)</w:t>
      </w:r>
      <w:r w:rsidRPr="00953FA7">
        <w:rPr>
          <w:color w:val="FF0000"/>
          <w:szCs w:val="21"/>
          <w:u w:val="single"/>
        </w:rPr>
        <w:t>_____</w:t>
      </w:r>
      <w:r w:rsidRPr="00953FA7">
        <w:rPr>
          <w:rFonts w:cs="SimSun-Identity-H" w:hint="eastAsia"/>
          <w:color w:val="000000"/>
          <w:kern w:val="0"/>
          <w:szCs w:val="21"/>
        </w:rPr>
        <w:t>构造函数的原型说明。</w:t>
      </w:r>
    </w:p>
    <w:p w:rsidR="001C7697" w:rsidRPr="00953FA7" w:rsidRDefault="001C7697" w:rsidP="001C7697">
      <w:pPr>
        <w:autoSpaceDE w:val="0"/>
        <w:autoSpaceDN w:val="0"/>
        <w:adjustRightInd w:val="0"/>
        <w:jc w:val="left"/>
        <w:rPr>
          <w:rFonts w:cs="SimSun-Identity-H"/>
          <w:color w:val="000000"/>
          <w:kern w:val="0"/>
          <w:szCs w:val="21"/>
        </w:rPr>
      </w:pPr>
      <w:r w:rsidRPr="00953FA7">
        <w:rPr>
          <w:rFonts w:cs="TimesNewRomanPSMT-Identity-H" w:hint="eastAsia"/>
          <w:color w:val="000000"/>
          <w:kern w:val="0"/>
          <w:szCs w:val="21"/>
        </w:rPr>
        <w:t>83</w:t>
      </w:r>
      <w:r w:rsidRPr="00953FA7">
        <w:rPr>
          <w:rFonts w:cs="TimesNewRomanPSMT-Identity-H"/>
          <w:color w:val="000000"/>
          <w:kern w:val="0"/>
          <w:szCs w:val="21"/>
        </w:rPr>
        <w:t>.</w:t>
      </w:r>
      <w:r w:rsidRPr="00953FA7">
        <w:rPr>
          <w:rFonts w:cs="SimSun-Identity-H" w:hint="eastAsia"/>
          <w:color w:val="000000"/>
          <w:kern w:val="0"/>
          <w:szCs w:val="21"/>
        </w:rPr>
        <w:t>将关键字</w:t>
      </w:r>
      <w:r w:rsidRPr="00953FA7">
        <w:rPr>
          <w:rFonts w:cs="TimesNewRomanPSMT-Identity-H"/>
          <w:color w:val="000000"/>
          <w:kern w:val="0"/>
          <w:szCs w:val="21"/>
        </w:rPr>
        <w:t xml:space="preserve">const </w:t>
      </w:r>
      <w:r w:rsidRPr="00953FA7">
        <w:rPr>
          <w:rFonts w:cs="SimSun-Identity-H" w:hint="eastAsia"/>
          <w:color w:val="000000"/>
          <w:kern w:val="0"/>
          <w:szCs w:val="21"/>
        </w:rPr>
        <w:t>写在成员函数的</w:t>
      </w:r>
      <w:r w:rsidRPr="00953FA7">
        <w:rPr>
          <w:color w:val="FF0000"/>
          <w:szCs w:val="21"/>
          <w:u w:val="single"/>
        </w:rPr>
        <w:t>___</w:t>
      </w:r>
      <w:r w:rsidRPr="00953FA7">
        <w:rPr>
          <w:rFonts w:hint="eastAsia"/>
          <w:color w:val="FF0000"/>
          <w:szCs w:val="21"/>
          <w:u w:val="single"/>
        </w:rPr>
        <w:t>函数头</w:t>
      </w:r>
      <w:r w:rsidRPr="00953FA7">
        <w:rPr>
          <w:rFonts w:hint="eastAsia"/>
          <w:color w:val="FF0000"/>
          <w:szCs w:val="21"/>
          <w:u w:val="single"/>
        </w:rPr>
        <w:t>(</w:t>
      </w:r>
      <w:r w:rsidRPr="00953FA7">
        <w:rPr>
          <w:rFonts w:hint="eastAsia"/>
          <w:color w:val="FF0000"/>
          <w:szCs w:val="21"/>
          <w:u w:val="single"/>
        </w:rPr>
        <w:t>或参数表</w:t>
      </w:r>
      <w:r w:rsidRPr="00953FA7">
        <w:rPr>
          <w:rFonts w:hint="eastAsia"/>
          <w:color w:val="FF0000"/>
          <w:szCs w:val="21"/>
          <w:u w:val="single"/>
        </w:rPr>
        <w:t xml:space="preserve">) </w:t>
      </w:r>
      <w:r w:rsidRPr="00953FA7">
        <w:rPr>
          <w:color w:val="FF0000"/>
          <w:szCs w:val="21"/>
          <w:u w:val="single"/>
        </w:rPr>
        <w:t>_</w:t>
      </w:r>
      <w:r w:rsidRPr="00953FA7">
        <w:rPr>
          <w:rFonts w:cs="SimSun-Identity-H" w:hint="eastAsia"/>
          <w:color w:val="000000"/>
          <w:kern w:val="0"/>
          <w:szCs w:val="21"/>
        </w:rPr>
        <w:t>和</w:t>
      </w:r>
      <w:r w:rsidRPr="00953FA7">
        <w:rPr>
          <w:color w:val="FF0000"/>
          <w:szCs w:val="21"/>
          <w:u w:val="single"/>
        </w:rPr>
        <w:t>______</w:t>
      </w:r>
      <w:r w:rsidRPr="00953FA7">
        <w:rPr>
          <w:rFonts w:hint="eastAsia"/>
          <w:color w:val="FF0000"/>
          <w:szCs w:val="21"/>
          <w:u w:val="single"/>
        </w:rPr>
        <w:t>函数体</w:t>
      </w:r>
      <w:r w:rsidRPr="00953FA7">
        <w:rPr>
          <w:color w:val="FF0000"/>
          <w:szCs w:val="21"/>
          <w:u w:val="single"/>
        </w:rPr>
        <w:t>___</w:t>
      </w:r>
      <w:r w:rsidRPr="00953FA7">
        <w:rPr>
          <w:rFonts w:cs="SimSun-Identity-H" w:hint="eastAsia"/>
          <w:color w:val="000000"/>
          <w:kern w:val="0"/>
          <w:szCs w:val="21"/>
        </w:rPr>
        <w:t>之间时，所修饰的是</w:t>
      </w:r>
      <w:r w:rsidRPr="00953FA7">
        <w:rPr>
          <w:rFonts w:cs="TimesNewRomanPSMT-Identity-H"/>
          <w:color w:val="000000"/>
          <w:kern w:val="0"/>
          <w:szCs w:val="21"/>
        </w:rPr>
        <w:t xml:space="preserve">this </w:t>
      </w:r>
      <w:r w:rsidRPr="00953FA7">
        <w:rPr>
          <w:rFonts w:cs="SimSun-Identity-H" w:hint="eastAsia"/>
          <w:color w:val="000000"/>
          <w:kern w:val="0"/>
          <w:szCs w:val="21"/>
        </w:rPr>
        <w:t>指针。</w:t>
      </w:r>
    </w:p>
    <w:p w:rsidR="001C7697" w:rsidRPr="00953FA7" w:rsidRDefault="001C7697" w:rsidP="001C7697">
      <w:pPr>
        <w:autoSpaceDE w:val="0"/>
        <w:autoSpaceDN w:val="0"/>
        <w:adjustRightInd w:val="0"/>
        <w:jc w:val="left"/>
        <w:rPr>
          <w:rFonts w:cs="SimSun-Identity-H"/>
          <w:color w:val="000000"/>
          <w:kern w:val="0"/>
          <w:szCs w:val="21"/>
        </w:rPr>
      </w:pPr>
      <w:r w:rsidRPr="00953FA7">
        <w:rPr>
          <w:rFonts w:cs="TimesNewRomanPSMT-Identity-H" w:hint="eastAsia"/>
          <w:color w:val="000000"/>
          <w:kern w:val="0"/>
          <w:szCs w:val="21"/>
        </w:rPr>
        <w:t>84</w:t>
      </w:r>
      <w:r w:rsidRPr="00953FA7">
        <w:rPr>
          <w:rFonts w:cs="TimesNewRomanPSMT-Identity-H"/>
          <w:color w:val="000000"/>
          <w:kern w:val="0"/>
          <w:szCs w:val="21"/>
        </w:rPr>
        <w:t>.</w:t>
      </w:r>
      <w:r w:rsidRPr="00953FA7">
        <w:rPr>
          <w:rFonts w:cs="SimSun-Identity-H" w:hint="eastAsia"/>
          <w:color w:val="000000"/>
          <w:kern w:val="0"/>
          <w:szCs w:val="21"/>
        </w:rPr>
        <w:t>在</w:t>
      </w:r>
      <w:r w:rsidRPr="00953FA7">
        <w:rPr>
          <w:rFonts w:cs="TimesNewRomanPSMT-Identity-H"/>
          <w:color w:val="000000"/>
          <w:kern w:val="0"/>
          <w:szCs w:val="21"/>
        </w:rPr>
        <w:t>C++</w:t>
      </w:r>
      <w:r w:rsidRPr="00953FA7">
        <w:rPr>
          <w:rFonts w:cs="SimSun-Identity-H" w:hint="eastAsia"/>
          <w:color w:val="000000"/>
          <w:kern w:val="0"/>
          <w:szCs w:val="21"/>
        </w:rPr>
        <w:t>中，访问一个对象的成员所用的运算符是</w:t>
      </w:r>
      <w:r w:rsidRPr="00953FA7">
        <w:rPr>
          <w:color w:val="FF0000"/>
          <w:szCs w:val="21"/>
          <w:u w:val="single"/>
        </w:rPr>
        <w:t>___</w:t>
      </w:r>
      <w:r w:rsidRPr="00953FA7">
        <w:rPr>
          <w:rFonts w:hint="eastAsia"/>
          <w:color w:val="FF0000"/>
          <w:szCs w:val="21"/>
          <w:u w:val="single"/>
        </w:rPr>
        <w:t>成员选择运算符</w:t>
      </w:r>
      <w:r w:rsidRPr="00953FA7">
        <w:rPr>
          <w:rFonts w:hint="eastAsia"/>
          <w:color w:val="FF0000"/>
          <w:szCs w:val="21"/>
          <w:u w:val="single"/>
        </w:rPr>
        <w:t>(</w:t>
      </w:r>
      <w:r w:rsidRPr="00953FA7">
        <w:rPr>
          <w:rFonts w:hint="eastAsia"/>
          <w:color w:val="FF0000"/>
          <w:szCs w:val="21"/>
          <w:u w:val="single"/>
        </w:rPr>
        <w:t>或“</w:t>
      </w:r>
      <w:r w:rsidRPr="00953FA7">
        <w:rPr>
          <w:rFonts w:hint="eastAsia"/>
          <w:color w:val="FF0000"/>
          <w:szCs w:val="21"/>
          <w:u w:val="single"/>
        </w:rPr>
        <w:t>.</w:t>
      </w:r>
      <w:r w:rsidRPr="00953FA7">
        <w:rPr>
          <w:rFonts w:hint="eastAsia"/>
          <w:color w:val="FF0000"/>
          <w:szCs w:val="21"/>
          <w:u w:val="single"/>
        </w:rPr>
        <w:t>”</w:t>
      </w:r>
      <w:r w:rsidRPr="00953FA7">
        <w:rPr>
          <w:rFonts w:hint="eastAsia"/>
          <w:color w:val="FF0000"/>
          <w:szCs w:val="21"/>
          <w:u w:val="single"/>
        </w:rPr>
        <w:t>)</w:t>
      </w:r>
      <w:r w:rsidRPr="00953FA7">
        <w:rPr>
          <w:color w:val="FF0000"/>
          <w:szCs w:val="21"/>
          <w:u w:val="single"/>
        </w:rPr>
        <w:t>______</w:t>
      </w:r>
      <w:r w:rsidRPr="00953FA7">
        <w:rPr>
          <w:rFonts w:cs="SimSun-Identity-H" w:hint="eastAsia"/>
          <w:color w:val="000000"/>
          <w:kern w:val="0"/>
          <w:szCs w:val="21"/>
        </w:rPr>
        <w:t>，访问一个指针所指向的对象的成员所用的运算符是</w:t>
      </w:r>
      <w:r w:rsidRPr="00953FA7">
        <w:rPr>
          <w:color w:val="FF0000"/>
          <w:szCs w:val="21"/>
          <w:u w:val="single"/>
        </w:rPr>
        <w:t>___</w:t>
      </w:r>
      <w:r w:rsidRPr="00953FA7">
        <w:rPr>
          <w:rFonts w:hint="eastAsia"/>
          <w:color w:val="FF0000"/>
          <w:szCs w:val="21"/>
          <w:u w:val="single"/>
        </w:rPr>
        <w:t>成员访问运算符</w:t>
      </w:r>
      <w:r w:rsidRPr="00953FA7">
        <w:rPr>
          <w:rFonts w:hint="eastAsia"/>
          <w:color w:val="FF0000"/>
          <w:szCs w:val="21"/>
          <w:u w:val="single"/>
        </w:rPr>
        <w:t>(</w:t>
      </w:r>
      <w:r w:rsidRPr="00953FA7">
        <w:rPr>
          <w:rFonts w:hint="eastAsia"/>
          <w:color w:val="FF0000"/>
          <w:szCs w:val="21"/>
          <w:u w:val="single"/>
        </w:rPr>
        <w:t>或“</w:t>
      </w:r>
      <w:r w:rsidRPr="00953FA7">
        <w:rPr>
          <w:rFonts w:hint="eastAsia"/>
          <w:color w:val="FF0000"/>
          <w:szCs w:val="21"/>
          <w:u w:val="single"/>
        </w:rPr>
        <w:t>&gt;</w:t>
      </w:r>
      <w:r w:rsidRPr="00953FA7">
        <w:rPr>
          <w:rFonts w:hint="eastAsia"/>
          <w:color w:val="FF0000"/>
          <w:szCs w:val="21"/>
          <w:u w:val="single"/>
        </w:rPr>
        <w:t>”</w:t>
      </w:r>
      <w:r w:rsidRPr="00953FA7">
        <w:rPr>
          <w:rFonts w:hint="eastAsia"/>
          <w:color w:val="FF0000"/>
          <w:szCs w:val="21"/>
          <w:u w:val="single"/>
        </w:rPr>
        <w:t>)</w:t>
      </w:r>
      <w:r w:rsidRPr="00953FA7">
        <w:rPr>
          <w:color w:val="FF0000"/>
          <w:szCs w:val="21"/>
          <w:u w:val="single"/>
        </w:rPr>
        <w:t>____</w:t>
      </w:r>
      <w:r w:rsidRPr="00953FA7">
        <w:rPr>
          <w:rFonts w:cs="SimSun-Identity-H" w:hint="eastAsia"/>
          <w:color w:val="000000"/>
          <w:kern w:val="0"/>
          <w:szCs w:val="21"/>
        </w:rPr>
        <w:t>。</w:t>
      </w:r>
    </w:p>
    <w:p w:rsidR="001C7697" w:rsidRPr="00953FA7" w:rsidRDefault="001C7697" w:rsidP="001C7697">
      <w:pPr>
        <w:rPr>
          <w:rFonts w:cs="TimesNewRomanPSMT-Identity-H"/>
          <w:color w:val="000000"/>
          <w:kern w:val="0"/>
          <w:szCs w:val="21"/>
        </w:rPr>
      </w:pPr>
      <w:r w:rsidRPr="00953FA7">
        <w:rPr>
          <w:rFonts w:cs="TimesNewRomanPSMT-Identity-H" w:hint="eastAsia"/>
          <w:color w:val="000000"/>
          <w:kern w:val="0"/>
          <w:szCs w:val="21"/>
        </w:rPr>
        <w:t>85</w:t>
      </w:r>
      <w:r w:rsidRPr="00953FA7">
        <w:rPr>
          <w:rFonts w:cs="TimesNewRomanPSMT-Identity-H"/>
          <w:color w:val="000000"/>
          <w:kern w:val="0"/>
          <w:szCs w:val="21"/>
        </w:rPr>
        <w:t>.</w:t>
      </w:r>
      <w:r w:rsidRPr="00953FA7">
        <w:rPr>
          <w:rFonts w:cs="SimSun-Identity-H" w:hint="eastAsia"/>
          <w:color w:val="000000"/>
          <w:kern w:val="0"/>
          <w:szCs w:val="21"/>
        </w:rPr>
        <w:t>派生类从一个或多个以前定义的该类的</w:t>
      </w:r>
      <w:r w:rsidRPr="00953FA7">
        <w:rPr>
          <w:color w:val="FF0000"/>
          <w:szCs w:val="21"/>
          <w:u w:val="single"/>
        </w:rPr>
        <w:t>_</w:t>
      </w:r>
      <w:proofErr w:type="gramStart"/>
      <w:r w:rsidRPr="00953FA7">
        <w:rPr>
          <w:rFonts w:hint="eastAsia"/>
          <w:color w:val="FF0000"/>
          <w:szCs w:val="21"/>
          <w:u w:val="single"/>
        </w:rPr>
        <w:t>基类</w:t>
      </w:r>
      <w:proofErr w:type="gramEnd"/>
      <w:r w:rsidRPr="00953FA7">
        <w:rPr>
          <w:color w:val="FF0000"/>
          <w:szCs w:val="21"/>
          <w:u w:val="single"/>
        </w:rPr>
        <w:t>___</w:t>
      </w:r>
      <w:r w:rsidRPr="00953FA7">
        <w:rPr>
          <w:rFonts w:hint="eastAsia"/>
          <w:color w:val="FF0000"/>
          <w:szCs w:val="21"/>
          <w:u w:val="single"/>
        </w:rPr>
        <w:t>。</w:t>
      </w:r>
    </w:p>
    <w:p w:rsidR="00B03D07" w:rsidRPr="00953FA7" w:rsidRDefault="00BF517D" w:rsidP="00BF517D">
      <w:pPr>
        <w:rPr>
          <w:rFonts w:ascii="新宋体" w:hAnsi="新宋体" w:cs="新宋体"/>
          <w:kern w:val="0"/>
          <w:szCs w:val="21"/>
        </w:rPr>
      </w:pPr>
      <w:r w:rsidRPr="00953FA7">
        <w:rPr>
          <w:rFonts w:cs="SimSun-Identity-H" w:hint="eastAsia"/>
          <w:color w:val="000000"/>
          <w:kern w:val="0"/>
          <w:szCs w:val="21"/>
        </w:rPr>
        <w:t>86.</w:t>
      </w:r>
      <w:r w:rsidRPr="00953FA7">
        <w:rPr>
          <w:rFonts w:cs="SimSun-Identity-H" w:hint="eastAsia"/>
          <w:color w:val="000000"/>
          <w:kern w:val="0"/>
          <w:szCs w:val="21"/>
        </w:rPr>
        <w:t>若希望用一个已有对象来构造另一个同类型的对象，可以使用</w:t>
      </w:r>
      <w:r w:rsidRPr="00953FA7">
        <w:rPr>
          <w:rFonts w:hint="eastAsia"/>
          <w:color w:val="FF0000"/>
          <w:szCs w:val="21"/>
          <w:u w:val="single"/>
        </w:rPr>
        <w:t>__</w:t>
      </w:r>
      <w:r w:rsidRPr="00953FA7">
        <w:rPr>
          <w:rFonts w:hint="eastAsia"/>
          <w:color w:val="FF0000"/>
          <w:szCs w:val="21"/>
          <w:u w:val="single"/>
        </w:rPr>
        <w:t>拷贝构造函数</w:t>
      </w:r>
      <w:r w:rsidRPr="00953FA7">
        <w:rPr>
          <w:rFonts w:hint="eastAsia"/>
          <w:color w:val="FF0000"/>
          <w:szCs w:val="21"/>
          <w:u w:val="single"/>
        </w:rPr>
        <w:t>__</w:t>
      </w:r>
      <w:r w:rsidRPr="00953FA7">
        <w:rPr>
          <w:rFonts w:cs="SimSun-Identity-H" w:hint="eastAsia"/>
          <w:color w:val="000000"/>
          <w:kern w:val="0"/>
          <w:szCs w:val="21"/>
        </w:rPr>
        <w:t>来实现。</w:t>
      </w:r>
    </w:p>
    <w:p w:rsidR="00C815B6" w:rsidRPr="00953FA7" w:rsidRDefault="00BF517D" w:rsidP="001E56AE">
      <w:pPr>
        <w:rPr>
          <w:rFonts w:cs="SimSun-Identity-H"/>
          <w:color w:val="000000"/>
          <w:kern w:val="0"/>
          <w:szCs w:val="21"/>
        </w:rPr>
      </w:pPr>
      <w:r w:rsidRPr="00953FA7">
        <w:rPr>
          <w:rFonts w:cs="SimSun-Identity-H" w:hint="eastAsia"/>
          <w:color w:val="000000"/>
          <w:kern w:val="0"/>
          <w:szCs w:val="21"/>
        </w:rPr>
        <w:t>87. C++</w:t>
      </w:r>
      <w:r w:rsidRPr="00953FA7">
        <w:rPr>
          <w:rFonts w:cs="SimSun-Identity-H" w:hint="eastAsia"/>
          <w:color w:val="000000"/>
          <w:kern w:val="0"/>
          <w:szCs w:val="21"/>
        </w:rPr>
        <w:t>的</w:t>
      </w:r>
      <w:r w:rsidRPr="00953FA7">
        <w:rPr>
          <w:rFonts w:cs="SimSun-Identity-H" w:hint="eastAsia"/>
          <w:color w:val="000000"/>
          <w:kern w:val="0"/>
          <w:szCs w:val="21"/>
        </w:rPr>
        <w:t>I/O</w:t>
      </w:r>
      <w:r w:rsidRPr="00953FA7">
        <w:rPr>
          <w:rFonts w:cs="SimSun-Identity-H" w:hint="eastAsia"/>
          <w:color w:val="000000"/>
          <w:kern w:val="0"/>
          <w:szCs w:val="21"/>
        </w:rPr>
        <w:t>是以</w:t>
      </w:r>
      <w:r w:rsidRPr="00953FA7">
        <w:rPr>
          <w:rFonts w:hint="eastAsia"/>
          <w:color w:val="FF0000"/>
          <w:szCs w:val="21"/>
          <w:u w:val="single"/>
        </w:rPr>
        <w:t>字节流</w:t>
      </w:r>
      <w:r w:rsidRPr="00953FA7">
        <w:rPr>
          <w:rFonts w:hint="eastAsia"/>
          <w:color w:val="FF0000"/>
          <w:szCs w:val="21"/>
          <w:u w:val="single"/>
        </w:rPr>
        <w:t> </w:t>
      </w:r>
      <w:r w:rsidRPr="00953FA7">
        <w:rPr>
          <w:rFonts w:cs="SimSun-Identity-H" w:hint="eastAsia"/>
          <w:color w:val="000000"/>
          <w:kern w:val="0"/>
          <w:szCs w:val="21"/>
        </w:rPr>
        <w:t>的形式实现的，每个</w:t>
      </w:r>
      <w:r w:rsidRPr="00953FA7">
        <w:rPr>
          <w:rFonts w:cs="SimSun-Identity-H" w:hint="eastAsia"/>
          <w:color w:val="000000"/>
          <w:kern w:val="0"/>
          <w:szCs w:val="21"/>
        </w:rPr>
        <w:t>C++</w:t>
      </w:r>
      <w:r w:rsidRPr="00953FA7">
        <w:rPr>
          <w:rFonts w:cs="SimSun-Identity-H" w:hint="eastAsia"/>
          <w:color w:val="000000"/>
          <w:kern w:val="0"/>
          <w:szCs w:val="21"/>
        </w:rPr>
        <w:t>编译系统都带有一个面向对象的输入</w:t>
      </w:r>
      <w:r w:rsidRPr="00953FA7">
        <w:rPr>
          <w:rFonts w:cs="SimSun-Identity-H" w:hint="eastAsia"/>
          <w:color w:val="000000"/>
          <w:kern w:val="0"/>
          <w:szCs w:val="21"/>
        </w:rPr>
        <w:t>/</w:t>
      </w:r>
      <w:r w:rsidRPr="00953FA7">
        <w:rPr>
          <w:rFonts w:cs="SimSun-Identity-H" w:hint="eastAsia"/>
          <w:color w:val="000000"/>
          <w:kern w:val="0"/>
          <w:szCs w:val="21"/>
        </w:rPr>
        <w:t>输出软件包，这就是</w:t>
      </w:r>
      <w:r w:rsidRPr="00953FA7">
        <w:rPr>
          <w:rFonts w:hint="eastAsia"/>
          <w:color w:val="FF0000"/>
          <w:szCs w:val="21"/>
          <w:u w:val="single"/>
        </w:rPr>
        <w:t> I/O</w:t>
      </w:r>
      <w:proofErr w:type="gramStart"/>
      <w:r w:rsidRPr="00953FA7">
        <w:rPr>
          <w:rFonts w:hint="eastAsia"/>
          <w:color w:val="FF0000"/>
          <w:szCs w:val="21"/>
          <w:u w:val="single"/>
        </w:rPr>
        <w:t>流类库</w:t>
      </w:r>
      <w:proofErr w:type="gramEnd"/>
      <w:r w:rsidRPr="00953FA7">
        <w:rPr>
          <w:rFonts w:cs="SimSun-Identity-H" w:hint="eastAsia"/>
          <w:color w:val="000000"/>
          <w:kern w:val="0"/>
          <w:szCs w:val="21"/>
        </w:rPr>
        <w:t> </w:t>
      </w:r>
      <w:r w:rsidRPr="00953FA7">
        <w:rPr>
          <w:rFonts w:cs="SimSun-Identity-H" w:hint="eastAsia"/>
          <w:color w:val="000000"/>
          <w:kern w:val="0"/>
          <w:szCs w:val="21"/>
        </w:rPr>
        <w:t>。</w:t>
      </w:r>
    </w:p>
    <w:p w:rsidR="0077401C" w:rsidRPr="00953FA7" w:rsidRDefault="0077401C" w:rsidP="001E56AE">
      <w:pPr>
        <w:rPr>
          <w:rFonts w:cs="SimSun-Identity-H"/>
          <w:color w:val="000000"/>
          <w:kern w:val="0"/>
          <w:szCs w:val="21"/>
        </w:rPr>
      </w:pPr>
      <w:r w:rsidRPr="00953FA7">
        <w:rPr>
          <w:rFonts w:cs="SimSun-Identity-H" w:hint="eastAsia"/>
          <w:color w:val="000000"/>
          <w:kern w:val="0"/>
          <w:szCs w:val="21"/>
        </w:rPr>
        <w:t>88.</w:t>
      </w:r>
      <w:r w:rsidRPr="00953FA7">
        <w:rPr>
          <w:rFonts w:cs="SimSun-Identity-H" w:hint="eastAsia"/>
          <w:color w:val="000000"/>
          <w:kern w:val="0"/>
          <w:szCs w:val="21"/>
        </w:rPr>
        <w:t>当基类中的某个成员函数被声明为虚函数后，此虚函数就可以在一个或多个派生类中被重新定义，在派生类中重新定义时，其函数原型，包括返回类型、</w:t>
      </w:r>
      <w:r w:rsidRPr="00953FA7">
        <w:rPr>
          <w:rFonts w:hint="eastAsia"/>
          <w:color w:val="FF0000"/>
          <w:szCs w:val="21"/>
          <w:u w:val="single"/>
        </w:rPr>
        <w:t>函数名</w:t>
      </w:r>
      <w:r w:rsidRPr="00953FA7">
        <w:rPr>
          <w:rFonts w:cs="SimSun-Identity-H" w:hint="eastAsia"/>
          <w:color w:val="000000"/>
          <w:kern w:val="0"/>
          <w:szCs w:val="21"/>
        </w:rPr>
        <w:t>、</w:t>
      </w:r>
      <w:r w:rsidRPr="00953FA7">
        <w:rPr>
          <w:rFonts w:hint="eastAsia"/>
          <w:color w:val="FF0000"/>
          <w:szCs w:val="21"/>
          <w:u w:val="single"/>
        </w:rPr>
        <w:t>参数个数</w:t>
      </w:r>
      <w:r w:rsidRPr="00953FA7">
        <w:rPr>
          <w:rFonts w:cs="SimSun-Identity-H" w:hint="eastAsia"/>
          <w:color w:val="000000"/>
          <w:kern w:val="0"/>
          <w:szCs w:val="21"/>
        </w:rPr>
        <w:t>、参数类型以及参数的顺序都必须与基类中的原型完全相同。</w:t>
      </w:r>
    </w:p>
    <w:p w:rsidR="0077401C" w:rsidRPr="00953FA7" w:rsidRDefault="0077401C" w:rsidP="001E56AE">
      <w:pPr>
        <w:rPr>
          <w:rFonts w:cs="SimSun-Identity-H"/>
          <w:color w:val="000000"/>
          <w:kern w:val="0"/>
          <w:szCs w:val="21"/>
        </w:rPr>
      </w:pPr>
      <w:r w:rsidRPr="00953FA7">
        <w:rPr>
          <w:rFonts w:cs="SimSun-Identity-H" w:hint="eastAsia"/>
          <w:color w:val="000000"/>
          <w:kern w:val="0"/>
          <w:szCs w:val="21"/>
        </w:rPr>
        <w:t>89.</w:t>
      </w:r>
      <w:r w:rsidRPr="00953FA7">
        <w:rPr>
          <w:rFonts w:cs="SimSun-Identity-H" w:hint="eastAsia"/>
          <w:color w:val="000000"/>
          <w:kern w:val="0"/>
          <w:szCs w:val="21"/>
        </w:rPr>
        <w:t>静态成员属于</w:t>
      </w:r>
      <w:r w:rsidRPr="00953FA7">
        <w:rPr>
          <w:rFonts w:hint="eastAsia"/>
          <w:color w:val="FF0000"/>
          <w:szCs w:val="21"/>
          <w:u w:val="single"/>
        </w:rPr>
        <w:t>类</w:t>
      </w:r>
      <w:r w:rsidRPr="00953FA7">
        <w:rPr>
          <w:rFonts w:cs="SimSun-Identity-H" w:hint="eastAsia"/>
          <w:color w:val="000000"/>
          <w:kern w:val="0"/>
          <w:szCs w:val="21"/>
        </w:rPr>
        <w:t>，而不属于</w:t>
      </w:r>
      <w:r w:rsidRPr="00953FA7">
        <w:rPr>
          <w:rFonts w:hint="eastAsia"/>
          <w:color w:val="FF0000"/>
          <w:szCs w:val="21"/>
          <w:u w:val="single"/>
        </w:rPr>
        <w:t>任何一个对象</w:t>
      </w:r>
      <w:r w:rsidRPr="00953FA7">
        <w:rPr>
          <w:rFonts w:cs="SimSun-Identity-H" w:hint="eastAsia"/>
          <w:color w:val="000000"/>
          <w:kern w:val="0"/>
          <w:szCs w:val="21"/>
        </w:rPr>
        <w:t>，它被同一个类的所有对象共享。</w:t>
      </w:r>
    </w:p>
    <w:p w:rsidR="0077401C" w:rsidRPr="00953FA7" w:rsidRDefault="0077401C" w:rsidP="001E56AE">
      <w:pPr>
        <w:rPr>
          <w:rFonts w:cs="SimSun-Identity-H"/>
          <w:color w:val="000000"/>
          <w:kern w:val="0"/>
          <w:szCs w:val="21"/>
        </w:rPr>
      </w:pPr>
      <w:r w:rsidRPr="00953FA7">
        <w:rPr>
          <w:rFonts w:cs="SimSun-Identity-H" w:hint="eastAsia"/>
          <w:color w:val="000000"/>
          <w:kern w:val="0"/>
          <w:szCs w:val="21"/>
        </w:rPr>
        <w:lastRenderedPageBreak/>
        <w:t>90.</w:t>
      </w:r>
      <w:r w:rsidRPr="00953FA7">
        <w:rPr>
          <w:rFonts w:cs="SimSun-Identity-H" w:hint="eastAsia"/>
          <w:color w:val="000000"/>
          <w:kern w:val="0"/>
          <w:szCs w:val="21"/>
        </w:rPr>
        <w:t>重载运算符的含义必须清楚，不能有</w:t>
      </w:r>
      <w:r w:rsidRPr="00953FA7">
        <w:rPr>
          <w:rFonts w:hint="eastAsia"/>
          <w:color w:val="FF0000"/>
          <w:szCs w:val="21"/>
          <w:u w:val="single"/>
        </w:rPr>
        <w:t>二义性</w:t>
      </w:r>
      <w:r w:rsidRPr="00953FA7">
        <w:rPr>
          <w:rFonts w:cs="SimSun-Identity-H" w:hint="eastAsia"/>
          <w:color w:val="000000"/>
          <w:kern w:val="0"/>
          <w:szCs w:val="21"/>
        </w:rPr>
        <w:t>。</w:t>
      </w:r>
    </w:p>
    <w:p w:rsidR="0077401C" w:rsidRPr="00953FA7" w:rsidRDefault="0077401C" w:rsidP="001E56AE">
      <w:pPr>
        <w:rPr>
          <w:rFonts w:cs="SimSun-Identity-H"/>
          <w:color w:val="000000"/>
          <w:kern w:val="0"/>
          <w:szCs w:val="21"/>
        </w:rPr>
      </w:pPr>
      <w:r w:rsidRPr="00953FA7">
        <w:rPr>
          <w:rFonts w:cs="SimSun-Identity-H" w:hint="eastAsia"/>
          <w:color w:val="000000"/>
          <w:kern w:val="0"/>
          <w:szCs w:val="21"/>
        </w:rPr>
        <w:t>91.</w:t>
      </w:r>
      <w:r w:rsidRPr="00953FA7">
        <w:rPr>
          <w:rFonts w:cs="SimSun-Identity-H" w:hint="eastAsia"/>
          <w:color w:val="000000"/>
          <w:kern w:val="0"/>
          <w:szCs w:val="21"/>
        </w:rPr>
        <w:t>类的继承方式有</w:t>
      </w:r>
      <w:r w:rsidRPr="00953FA7">
        <w:rPr>
          <w:rFonts w:hint="eastAsia"/>
          <w:color w:val="FF0000"/>
          <w:szCs w:val="21"/>
          <w:u w:val="single"/>
        </w:rPr>
        <w:t>私有继承</w:t>
      </w:r>
      <w:r w:rsidRPr="00953FA7">
        <w:rPr>
          <w:rFonts w:hint="eastAsia"/>
          <w:color w:val="FF0000"/>
          <w:szCs w:val="21"/>
          <w:u w:val="single"/>
        </w:rPr>
        <w:t>private</w:t>
      </w:r>
      <w:r w:rsidRPr="00953FA7">
        <w:rPr>
          <w:rFonts w:hint="eastAsia"/>
          <w:color w:val="FF0000"/>
          <w:szCs w:val="21"/>
          <w:u w:val="single"/>
        </w:rPr>
        <w:t>、保护继承</w:t>
      </w:r>
      <w:r w:rsidRPr="00953FA7">
        <w:rPr>
          <w:rFonts w:hint="eastAsia"/>
          <w:color w:val="FF0000"/>
          <w:szCs w:val="21"/>
          <w:u w:val="single"/>
        </w:rPr>
        <w:t>protected</w:t>
      </w:r>
      <w:r w:rsidRPr="00953FA7">
        <w:rPr>
          <w:rFonts w:hint="eastAsia"/>
          <w:color w:val="FF0000"/>
          <w:szCs w:val="21"/>
          <w:u w:val="single"/>
        </w:rPr>
        <w:t>、公有继承</w:t>
      </w:r>
      <w:r w:rsidRPr="00953FA7">
        <w:rPr>
          <w:rFonts w:hint="eastAsia"/>
          <w:color w:val="FF0000"/>
          <w:szCs w:val="21"/>
          <w:u w:val="single"/>
        </w:rPr>
        <w:t>public</w:t>
      </w:r>
      <w:r w:rsidRPr="00953FA7">
        <w:rPr>
          <w:rFonts w:cs="SimSun-Identity-H" w:hint="eastAsia"/>
          <w:color w:val="000000"/>
          <w:kern w:val="0"/>
          <w:szCs w:val="21"/>
        </w:rPr>
        <w:t>。</w:t>
      </w:r>
    </w:p>
    <w:p w:rsidR="0077401C" w:rsidRPr="00953FA7" w:rsidRDefault="0077401C" w:rsidP="001E56AE">
      <w:pPr>
        <w:rPr>
          <w:rFonts w:ascii="宋体" w:hAnsi="宋体"/>
          <w:b/>
          <w:szCs w:val="21"/>
        </w:rPr>
      </w:pPr>
      <w:r w:rsidRPr="00953FA7">
        <w:rPr>
          <w:rFonts w:cs="SimSun-Identity-H" w:hint="eastAsia"/>
          <w:b/>
          <w:color w:val="000000"/>
          <w:kern w:val="0"/>
          <w:szCs w:val="21"/>
        </w:rPr>
        <w:t>92.</w:t>
      </w:r>
      <w:r w:rsidR="00A31A41" w:rsidRPr="00953FA7">
        <w:rPr>
          <w:rFonts w:ascii="宋体" w:hAnsi="宋体" w:hint="eastAsia"/>
          <w:b/>
          <w:szCs w:val="21"/>
        </w:rPr>
        <w:t>从一个函数模板产生的相关函数都是同名的，编译器用</w:t>
      </w:r>
      <w:r w:rsidR="00A31A41" w:rsidRPr="00953FA7">
        <w:rPr>
          <w:rFonts w:hint="eastAsia"/>
          <w:b/>
          <w:color w:val="FF0000"/>
          <w:szCs w:val="21"/>
          <w:u w:val="single"/>
        </w:rPr>
        <w:t>______</w:t>
      </w:r>
      <w:r w:rsidR="00A31A41" w:rsidRPr="00953FA7">
        <w:rPr>
          <w:rFonts w:hint="eastAsia"/>
          <w:b/>
          <w:color w:val="FF0000"/>
          <w:szCs w:val="21"/>
          <w:u w:val="single"/>
        </w:rPr>
        <w:t>函数参数类型</w:t>
      </w:r>
      <w:r w:rsidR="00A31A41" w:rsidRPr="00953FA7">
        <w:rPr>
          <w:rFonts w:hint="eastAsia"/>
          <w:b/>
          <w:color w:val="FF0000"/>
          <w:szCs w:val="21"/>
          <w:u w:val="single"/>
        </w:rPr>
        <w:t>___</w:t>
      </w:r>
      <w:r w:rsidR="00A31A41" w:rsidRPr="00953FA7">
        <w:rPr>
          <w:rFonts w:ascii="宋体" w:hAnsi="宋体" w:hint="eastAsia"/>
          <w:b/>
          <w:szCs w:val="21"/>
        </w:rPr>
        <w:t>的解决方法调用相应的函数。</w:t>
      </w:r>
    </w:p>
    <w:p w:rsidR="00953FA7" w:rsidRDefault="00953FA7" w:rsidP="001E56AE">
      <w:pPr>
        <w:rPr>
          <w:rFonts w:ascii="宋体" w:hAnsi="宋体"/>
          <w:b/>
          <w:szCs w:val="21"/>
        </w:rPr>
      </w:pPr>
      <w:r w:rsidRPr="00953FA7">
        <w:rPr>
          <w:rFonts w:ascii="宋体" w:hAnsi="宋体" w:hint="eastAsia"/>
          <w:b/>
          <w:szCs w:val="21"/>
        </w:rPr>
        <w:t>四、</w:t>
      </w:r>
      <w:r w:rsidR="00707F36">
        <w:rPr>
          <w:rFonts w:ascii="宋体" w:hAnsi="宋体" w:hint="eastAsia"/>
          <w:b/>
          <w:szCs w:val="21"/>
        </w:rPr>
        <w:t>阅读程序题</w:t>
      </w:r>
    </w:p>
    <w:p w:rsidR="00707F36" w:rsidRPr="00034973" w:rsidRDefault="00707F36" w:rsidP="00707F36">
      <w:pPr>
        <w:spacing w:line="400" w:lineRule="exact"/>
        <w:ind w:firstLineChars="150" w:firstLine="360"/>
        <w:rPr>
          <w:rFonts w:ascii="宋体" w:hAnsi="宋体"/>
          <w:bCs/>
          <w:sz w:val="24"/>
          <w:lang w:val="pt-BR"/>
        </w:rPr>
      </w:pPr>
      <w:r>
        <w:rPr>
          <w:rFonts w:ascii="宋体" w:hAnsi="宋体" w:hint="eastAsia"/>
          <w:bCs/>
          <w:sz w:val="24"/>
          <w:lang w:val="pt-BR"/>
        </w:rPr>
        <w:t>1.</w:t>
      </w:r>
      <w:r w:rsidRPr="00034973">
        <w:rPr>
          <w:rFonts w:ascii="宋体" w:hAnsi="宋体"/>
          <w:bCs/>
          <w:sz w:val="24"/>
          <w:lang w:val="pt-BR"/>
        </w:rPr>
        <w:t>#include&lt;iostream&gt;</w:t>
      </w:r>
    </w:p>
    <w:p w:rsidR="00707F36" w:rsidRPr="00034973" w:rsidRDefault="00707F36" w:rsidP="00707F36">
      <w:pPr>
        <w:spacing w:line="400" w:lineRule="exact"/>
        <w:ind w:firstLineChars="150" w:firstLine="360"/>
        <w:rPr>
          <w:rFonts w:ascii="宋体" w:hAnsi="宋体"/>
          <w:bCs/>
          <w:sz w:val="24"/>
          <w:lang w:val="pt-BR"/>
        </w:rPr>
      </w:pPr>
      <w:r w:rsidRPr="00034973">
        <w:rPr>
          <w:rFonts w:ascii="宋体" w:hAnsi="宋体"/>
          <w:bCs/>
          <w:sz w:val="24"/>
          <w:lang w:val="pt-BR"/>
        </w:rPr>
        <w:t>using namespace std;</w:t>
      </w:r>
    </w:p>
    <w:p w:rsidR="00707F36" w:rsidRPr="00034973" w:rsidRDefault="00707F36" w:rsidP="00707F36">
      <w:pPr>
        <w:spacing w:line="400" w:lineRule="exact"/>
        <w:ind w:firstLineChars="150" w:firstLine="360"/>
        <w:rPr>
          <w:rFonts w:ascii="宋体" w:hAnsi="宋体"/>
          <w:bCs/>
          <w:sz w:val="24"/>
          <w:lang w:val="pt-BR"/>
        </w:rPr>
      </w:pPr>
      <w:r w:rsidRPr="00034973">
        <w:rPr>
          <w:rFonts w:ascii="宋体" w:hAnsi="宋体"/>
          <w:bCs/>
          <w:sz w:val="24"/>
          <w:lang w:val="pt-BR"/>
        </w:rPr>
        <w:t>int &amp;f(int &amp;i)</w:t>
      </w:r>
    </w:p>
    <w:p w:rsidR="00707F36" w:rsidRPr="00034973" w:rsidRDefault="00707F36" w:rsidP="00707F36">
      <w:pPr>
        <w:spacing w:line="400" w:lineRule="exact"/>
        <w:ind w:firstLineChars="150" w:firstLine="360"/>
        <w:rPr>
          <w:rFonts w:ascii="宋体" w:hAnsi="宋体"/>
          <w:bCs/>
          <w:sz w:val="24"/>
          <w:lang w:val="pt-BR"/>
        </w:rPr>
      </w:pPr>
      <w:r w:rsidRPr="00034973">
        <w:rPr>
          <w:rFonts w:ascii="宋体" w:hAnsi="宋体"/>
          <w:bCs/>
          <w:sz w:val="24"/>
          <w:lang w:val="pt-BR"/>
        </w:rPr>
        <w:t>{</w:t>
      </w:r>
    </w:p>
    <w:p w:rsidR="00707F36" w:rsidRPr="00034973" w:rsidRDefault="00707F36" w:rsidP="00707F36">
      <w:pPr>
        <w:spacing w:line="400" w:lineRule="exact"/>
        <w:ind w:firstLineChars="150" w:firstLine="360"/>
        <w:rPr>
          <w:rFonts w:ascii="宋体" w:hAnsi="宋体"/>
          <w:bCs/>
          <w:sz w:val="24"/>
          <w:lang w:val="pt-BR"/>
        </w:rPr>
      </w:pPr>
      <w:r w:rsidRPr="00034973">
        <w:rPr>
          <w:rFonts w:ascii="宋体" w:hAnsi="宋体"/>
          <w:bCs/>
          <w:sz w:val="24"/>
          <w:lang w:val="pt-BR"/>
        </w:rPr>
        <w:tab/>
        <w:t>i += 10;</w:t>
      </w:r>
    </w:p>
    <w:p w:rsidR="00707F36" w:rsidRPr="00034973" w:rsidRDefault="00707F36" w:rsidP="00707F36">
      <w:pPr>
        <w:spacing w:line="400" w:lineRule="exact"/>
        <w:ind w:firstLineChars="150" w:firstLine="360"/>
        <w:rPr>
          <w:rFonts w:ascii="宋体" w:hAnsi="宋体"/>
          <w:bCs/>
          <w:sz w:val="24"/>
          <w:lang w:val="pt-BR"/>
        </w:rPr>
      </w:pPr>
      <w:r w:rsidRPr="00034973">
        <w:rPr>
          <w:rFonts w:ascii="宋体" w:hAnsi="宋体"/>
          <w:bCs/>
          <w:sz w:val="24"/>
          <w:lang w:val="pt-BR"/>
        </w:rPr>
        <w:tab/>
        <w:t>return i;</w:t>
      </w:r>
    </w:p>
    <w:p w:rsidR="00707F36" w:rsidRPr="00034973" w:rsidRDefault="00707F36" w:rsidP="00707F36">
      <w:pPr>
        <w:spacing w:line="400" w:lineRule="exact"/>
        <w:ind w:firstLineChars="150" w:firstLine="360"/>
        <w:rPr>
          <w:rFonts w:ascii="宋体" w:hAnsi="宋体"/>
          <w:bCs/>
          <w:sz w:val="24"/>
          <w:lang w:val="pt-BR"/>
        </w:rPr>
      </w:pPr>
      <w:r w:rsidRPr="00034973">
        <w:rPr>
          <w:rFonts w:ascii="宋体" w:hAnsi="宋体"/>
          <w:bCs/>
          <w:sz w:val="24"/>
          <w:lang w:val="pt-BR"/>
        </w:rPr>
        <w:t>}</w:t>
      </w:r>
    </w:p>
    <w:p w:rsidR="00707F36" w:rsidRPr="00034973" w:rsidRDefault="00707F36" w:rsidP="00707F36">
      <w:pPr>
        <w:spacing w:line="400" w:lineRule="exact"/>
        <w:ind w:firstLineChars="150" w:firstLine="360"/>
        <w:rPr>
          <w:rFonts w:ascii="宋体" w:hAnsi="宋体"/>
          <w:bCs/>
          <w:sz w:val="24"/>
          <w:lang w:val="pt-BR"/>
        </w:rPr>
      </w:pPr>
      <w:r w:rsidRPr="00034973">
        <w:rPr>
          <w:rFonts w:ascii="宋体" w:hAnsi="宋体"/>
          <w:bCs/>
          <w:sz w:val="24"/>
          <w:lang w:val="pt-BR"/>
        </w:rPr>
        <w:t>int main()</w:t>
      </w:r>
    </w:p>
    <w:p w:rsidR="00707F36" w:rsidRPr="00034973" w:rsidRDefault="00707F36" w:rsidP="00707F36">
      <w:pPr>
        <w:spacing w:line="400" w:lineRule="exact"/>
        <w:ind w:firstLineChars="150" w:firstLine="360"/>
        <w:rPr>
          <w:rFonts w:ascii="宋体" w:hAnsi="宋体"/>
          <w:bCs/>
          <w:sz w:val="24"/>
          <w:lang w:val="pt-BR"/>
        </w:rPr>
      </w:pPr>
      <w:r w:rsidRPr="00034973">
        <w:rPr>
          <w:rFonts w:ascii="宋体" w:hAnsi="宋体"/>
          <w:bCs/>
          <w:sz w:val="24"/>
          <w:lang w:val="pt-BR"/>
        </w:rPr>
        <w:t>{</w:t>
      </w:r>
    </w:p>
    <w:p w:rsidR="00707F36" w:rsidRPr="00034973" w:rsidRDefault="00707F36" w:rsidP="00707F36">
      <w:pPr>
        <w:spacing w:line="400" w:lineRule="exact"/>
        <w:ind w:firstLineChars="150" w:firstLine="360"/>
        <w:rPr>
          <w:rFonts w:ascii="宋体" w:hAnsi="宋体"/>
          <w:bCs/>
          <w:sz w:val="24"/>
          <w:lang w:val="pt-BR"/>
        </w:rPr>
      </w:pPr>
      <w:r w:rsidRPr="00034973">
        <w:rPr>
          <w:rFonts w:ascii="宋体" w:hAnsi="宋体"/>
          <w:bCs/>
          <w:sz w:val="24"/>
          <w:lang w:val="pt-BR"/>
        </w:rPr>
        <w:tab/>
        <w:t>int k = 0;</w:t>
      </w:r>
    </w:p>
    <w:p w:rsidR="00707F36" w:rsidRPr="00034973" w:rsidRDefault="00707F36" w:rsidP="00707F36">
      <w:pPr>
        <w:spacing w:line="400" w:lineRule="exact"/>
        <w:ind w:firstLineChars="150" w:firstLine="360"/>
        <w:rPr>
          <w:rFonts w:ascii="宋体" w:hAnsi="宋体"/>
          <w:bCs/>
          <w:sz w:val="24"/>
          <w:lang w:val="pt-BR"/>
        </w:rPr>
      </w:pPr>
      <w:r w:rsidRPr="00034973">
        <w:rPr>
          <w:rFonts w:ascii="宋体" w:hAnsi="宋体"/>
          <w:bCs/>
          <w:sz w:val="24"/>
          <w:lang w:val="pt-BR"/>
        </w:rPr>
        <w:tab/>
        <w:t>int &amp;m = f(k);</w:t>
      </w:r>
    </w:p>
    <w:p w:rsidR="00707F36" w:rsidRPr="00034973" w:rsidRDefault="00707F36" w:rsidP="00707F36">
      <w:pPr>
        <w:spacing w:line="400" w:lineRule="exact"/>
        <w:ind w:firstLineChars="150" w:firstLine="360"/>
        <w:rPr>
          <w:rFonts w:ascii="宋体" w:hAnsi="宋体"/>
          <w:bCs/>
          <w:sz w:val="24"/>
          <w:lang w:val="pt-BR"/>
        </w:rPr>
      </w:pPr>
      <w:r w:rsidRPr="00034973">
        <w:rPr>
          <w:rFonts w:ascii="宋体" w:hAnsi="宋体"/>
          <w:bCs/>
          <w:sz w:val="24"/>
          <w:lang w:val="pt-BR"/>
        </w:rPr>
        <w:tab/>
        <w:t>cout &lt;&lt; k &lt;&lt; endl;</w:t>
      </w:r>
    </w:p>
    <w:p w:rsidR="00707F36" w:rsidRPr="00034973" w:rsidRDefault="00707F36" w:rsidP="00707F36">
      <w:pPr>
        <w:spacing w:line="400" w:lineRule="exact"/>
        <w:ind w:firstLineChars="150" w:firstLine="360"/>
        <w:rPr>
          <w:rFonts w:ascii="宋体" w:hAnsi="宋体"/>
          <w:bCs/>
          <w:sz w:val="24"/>
          <w:lang w:val="pt-BR"/>
        </w:rPr>
      </w:pPr>
      <w:r w:rsidRPr="00034973">
        <w:rPr>
          <w:rFonts w:ascii="宋体" w:hAnsi="宋体"/>
          <w:bCs/>
          <w:sz w:val="24"/>
          <w:lang w:val="pt-BR"/>
        </w:rPr>
        <w:tab/>
        <w:t>m = 20;</w:t>
      </w:r>
    </w:p>
    <w:p w:rsidR="00707F36" w:rsidRPr="00034973" w:rsidRDefault="00707F36" w:rsidP="00707F36">
      <w:pPr>
        <w:spacing w:line="400" w:lineRule="exact"/>
        <w:ind w:firstLineChars="150" w:firstLine="360"/>
        <w:rPr>
          <w:rFonts w:ascii="宋体" w:hAnsi="宋体"/>
          <w:bCs/>
          <w:sz w:val="24"/>
          <w:lang w:val="pt-BR"/>
        </w:rPr>
      </w:pPr>
      <w:r w:rsidRPr="00034973">
        <w:rPr>
          <w:rFonts w:ascii="宋体" w:hAnsi="宋体"/>
          <w:bCs/>
          <w:sz w:val="24"/>
          <w:lang w:val="pt-BR"/>
        </w:rPr>
        <w:tab/>
        <w:t>cout &lt;&lt; k &lt;&lt; endl;</w:t>
      </w:r>
    </w:p>
    <w:p w:rsidR="00707F36" w:rsidRPr="00034973" w:rsidRDefault="00707F36" w:rsidP="00707F36">
      <w:pPr>
        <w:spacing w:line="400" w:lineRule="exact"/>
        <w:ind w:firstLineChars="150" w:firstLine="360"/>
        <w:rPr>
          <w:rFonts w:ascii="宋体" w:hAnsi="宋体"/>
          <w:bCs/>
          <w:sz w:val="24"/>
          <w:lang w:val="pt-BR"/>
        </w:rPr>
      </w:pPr>
      <w:r w:rsidRPr="00034973">
        <w:rPr>
          <w:rFonts w:ascii="宋体" w:hAnsi="宋体"/>
          <w:bCs/>
          <w:sz w:val="24"/>
          <w:lang w:val="pt-BR"/>
        </w:rPr>
        <w:tab/>
        <w:t>return 0;</w:t>
      </w:r>
    </w:p>
    <w:p w:rsidR="00707F36" w:rsidRPr="00034973" w:rsidRDefault="00707F36" w:rsidP="00707F36">
      <w:pPr>
        <w:spacing w:line="400" w:lineRule="exact"/>
        <w:ind w:firstLineChars="150" w:firstLine="360"/>
        <w:rPr>
          <w:rFonts w:ascii="宋体" w:hAnsi="宋体"/>
          <w:bCs/>
          <w:sz w:val="24"/>
          <w:lang w:val="pt-BR"/>
        </w:rPr>
      </w:pPr>
      <w:r w:rsidRPr="00034973">
        <w:rPr>
          <w:rFonts w:ascii="宋体" w:hAnsi="宋体"/>
          <w:bCs/>
          <w:sz w:val="24"/>
          <w:lang w:val="pt-BR"/>
        </w:rPr>
        <w:t>}</w:t>
      </w:r>
    </w:p>
    <w:p w:rsidR="00707F36" w:rsidRDefault="00707F36" w:rsidP="00707F36">
      <w:pPr>
        <w:spacing w:line="400" w:lineRule="exact"/>
        <w:ind w:firstLineChars="150" w:firstLine="360"/>
        <w:rPr>
          <w:rFonts w:ascii="宋体" w:hAnsi="宋体" w:hint="eastAsia"/>
          <w:sz w:val="24"/>
        </w:rPr>
      </w:pPr>
      <w:r w:rsidRPr="00C2091E">
        <w:rPr>
          <w:rFonts w:ascii="宋体" w:hAnsi="宋体" w:hint="eastAsia"/>
          <w:sz w:val="24"/>
        </w:rPr>
        <w:t>该程序的运行结果是</w:t>
      </w:r>
      <w:r w:rsidRPr="00C2091E">
        <w:rPr>
          <w:rFonts w:ascii="宋体" w:hAnsi="宋体" w:hint="eastAsia"/>
          <w:sz w:val="24"/>
          <w:lang w:val="pt-BR"/>
        </w:rPr>
        <w:t>_________</w:t>
      </w:r>
      <w:r w:rsidRPr="00C2091E">
        <w:rPr>
          <w:rFonts w:ascii="宋体" w:hAnsi="宋体" w:hint="eastAsia"/>
          <w:sz w:val="24"/>
        </w:rPr>
        <w:t>。</w:t>
      </w:r>
    </w:p>
    <w:p w:rsidR="007319F1" w:rsidRPr="007319F1" w:rsidRDefault="007319F1" w:rsidP="00707F36">
      <w:pPr>
        <w:spacing w:line="400" w:lineRule="exact"/>
        <w:ind w:firstLineChars="150" w:firstLine="360"/>
        <w:rPr>
          <w:rFonts w:ascii="宋体" w:hAnsi="宋体" w:hint="eastAsia"/>
          <w:color w:val="FF0000"/>
          <w:sz w:val="24"/>
        </w:rPr>
      </w:pPr>
      <w:r w:rsidRPr="007319F1">
        <w:rPr>
          <w:rFonts w:ascii="宋体" w:hAnsi="宋体" w:hint="eastAsia"/>
          <w:color w:val="FF0000"/>
          <w:sz w:val="24"/>
        </w:rPr>
        <w:t>10</w:t>
      </w:r>
    </w:p>
    <w:p w:rsidR="007319F1" w:rsidRPr="007319F1" w:rsidRDefault="007319F1" w:rsidP="00707F36">
      <w:pPr>
        <w:spacing w:line="400" w:lineRule="exact"/>
        <w:ind w:firstLineChars="150" w:firstLine="360"/>
        <w:rPr>
          <w:rFonts w:ascii="宋体" w:hAnsi="宋体"/>
          <w:color w:val="FF0000"/>
          <w:sz w:val="24"/>
        </w:rPr>
      </w:pPr>
      <w:r w:rsidRPr="007319F1">
        <w:rPr>
          <w:rFonts w:ascii="宋体" w:hAnsi="宋体" w:hint="eastAsia"/>
          <w:color w:val="FF0000"/>
          <w:sz w:val="24"/>
        </w:rPr>
        <w:t>20</w:t>
      </w:r>
    </w:p>
    <w:p w:rsidR="00707F36" w:rsidRPr="00C2091E" w:rsidRDefault="00707F36" w:rsidP="00707F36">
      <w:pPr>
        <w:spacing w:line="400" w:lineRule="exact"/>
        <w:rPr>
          <w:rFonts w:ascii="宋体" w:hAnsi="宋体"/>
          <w:bCs/>
          <w:sz w:val="24"/>
        </w:rPr>
      </w:pPr>
      <w:r>
        <w:rPr>
          <w:rFonts w:ascii="宋体" w:hAnsi="宋体" w:hint="eastAsia"/>
          <w:bCs/>
          <w:color w:val="FF0000"/>
          <w:sz w:val="24"/>
        </w:rPr>
        <w:t>2</w:t>
      </w:r>
      <w:r w:rsidRPr="00C2091E">
        <w:rPr>
          <w:rFonts w:ascii="宋体" w:hAnsi="宋体" w:hint="eastAsia"/>
          <w:bCs/>
          <w:sz w:val="24"/>
        </w:rPr>
        <w:t>、</w:t>
      </w:r>
      <w:r w:rsidRPr="00C2091E">
        <w:rPr>
          <w:rFonts w:ascii="宋体" w:hAnsi="宋体" w:hint="eastAsia"/>
          <w:sz w:val="24"/>
        </w:rPr>
        <w:t>有如下程序：</w:t>
      </w:r>
    </w:p>
    <w:p w:rsidR="00707F36" w:rsidRPr="00B74060" w:rsidRDefault="00707F36" w:rsidP="00707F36">
      <w:pPr>
        <w:spacing w:line="400" w:lineRule="exact"/>
        <w:ind w:firstLineChars="150" w:firstLine="360"/>
        <w:rPr>
          <w:rFonts w:ascii="宋体" w:hAnsi="宋体"/>
          <w:bCs/>
          <w:sz w:val="24"/>
          <w:lang w:val="pt-BR"/>
        </w:rPr>
      </w:pPr>
      <w:r w:rsidRPr="00B74060">
        <w:rPr>
          <w:rFonts w:ascii="宋体" w:hAnsi="宋体"/>
          <w:bCs/>
          <w:sz w:val="24"/>
          <w:lang w:val="pt-BR"/>
        </w:rPr>
        <w:t>#include&lt;iostream&gt;</w:t>
      </w:r>
    </w:p>
    <w:p w:rsidR="00707F36" w:rsidRPr="00B74060" w:rsidRDefault="00707F36" w:rsidP="00707F36">
      <w:pPr>
        <w:spacing w:line="400" w:lineRule="exact"/>
        <w:ind w:firstLineChars="150" w:firstLine="360"/>
        <w:rPr>
          <w:rFonts w:ascii="宋体" w:hAnsi="宋体"/>
          <w:bCs/>
          <w:sz w:val="24"/>
          <w:lang w:val="pt-BR"/>
        </w:rPr>
      </w:pPr>
      <w:r w:rsidRPr="00B74060">
        <w:rPr>
          <w:rFonts w:ascii="宋体" w:hAnsi="宋体"/>
          <w:bCs/>
          <w:sz w:val="24"/>
          <w:lang w:val="pt-BR"/>
        </w:rPr>
        <w:t>using namespace std;</w:t>
      </w:r>
    </w:p>
    <w:p w:rsidR="00707F36" w:rsidRPr="00B74060" w:rsidRDefault="00707F36" w:rsidP="00707F36">
      <w:pPr>
        <w:spacing w:line="400" w:lineRule="exact"/>
        <w:ind w:firstLineChars="150" w:firstLine="360"/>
        <w:rPr>
          <w:rFonts w:ascii="宋体" w:hAnsi="宋体"/>
          <w:bCs/>
          <w:sz w:val="24"/>
          <w:lang w:val="pt-BR"/>
        </w:rPr>
      </w:pPr>
      <w:r w:rsidRPr="00B74060">
        <w:rPr>
          <w:rFonts w:ascii="宋体" w:hAnsi="宋体"/>
          <w:bCs/>
          <w:sz w:val="24"/>
          <w:lang w:val="pt-BR"/>
        </w:rPr>
        <w:t>class Base {</w:t>
      </w:r>
    </w:p>
    <w:p w:rsidR="00707F36" w:rsidRPr="00B74060" w:rsidRDefault="00707F36" w:rsidP="00707F36">
      <w:pPr>
        <w:spacing w:line="400" w:lineRule="exact"/>
        <w:ind w:firstLineChars="150" w:firstLine="360"/>
        <w:rPr>
          <w:rFonts w:ascii="宋体" w:hAnsi="宋体"/>
          <w:bCs/>
          <w:sz w:val="24"/>
          <w:lang w:val="pt-BR"/>
        </w:rPr>
      </w:pPr>
      <w:r w:rsidRPr="00B74060">
        <w:rPr>
          <w:rFonts w:ascii="宋体" w:hAnsi="宋体"/>
          <w:bCs/>
          <w:sz w:val="24"/>
          <w:lang w:val="pt-BR"/>
        </w:rPr>
        <w:t>public:</w:t>
      </w:r>
    </w:p>
    <w:p w:rsidR="00707F36" w:rsidRPr="00B74060" w:rsidRDefault="00707F36" w:rsidP="00707F36">
      <w:pPr>
        <w:spacing w:line="400" w:lineRule="exact"/>
        <w:ind w:firstLineChars="150" w:firstLine="360"/>
        <w:rPr>
          <w:rFonts w:ascii="宋体" w:hAnsi="宋体"/>
          <w:bCs/>
          <w:sz w:val="24"/>
          <w:lang w:val="pt-BR"/>
        </w:rPr>
      </w:pPr>
      <w:r w:rsidRPr="00B74060">
        <w:rPr>
          <w:rFonts w:ascii="宋体" w:hAnsi="宋体"/>
          <w:bCs/>
          <w:sz w:val="24"/>
          <w:lang w:val="pt-BR"/>
        </w:rPr>
        <w:tab/>
        <w:t>void setx(int i)</w:t>
      </w:r>
    </w:p>
    <w:p w:rsidR="00707F36" w:rsidRPr="00B74060" w:rsidRDefault="00707F36" w:rsidP="00707F36">
      <w:pPr>
        <w:spacing w:line="400" w:lineRule="exact"/>
        <w:ind w:firstLineChars="150" w:firstLine="360"/>
        <w:rPr>
          <w:rFonts w:ascii="宋体" w:hAnsi="宋体"/>
          <w:bCs/>
          <w:sz w:val="24"/>
          <w:lang w:val="pt-BR"/>
        </w:rPr>
      </w:pPr>
      <w:r w:rsidRPr="00B74060">
        <w:rPr>
          <w:rFonts w:ascii="宋体" w:hAnsi="宋体"/>
          <w:bCs/>
          <w:sz w:val="24"/>
          <w:lang w:val="pt-BR"/>
        </w:rPr>
        <w:tab/>
        <w:t>{</w:t>
      </w:r>
    </w:p>
    <w:p w:rsidR="00707F36" w:rsidRPr="00B74060" w:rsidRDefault="00707F36" w:rsidP="00707F36">
      <w:pPr>
        <w:spacing w:line="400" w:lineRule="exact"/>
        <w:ind w:firstLineChars="150" w:firstLine="360"/>
        <w:rPr>
          <w:rFonts w:ascii="宋体" w:hAnsi="宋体"/>
          <w:bCs/>
          <w:sz w:val="24"/>
          <w:lang w:val="pt-BR"/>
        </w:rPr>
      </w:pPr>
      <w:r w:rsidRPr="00B74060">
        <w:rPr>
          <w:rFonts w:ascii="宋体" w:hAnsi="宋体"/>
          <w:bCs/>
          <w:sz w:val="24"/>
          <w:lang w:val="pt-BR"/>
        </w:rPr>
        <w:tab/>
      </w:r>
      <w:r w:rsidRPr="00B74060">
        <w:rPr>
          <w:rFonts w:ascii="宋体" w:hAnsi="宋体"/>
          <w:bCs/>
          <w:sz w:val="24"/>
          <w:lang w:val="pt-BR"/>
        </w:rPr>
        <w:tab/>
        <w:t>x = i;</w:t>
      </w:r>
    </w:p>
    <w:p w:rsidR="00707F36" w:rsidRPr="00B74060" w:rsidRDefault="00707F36" w:rsidP="00707F36">
      <w:pPr>
        <w:spacing w:line="400" w:lineRule="exact"/>
        <w:ind w:firstLineChars="150" w:firstLine="360"/>
        <w:rPr>
          <w:rFonts w:ascii="宋体" w:hAnsi="宋体"/>
          <w:bCs/>
          <w:sz w:val="24"/>
          <w:lang w:val="pt-BR"/>
        </w:rPr>
      </w:pPr>
      <w:r w:rsidRPr="00B74060">
        <w:rPr>
          <w:rFonts w:ascii="宋体" w:hAnsi="宋体"/>
          <w:bCs/>
          <w:sz w:val="24"/>
          <w:lang w:val="pt-BR"/>
        </w:rPr>
        <w:tab/>
        <w:t>}</w:t>
      </w:r>
    </w:p>
    <w:p w:rsidR="00707F36" w:rsidRPr="00B74060" w:rsidRDefault="00707F36" w:rsidP="00707F36">
      <w:pPr>
        <w:spacing w:line="400" w:lineRule="exact"/>
        <w:ind w:firstLineChars="150" w:firstLine="360"/>
        <w:rPr>
          <w:rFonts w:ascii="宋体" w:hAnsi="宋体"/>
          <w:bCs/>
          <w:sz w:val="24"/>
          <w:lang w:val="pt-BR"/>
        </w:rPr>
      </w:pPr>
      <w:r w:rsidRPr="00B74060">
        <w:rPr>
          <w:rFonts w:ascii="宋体" w:hAnsi="宋体"/>
          <w:bCs/>
          <w:sz w:val="24"/>
          <w:lang w:val="pt-BR"/>
        </w:rPr>
        <w:tab/>
        <w:t>int getx()</w:t>
      </w:r>
    </w:p>
    <w:p w:rsidR="00707F36" w:rsidRPr="00B74060" w:rsidRDefault="00707F36" w:rsidP="00707F36">
      <w:pPr>
        <w:spacing w:line="400" w:lineRule="exact"/>
        <w:ind w:firstLineChars="150" w:firstLine="360"/>
        <w:rPr>
          <w:rFonts w:ascii="宋体" w:hAnsi="宋体"/>
          <w:bCs/>
          <w:sz w:val="24"/>
          <w:lang w:val="pt-BR"/>
        </w:rPr>
      </w:pPr>
      <w:r w:rsidRPr="00B74060">
        <w:rPr>
          <w:rFonts w:ascii="宋体" w:hAnsi="宋体"/>
          <w:bCs/>
          <w:sz w:val="24"/>
          <w:lang w:val="pt-BR"/>
        </w:rPr>
        <w:tab/>
        <w:t>{</w:t>
      </w:r>
    </w:p>
    <w:p w:rsidR="00707F36" w:rsidRPr="00B74060" w:rsidRDefault="00707F36" w:rsidP="00707F36">
      <w:pPr>
        <w:spacing w:line="400" w:lineRule="exact"/>
        <w:ind w:firstLineChars="150" w:firstLine="360"/>
        <w:rPr>
          <w:rFonts w:ascii="宋体" w:hAnsi="宋体"/>
          <w:bCs/>
          <w:sz w:val="24"/>
          <w:lang w:val="pt-BR"/>
        </w:rPr>
      </w:pPr>
      <w:r w:rsidRPr="00B74060">
        <w:rPr>
          <w:rFonts w:ascii="宋体" w:hAnsi="宋体"/>
          <w:bCs/>
          <w:sz w:val="24"/>
          <w:lang w:val="pt-BR"/>
        </w:rPr>
        <w:lastRenderedPageBreak/>
        <w:tab/>
      </w:r>
      <w:r w:rsidRPr="00B74060">
        <w:rPr>
          <w:rFonts w:ascii="宋体" w:hAnsi="宋体"/>
          <w:bCs/>
          <w:sz w:val="24"/>
          <w:lang w:val="pt-BR"/>
        </w:rPr>
        <w:tab/>
        <w:t>return x;</w:t>
      </w:r>
    </w:p>
    <w:p w:rsidR="00707F36" w:rsidRPr="00B74060" w:rsidRDefault="00707F36" w:rsidP="00707F36">
      <w:pPr>
        <w:spacing w:line="400" w:lineRule="exact"/>
        <w:ind w:firstLineChars="150" w:firstLine="360"/>
        <w:rPr>
          <w:rFonts w:ascii="宋体" w:hAnsi="宋体"/>
          <w:bCs/>
          <w:sz w:val="24"/>
          <w:lang w:val="pt-BR"/>
        </w:rPr>
      </w:pPr>
      <w:r w:rsidRPr="00B74060">
        <w:rPr>
          <w:rFonts w:ascii="宋体" w:hAnsi="宋体"/>
          <w:bCs/>
          <w:sz w:val="24"/>
          <w:lang w:val="pt-BR"/>
        </w:rPr>
        <w:tab/>
        <w:t>}</w:t>
      </w:r>
    </w:p>
    <w:p w:rsidR="00707F36" w:rsidRPr="00B74060" w:rsidRDefault="00707F36" w:rsidP="00707F36">
      <w:pPr>
        <w:spacing w:line="400" w:lineRule="exact"/>
        <w:ind w:firstLineChars="150" w:firstLine="360"/>
        <w:rPr>
          <w:rFonts w:ascii="宋体" w:hAnsi="宋体"/>
          <w:bCs/>
          <w:sz w:val="24"/>
          <w:lang w:val="pt-BR"/>
        </w:rPr>
      </w:pPr>
      <w:r w:rsidRPr="00B74060">
        <w:rPr>
          <w:rFonts w:ascii="宋体" w:hAnsi="宋体"/>
          <w:bCs/>
          <w:sz w:val="24"/>
          <w:lang w:val="pt-BR"/>
        </w:rPr>
        <w:t>public:</w:t>
      </w:r>
    </w:p>
    <w:p w:rsidR="00707F36" w:rsidRPr="00B74060" w:rsidRDefault="00707F36" w:rsidP="00707F36">
      <w:pPr>
        <w:spacing w:line="400" w:lineRule="exact"/>
        <w:ind w:firstLineChars="150" w:firstLine="360"/>
        <w:rPr>
          <w:rFonts w:ascii="宋体" w:hAnsi="宋体"/>
          <w:bCs/>
          <w:sz w:val="24"/>
          <w:lang w:val="pt-BR"/>
        </w:rPr>
      </w:pPr>
      <w:r w:rsidRPr="00B74060">
        <w:rPr>
          <w:rFonts w:ascii="宋体" w:hAnsi="宋体"/>
          <w:bCs/>
          <w:sz w:val="24"/>
          <w:lang w:val="pt-BR"/>
        </w:rPr>
        <w:tab/>
        <w:t>int x;</w:t>
      </w:r>
    </w:p>
    <w:p w:rsidR="00707F36" w:rsidRPr="00B74060" w:rsidRDefault="00707F36" w:rsidP="00707F36">
      <w:pPr>
        <w:spacing w:line="400" w:lineRule="exact"/>
        <w:ind w:firstLineChars="150" w:firstLine="360"/>
        <w:rPr>
          <w:rFonts w:ascii="宋体" w:hAnsi="宋体"/>
          <w:bCs/>
          <w:sz w:val="24"/>
          <w:lang w:val="pt-BR"/>
        </w:rPr>
      </w:pPr>
      <w:r w:rsidRPr="00B74060">
        <w:rPr>
          <w:rFonts w:ascii="宋体" w:hAnsi="宋体"/>
          <w:bCs/>
          <w:sz w:val="24"/>
          <w:lang w:val="pt-BR"/>
        </w:rPr>
        <w:t>};</w:t>
      </w:r>
    </w:p>
    <w:p w:rsidR="00707F36" w:rsidRPr="00B74060" w:rsidRDefault="00707F36" w:rsidP="00707F36">
      <w:pPr>
        <w:spacing w:line="400" w:lineRule="exact"/>
        <w:ind w:firstLineChars="150" w:firstLine="360"/>
        <w:rPr>
          <w:rFonts w:ascii="宋体" w:hAnsi="宋体"/>
          <w:bCs/>
          <w:sz w:val="24"/>
          <w:lang w:val="pt-BR"/>
        </w:rPr>
      </w:pPr>
      <w:r w:rsidRPr="00B74060">
        <w:rPr>
          <w:rFonts w:ascii="宋体" w:hAnsi="宋体"/>
          <w:bCs/>
          <w:sz w:val="24"/>
          <w:lang w:val="pt-BR"/>
        </w:rPr>
        <w:t>class Derived :public Base {</w:t>
      </w:r>
    </w:p>
    <w:p w:rsidR="00707F36" w:rsidRPr="00B74060" w:rsidRDefault="00707F36" w:rsidP="00707F36">
      <w:pPr>
        <w:spacing w:line="400" w:lineRule="exact"/>
        <w:ind w:firstLineChars="150" w:firstLine="360"/>
        <w:rPr>
          <w:rFonts w:ascii="宋体" w:hAnsi="宋体"/>
          <w:bCs/>
          <w:sz w:val="24"/>
          <w:lang w:val="pt-BR"/>
        </w:rPr>
      </w:pPr>
      <w:r w:rsidRPr="00B74060">
        <w:rPr>
          <w:rFonts w:ascii="宋体" w:hAnsi="宋体"/>
          <w:bCs/>
          <w:sz w:val="24"/>
          <w:lang w:val="pt-BR"/>
        </w:rPr>
        <w:t>public:</w:t>
      </w:r>
    </w:p>
    <w:p w:rsidR="00707F36" w:rsidRPr="00B74060" w:rsidRDefault="00707F36" w:rsidP="00707F36">
      <w:pPr>
        <w:spacing w:line="400" w:lineRule="exact"/>
        <w:ind w:firstLineChars="150" w:firstLine="360"/>
        <w:rPr>
          <w:rFonts w:ascii="宋体" w:hAnsi="宋体"/>
          <w:bCs/>
          <w:sz w:val="24"/>
          <w:lang w:val="pt-BR"/>
        </w:rPr>
      </w:pPr>
      <w:r w:rsidRPr="00B74060">
        <w:rPr>
          <w:rFonts w:ascii="宋体" w:hAnsi="宋体"/>
          <w:bCs/>
          <w:sz w:val="24"/>
          <w:lang w:val="pt-BR"/>
        </w:rPr>
        <w:tab/>
        <w:t>void sety(int i)</w:t>
      </w:r>
    </w:p>
    <w:p w:rsidR="00707F36" w:rsidRPr="00B74060" w:rsidRDefault="00707F36" w:rsidP="00707F36">
      <w:pPr>
        <w:spacing w:line="400" w:lineRule="exact"/>
        <w:ind w:firstLineChars="150" w:firstLine="360"/>
        <w:rPr>
          <w:rFonts w:ascii="宋体" w:hAnsi="宋体"/>
          <w:bCs/>
          <w:sz w:val="24"/>
          <w:lang w:val="pt-BR"/>
        </w:rPr>
      </w:pPr>
      <w:r w:rsidRPr="00B74060">
        <w:rPr>
          <w:rFonts w:ascii="宋体" w:hAnsi="宋体"/>
          <w:bCs/>
          <w:sz w:val="24"/>
          <w:lang w:val="pt-BR"/>
        </w:rPr>
        <w:tab/>
        <w:t>{</w:t>
      </w:r>
    </w:p>
    <w:p w:rsidR="00707F36" w:rsidRPr="00B74060" w:rsidRDefault="00707F36" w:rsidP="00707F36">
      <w:pPr>
        <w:spacing w:line="400" w:lineRule="exact"/>
        <w:ind w:firstLineChars="150" w:firstLine="360"/>
        <w:rPr>
          <w:rFonts w:ascii="宋体" w:hAnsi="宋体"/>
          <w:bCs/>
          <w:sz w:val="24"/>
          <w:lang w:val="pt-BR"/>
        </w:rPr>
      </w:pPr>
      <w:r w:rsidRPr="00B74060">
        <w:rPr>
          <w:rFonts w:ascii="宋体" w:hAnsi="宋体"/>
          <w:bCs/>
          <w:sz w:val="24"/>
          <w:lang w:val="pt-BR"/>
        </w:rPr>
        <w:tab/>
      </w:r>
      <w:r w:rsidRPr="00B74060">
        <w:rPr>
          <w:rFonts w:ascii="宋体" w:hAnsi="宋体"/>
          <w:bCs/>
          <w:sz w:val="24"/>
          <w:lang w:val="pt-BR"/>
        </w:rPr>
        <w:tab/>
        <w:t>y = i;</w:t>
      </w:r>
    </w:p>
    <w:p w:rsidR="00707F36" w:rsidRPr="00B74060" w:rsidRDefault="00707F36" w:rsidP="00707F36">
      <w:pPr>
        <w:spacing w:line="400" w:lineRule="exact"/>
        <w:ind w:firstLineChars="150" w:firstLine="360"/>
        <w:rPr>
          <w:rFonts w:ascii="宋体" w:hAnsi="宋体"/>
          <w:bCs/>
          <w:sz w:val="24"/>
          <w:lang w:val="pt-BR"/>
        </w:rPr>
      </w:pPr>
      <w:r w:rsidRPr="00B74060">
        <w:rPr>
          <w:rFonts w:ascii="宋体" w:hAnsi="宋体"/>
          <w:bCs/>
          <w:sz w:val="24"/>
          <w:lang w:val="pt-BR"/>
        </w:rPr>
        <w:tab/>
        <w:t>}</w:t>
      </w:r>
    </w:p>
    <w:p w:rsidR="00707F36" w:rsidRPr="00B74060" w:rsidRDefault="00707F36" w:rsidP="00707F36">
      <w:pPr>
        <w:spacing w:line="400" w:lineRule="exact"/>
        <w:ind w:firstLineChars="150" w:firstLine="360"/>
        <w:rPr>
          <w:rFonts w:ascii="宋体" w:hAnsi="宋体"/>
          <w:bCs/>
          <w:sz w:val="24"/>
          <w:lang w:val="pt-BR"/>
        </w:rPr>
      </w:pPr>
      <w:r w:rsidRPr="00B74060">
        <w:rPr>
          <w:rFonts w:ascii="宋体" w:hAnsi="宋体"/>
          <w:bCs/>
          <w:sz w:val="24"/>
          <w:lang w:val="pt-BR"/>
        </w:rPr>
        <w:tab/>
        <w:t>int gety()</w:t>
      </w:r>
    </w:p>
    <w:p w:rsidR="00707F36" w:rsidRPr="00B74060" w:rsidRDefault="00707F36" w:rsidP="00707F36">
      <w:pPr>
        <w:spacing w:line="400" w:lineRule="exact"/>
        <w:ind w:firstLineChars="150" w:firstLine="360"/>
        <w:rPr>
          <w:rFonts w:ascii="宋体" w:hAnsi="宋体"/>
          <w:bCs/>
          <w:sz w:val="24"/>
          <w:lang w:val="pt-BR"/>
        </w:rPr>
      </w:pPr>
      <w:r w:rsidRPr="00B74060">
        <w:rPr>
          <w:rFonts w:ascii="宋体" w:hAnsi="宋体"/>
          <w:bCs/>
          <w:sz w:val="24"/>
          <w:lang w:val="pt-BR"/>
        </w:rPr>
        <w:tab/>
        <w:t>{</w:t>
      </w:r>
    </w:p>
    <w:p w:rsidR="00707F36" w:rsidRPr="00B74060" w:rsidRDefault="00707F36" w:rsidP="00707F36">
      <w:pPr>
        <w:spacing w:line="400" w:lineRule="exact"/>
        <w:ind w:firstLineChars="150" w:firstLine="360"/>
        <w:rPr>
          <w:rFonts w:ascii="宋体" w:hAnsi="宋体"/>
          <w:bCs/>
          <w:sz w:val="24"/>
          <w:lang w:val="pt-BR"/>
        </w:rPr>
      </w:pPr>
      <w:r w:rsidRPr="00B74060">
        <w:rPr>
          <w:rFonts w:ascii="宋体" w:hAnsi="宋体"/>
          <w:bCs/>
          <w:sz w:val="24"/>
          <w:lang w:val="pt-BR"/>
        </w:rPr>
        <w:tab/>
      </w:r>
      <w:r w:rsidRPr="00B74060">
        <w:rPr>
          <w:rFonts w:ascii="宋体" w:hAnsi="宋体"/>
          <w:bCs/>
          <w:sz w:val="24"/>
          <w:lang w:val="pt-BR"/>
        </w:rPr>
        <w:tab/>
        <w:t>return y;</w:t>
      </w:r>
    </w:p>
    <w:p w:rsidR="00707F36" w:rsidRPr="00B74060" w:rsidRDefault="00707F36" w:rsidP="00707F36">
      <w:pPr>
        <w:spacing w:line="400" w:lineRule="exact"/>
        <w:ind w:firstLineChars="150" w:firstLine="360"/>
        <w:rPr>
          <w:rFonts w:ascii="宋体" w:hAnsi="宋体"/>
          <w:bCs/>
          <w:sz w:val="24"/>
          <w:lang w:val="pt-BR"/>
        </w:rPr>
      </w:pPr>
      <w:r w:rsidRPr="00B74060">
        <w:rPr>
          <w:rFonts w:ascii="宋体" w:hAnsi="宋体"/>
          <w:bCs/>
          <w:sz w:val="24"/>
          <w:lang w:val="pt-BR"/>
        </w:rPr>
        <w:tab/>
        <w:t>}</w:t>
      </w:r>
    </w:p>
    <w:p w:rsidR="00707F36" w:rsidRPr="00B74060" w:rsidRDefault="00707F36" w:rsidP="00707F36">
      <w:pPr>
        <w:spacing w:line="400" w:lineRule="exact"/>
        <w:ind w:firstLineChars="150" w:firstLine="360"/>
        <w:rPr>
          <w:rFonts w:ascii="宋体" w:hAnsi="宋体"/>
          <w:bCs/>
          <w:sz w:val="24"/>
          <w:lang w:val="pt-BR"/>
        </w:rPr>
      </w:pPr>
      <w:r w:rsidRPr="00B74060">
        <w:rPr>
          <w:rFonts w:ascii="宋体" w:hAnsi="宋体"/>
          <w:bCs/>
          <w:sz w:val="24"/>
          <w:lang w:val="pt-BR"/>
        </w:rPr>
        <w:tab/>
        <w:t>void show()</w:t>
      </w:r>
    </w:p>
    <w:p w:rsidR="00707F36" w:rsidRPr="00B74060" w:rsidRDefault="00707F36" w:rsidP="00707F36">
      <w:pPr>
        <w:spacing w:line="400" w:lineRule="exact"/>
        <w:ind w:firstLineChars="150" w:firstLine="360"/>
        <w:rPr>
          <w:rFonts w:ascii="宋体" w:hAnsi="宋体"/>
          <w:bCs/>
          <w:sz w:val="24"/>
          <w:lang w:val="pt-BR"/>
        </w:rPr>
      </w:pPr>
      <w:r w:rsidRPr="00B74060">
        <w:rPr>
          <w:rFonts w:ascii="宋体" w:hAnsi="宋体"/>
          <w:bCs/>
          <w:sz w:val="24"/>
          <w:lang w:val="pt-BR"/>
        </w:rPr>
        <w:tab/>
        <w:t>{</w:t>
      </w:r>
    </w:p>
    <w:p w:rsidR="00707F36" w:rsidRPr="00B74060" w:rsidRDefault="00707F36" w:rsidP="00707F36">
      <w:pPr>
        <w:spacing w:line="400" w:lineRule="exact"/>
        <w:ind w:firstLineChars="150" w:firstLine="360"/>
        <w:rPr>
          <w:rFonts w:ascii="宋体" w:hAnsi="宋体"/>
          <w:bCs/>
          <w:sz w:val="24"/>
          <w:lang w:val="pt-BR"/>
        </w:rPr>
      </w:pPr>
      <w:r w:rsidRPr="00B74060">
        <w:rPr>
          <w:rFonts w:ascii="宋体" w:hAnsi="宋体"/>
          <w:bCs/>
          <w:sz w:val="24"/>
          <w:lang w:val="pt-BR"/>
        </w:rPr>
        <w:tab/>
      </w:r>
      <w:r w:rsidRPr="00B74060">
        <w:rPr>
          <w:rFonts w:ascii="宋体" w:hAnsi="宋体"/>
          <w:bCs/>
          <w:sz w:val="24"/>
          <w:lang w:val="pt-BR"/>
        </w:rPr>
        <w:tab/>
        <w:t>cout &lt;&lt; "Base::x=" &lt;&lt; x &lt;&lt; endl;</w:t>
      </w:r>
    </w:p>
    <w:p w:rsidR="00707F36" w:rsidRPr="00B74060" w:rsidRDefault="00707F36" w:rsidP="00707F36">
      <w:pPr>
        <w:spacing w:line="400" w:lineRule="exact"/>
        <w:ind w:firstLineChars="150" w:firstLine="360"/>
        <w:rPr>
          <w:rFonts w:ascii="宋体" w:hAnsi="宋体"/>
          <w:bCs/>
          <w:sz w:val="24"/>
          <w:lang w:val="pt-BR"/>
        </w:rPr>
      </w:pPr>
      <w:r w:rsidRPr="00B74060">
        <w:rPr>
          <w:rFonts w:ascii="宋体" w:hAnsi="宋体"/>
          <w:bCs/>
          <w:sz w:val="24"/>
          <w:lang w:val="pt-BR"/>
        </w:rPr>
        <w:tab/>
        <w:t>}</w:t>
      </w:r>
    </w:p>
    <w:p w:rsidR="00707F36" w:rsidRPr="00B74060" w:rsidRDefault="00707F36" w:rsidP="00707F36">
      <w:pPr>
        <w:spacing w:line="400" w:lineRule="exact"/>
        <w:ind w:firstLineChars="150" w:firstLine="360"/>
        <w:rPr>
          <w:rFonts w:ascii="宋体" w:hAnsi="宋体"/>
          <w:bCs/>
          <w:sz w:val="24"/>
          <w:lang w:val="pt-BR"/>
        </w:rPr>
      </w:pPr>
      <w:r w:rsidRPr="00B74060">
        <w:rPr>
          <w:rFonts w:ascii="宋体" w:hAnsi="宋体"/>
          <w:bCs/>
          <w:sz w:val="24"/>
          <w:lang w:val="pt-BR"/>
        </w:rPr>
        <w:t>public:</w:t>
      </w:r>
    </w:p>
    <w:p w:rsidR="00707F36" w:rsidRPr="00B74060" w:rsidRDefault="00707F36" w:rsidP="00707F36">
      <w:pPr>
        <w:spacing w:line="400" w:lineRule="exact"/>
        <w:ind w:firstLineChars="150" w:firstLine="360"/>
        <w:rPr>
          <w:rFonts w:ascii="宋体" w:hAnsi="宋体"/>
          <w:bCs/>
          <w:sz w:val="24"/>
          <w:lang w:val="pt-BR"/>
        </w:rPr>
      </w:pPr>
      <w:r w:rsidRPr="00B74060">
        <w:rPr>
          <w:rFonts w:ascii="宋体" w:hAnsi="宋体"/>
          <w:bCs/>
          <w:sz w:val="24"/>
          <w:lang w:val="pt-BR"/>
        </w:rPr>
        <w:tab/>
        <w:t>int y;</w:t>
      </w:r>
    </w:p>
    <w:p w:rsidR="00707F36" w:rsidRPr="00B74060" w:rsidRDefault="00707F36" w:rsidP="00707F36">
      <w:pPr>
        <w:spacing w:line="400" w:lineRule="exact"/>
        <w:ind w:firstLineChars="150" w:firstLine="360"/>
        <w:rPr>
          <w:rFonts w:ascii="宋体" w:hAnsi="宋体"/>
          <w:bCs/>
          <w:sz w:val="24"/>
          <w:lang w:val="pt-BR"/>
        </w:rPr>
      </w:pPr>
      <w:r w:rsidRPr="00B74060">
        <w:rPr>
          <w:rFonts w:ascii="宋体" w:hAnsi="宋体"/>
          <w:bCs/>
          <w:sz w:val="24"/>
          <w:lang w:val="pt-BR"/>
        </w:rPr>
        <w:t>};</w:t>
      </w:r>
    </w:p>
    <w:p w:rsidR="00707F36" w:rsidRPr="00B74060" w:rsidRDefault="00707F36" w:rsidP="00707F36">
      <w:pPr>
        <w:spacing w:line="400" w:lineRule="exact"/>
        <w:ind w:firstLineChars="150" w:firstLine="360"/>
        <w:rPr>
          <w:rFonts w:ascii="宋体" w:hAnsi="宋体"/>
          <w:bCs/>
          <w:sz w:val="24"/>
          <w:lang w:val="pt-BR"/>
        </w:rPr>
      </w:pPr>
      <w:r w:rsidRPr="00B74060">
        <w:rPr>
          <w:rFonts w:ascii="宋体" w:hAnsi="宋体"/>
          <w:bCs/>
          <w:sz w:val="24"/>
          <w:lang w:val="pt-BR"/>
        </w:rPr>
        <w:t>int main()</w:t>
      </w:r>
    </w:p>
    <w:p w:rsidR="00707F36" w:rsidRPr="00B74060" w:rsidRDefault="00707F36" w:rsidP="00707F36">
      <w:pPr>
        <w:spacing w:line="400" w:lineRule="exact"/>
        <w:ind w:firstLineChars="150" w:firstLine="360"/>
        <w:rPr>
          <w:rFonts w:ascii="宋体" w:hAnsi="宋体"/>
          <w:bCs/>
          <w:sz w:val="24"/>
          <w:lang w:val="pt-BR"/>
        </w:rPr>
      </w:pPr>
      <w:r w:rsidRPr="00B74060">
        <w:rPr>
          <w:rFonts w:ascii="宋体" w:hAnsi="宋体"/>
          <w:bCs/>
          <w:sz w:val="24"/>
          <w:lang w:val="pt-BR"/>
        </w:rPr>
        <w:t>{</w:t>
      </w:r>
    </w:p>
    <w:p w:rsidR="00707F36" w:rsidRPr="00B74060" w:rsidRDefault="00707F36" w:rsidP="00707F36">
      <w:pPr>
        <w:spacing w:line="400" w:lineRule="exact"/>
        <w:ind w:firstLineChars="150" w:firstLine="360"/>
        <w:rPr>
          <w:rFonts w:ascii="宋体" w:hAnsi="宋体"/>
          <w:bCs/>
          <w:sz w:val="24"/>
          <w:lang w:val="pt-BR"/>
        </w:rPr>
      </w:pPr>
      <w:r w:rsidRPr="00B74060">
        <w:rPr>
          <w:rFonts w:ascii="宋体" w:hAnsi="宋体"/>
          <w:bCs/>
          <w:sz w:val="24"/>
          <w:lang w:val="pt-BR"/>
        </w:rPr>
        <w:tab/>
        <w:t>Derived bb;</w:t>
      </w:r>
    </w:p>
    <w:p w:rsidR="00707F36" w:rsidRPr="00B74060" w:rsidRDefault="00707F36" w:rsidP="00707F36">
      <w:pPr>
        <w:spacing w:line="400" w:lineRule="exact"/>
        <w:ind w:firstLineChars="150" w:firstLine="360"/>
        <w:rPr>
          <w:rFonts w:ascii="宋体" w:hAnsi="宋体"/>
          <w:bCs/>
          <w:sz w:val="24"/>
          <w:lang w:val="pt-BR"/>
        </w:rPr>
      </w:pPr>
      <w:r w:rsidRPr="00B74060">
        <w:rPr>
          <w:rFonts w:ascii="宋体" w:hAnsi="宋体"/>
          <w:bCs/>
          <w:sz w:val="24"/>
          <w:lang w:val="pt-BR"/>
        </w:rPr>
        <w:tab/>
        <w:t>bb.setx(16);</w:t>
      </w:r>
    </w:p>
    <w:p w:rsidR="00707F36" w:rsidRPr="00B74060" w:rsidRDefault="00707F36" w:rsidP="00707F36">
      <w:pPr>
        <w:spacing w:line="400" w:lineRule="exact"/>
        <w:ind w:firstLineChars="150" w:firstLine="360"/>
        <w:rPr>
          <w:rFonts w:ascii="宋体" w:hAnsi="宋体"/>
          <w:bCs/>
          <w:sz w:val="24"/>
          <w:lang w:val="pt-BR"/>
        </w:rPr>
      </w:pPr>
      <w:r w:rsidRPr="00B74060">
        <w:rPr>
          <w:rFonts w:ascii="宋体" w:hAnsi="宋体"/>
          <w:bCs/>
          <w:sz w:val="24"/>
          <w:lang w:val="pt-BR"/>
        </w:rPr>
        <w:tab/>
        <w:t>bb.sety(25);</w:t>
      </w:r>
    </w:p>
    <w:p w:rsidR="00707F36" w:rsidRPr="00B74060" w:rsidRDefault="00707F36" w:rsidP="00707F36">
      <w:pPr>
        <w:spacing w:line="400" w:lineRule="exact"/>
        <w:ind w:firstLineChars="150" w:firstLine="360"/>
        <w:rPr>
          <w:rFonts w:ascii="宋体" w:hAnsi="宋体"/>
          <w:bCs/>
          <w:sz w:val="24"/>
          <w:lang w:val="pt-BR"/>
        </w:rPr>
      </w:pPr>
      <w:r w:rsidRPr="00B74060">
        <w:rPr>
          <w:rFonts w:ascii="宋体" w:hAnsi="宋体"/>
          <w:bCs/>
          <w:sz w:val="24"/>
          <w:lang w:val="pt-BR"/>
        </w:rPr>
        <w:tab/>
        <w:t>bb.show();</w:t>
      </w:r>
    </w:p>
    <w:p w:rsidR="00707F36" w:rsidRPr="00B74060" w:rsidRDefault="00707F36" w:rsidP="00707F36">
      <w:pPr>
        <w:spacing w:line="400" w:lineRule="exact"/>
        <w:ind w:firstLineChars="150" w:firstLine="360"/>
        <w:rPr>
          <w:rFonts w:ascii="宋体" w:hAnsi="宋体"/>
          <w:bCs/>
          <w:sz w:val="24"/>
          <w:lang w:val="pt-BR"/>
        </w:rPr>
      </w:pPr>
      <w:r w:rsidRPr="00B74060">
        <w:rPr>
          <w:rFonts w:ascii="宋体" w:hAnsi="宋体"/>
          <w:bCs/>
          <w:sz w:val="24"/>
          <w:lang w:val="pt-BR"/>
        </w:rPr>
        <w:tab/>
        <w:t>cout &lt;&lt; "Base::x=" &lt;&lt; bb.x &lt;&lt; endl;</w:t>
      </w:r>
    </w:p>
    <w:p w:rsidR="00707F36" w:rsidRPr="00B74060" w:rsidRDefault="00707F36" w:rsidP="00707F36">
      <w:pPr>
        <w:spacing w:line="400" w:lineRule="exact"/>
        <w:ind w:firstLineChars="150" w:firstLine="360"/>
        <w:rPr>
          <w:rFonts w:ascii="宋体" w:hAnsi="宋体"/>
          <w:bCs/>
          <w:sz w:val="24"/>
          <w:lang w:val="pt-BR"/>
        </w:rPr>
      </w:pPr>
      <w:r w:rsidRPr="00B74060">
        <w:rPr>
          <w:rFonts w:ascii="宋体" w:hAnsi="宋体"/>
          <w:bCs/>
          <w:sz w:val="24"/>
          <w:lang w:val="pt-BR"/>
        </w:rPr>
        <w:tab/>
        <w:t>cout &lt;&lt; "Derived::y=" &lt;&lt; bb.y &lt;&lt; endl;</w:t>
      </w:r>
    </w:p>
    <w:p w:rsidR="00707F36" w:rsidRPr="00B74060" w:rsidRDefault="00707F36" w:rsidP="00707F36">
      <w:pPr>
        <w:spacing w:line="400" w:lineRule="exact"/>
        <w:ind w:firstLineChars="150" w:firstLine="360"/>
        <w:rPr>
          <w:rFonts w:ascii="宋体" w:hAnsi="宋体"/>
          <w:bCs/>
          <w:sz w:val="24"/>
          <w:lang w:val="pt-BR"/>
        </w:rPr>
      </w:pPr>
      <w:r w:rsidRPr="00B74060">
        <w:rPr>
          <w:rFonts w:ascii="宋体" w:hAnsi="宋体"/>
          <w:bCs/>
          <w:sz w:val="24"/>
          <w:lang w:val="pt-BR"/>
        </w:rPr>
        <w:tab/>
        <w:t>cout &lt;&lt; "Base::x=" &lt;&lt; bb.getx() &lt;&lt; endl;</w:t>
      </w:r>
    </w:p>
    <w:p w:rsidR="00707F36" w:rsidRPr="00B74060" w:rsidRDefault="00707F36" w:rsidP="00707F36">
      <w:pPr>
        <w:spacing w:line="400" w:lineRule="exact"/>
        <w:ind w:firstLineChars="150" w:firstLine="360"/>
        <w:rPr>
          <w:rFonts w:ascii="宋体" w:hAnsi="宋体"/>
          <w:bCs/>
          <w:sz w:val="24"/>
          <w:lang w:val="pt-BR"/>
        </w:rPr>
      </w:pPr>
      <w:r w:rsidRPr="00B74060">
        <w:rPr>
          <w:rFonts w:ascii="宋体" w:hAnsi="宋体"/>
          <w:bCs/>
          <w:sz w:val="24"/>
          <w:lang w:val="pt-BR"/>
        </w:rPr>
        <w:tab/>
        <w:t>cout &lt;&lt; "Derived::y=" &lt;&lt; bb.gety() &lt;&lt; endl;</w:t>
      </w:r>
    </w:p>
    <w:p w:rsidR="00707F36" w:rsidRPr="00B74060" w:rsidRDefault="00707F36" w:rsidP="00707F36">
      <w:pPr>
        <w:spacing w:line="400" w:lineRule="exact"/>
        <w:ind w:firstLineChars="150" w:firstLine="360"/>
        <w:rPr>
          <w:rFonts w:ascii="宋体" w:hAnsi="宋体"/>
          <w:bCs/>
          <w:sz w:val="24"/>
          <w:lang w:val="pt-BR"/>
        </w:rPr>
      </w:pPr>
      <w:r w:rsidRPr="00B74060">
        <w:rPr>
          <w:rFonts w:ascii="宋体" w:hAnsi="宋体"/>
          <w:bCs/>
          <w:sz w:val="24"/>
          <w:lang w:val="pt-BR"/>
        </w:rPr>
        <w:tab/>
        <w:t>return 0;</w:t>
      </w:r>
    </w:p>
    <w:p w:rsidR="00707F36" w:rsidRDefault="00707F36" w:rsidP="00707F36">
      <w:pPr>
        <w:spacing w:line="400" w:lineRule="exact"/>
        <w:ind w:firstLineChars="150" w:firstLine="360"/>
        <w:rPr>
          <w:rFonts w:ascii="宋体" w:hAnsi="宋体"/>
          <w:bCs/>
          <w:sz w:val="24"/>
          <w:lang w:val="pt-BR"/>
        </w:rPr>
      </w:pPr>
      <w:r w:rsidRPr="00B74060">
        <w:rPr>
          <w:rFonts w:ascii="宋体" w:hAnsi="宋体"/>
          <w:bCs/>
          <w:sz w:val="24"/>
          <w:lang w:val="pt-BR"/>
        </w:rPr>
        <w:t>}</w:t>
      </w:r>
    </w:p>
    <w:p w:rsidR="00707F36" w:rsidRPr="00707F36" w:rsidRDefault="00707F36" w:rsidP="00707F36">
      <w:pPr>
        <w:spacing w:line="400" w:lineRule="exact"/>
        <w:ind w:firstLineChars="150" w:firstLine="360"/>
        <w:rPr>
          <w:rFonts w:ascii="宋体" w:hAnsi="宋体"/>
          <w:color w:val="FF0000"/>
          <w:sz w:val="24"/>
          <w:lang w:val="pt-BR"/>
        </w:rPr>
      </w:pPr>
      <w:r w:rsidRPr="00C2091E">
        <w:rPr>
          <w:rFonts w:ascii="宋体" w:hAnsi="宋体" w:hint="eastAsia"/>
          <w:sz w:val="24"/>
        </w:rPr>
        <w:lastRenderedPageBreak/>
        <w:t>该程序的运行结果是</w:t>
      </w:r>
      <w:r w:rsidRPr="00C2091E">
        <w:rPr>
          <w:rFonts w:ascii="宋体" w:hAnsi="宋体" w:hint="eastAsia"/>
          <w:sz w:val="24"/>
          <w:lang w:val="pt-BR"/>
        </w:rPr>
        <w:t>_________</w:t>
      </w:r>
      <w:r w:rsidRPr="00C2091E">
        <w:rPr>
          <w:rFonts w:ascii="宋体" w:hAnsi="宋体" w:hint="eastAsia"/>
          <w:sz w:val="24"/>
        </w:rPr>
        <w:t>。</w:t>
      </w:r>
    </w:p>
    <w:p w:rsidR="007319F1" w:rsidRPr="007319F1" w:rsidRDefault="007319F1" w:rsidP="007319F1">
      <w:pPr>
        <w:spacing w:line="400" w:lineRule="exact"/>
        <w:ind w:firstLineChars="150" w:firstLine="360"/>
        <w:rPr>
          <w:rFonts w:ascii="宋体" w:hAnsi="宋体"/>
          <w:bCs/>
          <w:color w:val="FF0000"/>
          <w:sz w:val="24"/>
          <w:lang w:val="pt-BR"/>
        </w:rPr>
      </w:pPr>
      <w:r w:rsidRPr="007319F1">
        <w:rPr>
          <w:rFonts w:ascii="宋体" w:hAnsi="宋体"/>
          <w:bCs/>
          <w:color w:val="FF0000"/>
          <w:sz w:val="24"/>
          <w:lang w:val="pt-BR"/>
        </w:rPr>
        <w:t>Base::x=16</w:t>
      </w:r>
    </w:p>
    <w:p w:rsidR="007319F1" w:rsidRPr="007319F1" w:rsidRDefault="007319F1" w:rsidP="007319F1">
      <w:pPr>
        <w:spacing w:line="400" w:lineRule="exact"/>
        <w:ind w:firstLineChars="150" w:firstLine="360"/>
        <w:rPr>
          <w:rFonts w:ascii="宋体" w:hAnsi="宋体"/>
          <w:bCs/>
          <w:color w:val="FF0000"/>
          <w:sz w:val="24"/>
          <w:lang w:val="pt-BR"/>
        </w:rPr>
      </w:pPr>
      <w:r w:rsidRPr="007319F1">
        <w:rPr>
          <w:rFonts w:ascii="宋体" w:hAnsi="宋体"/>
          <w:bCs/>
          <w:color w:val="FF0000"/>
          <w:sz w:val="24"/>
          <w:lang w:val="pt-BR"/>
        </w:rPr>
        <w:t>Base::x=16</w:t>
      </w:r>
    </w:p>
    <w:p w:rsidR="007319F1" w:rsidRPr="007319F1" w:rsidRDefault="007319F1" w:rsidP="007319F1">
      <w:pPr>
        <w:spacing w:line="400" w:lineRule="exact"/>
        <w:ind w:firstLineChars="150" w:firstLine="360"/>
        <w:rPr>
          <w:rFonts w:ascii="宋体" w:hAnsi="宋体"/>
          <w:bCs/>
          <w:color w:val="FF0000"/>
          <w:sz w:val="24"/>
          <w:lang w:val="pt-BR"/>
        </w:rPr>
      </w:pPr>
      <w:r w:rsidRPr="007319F1">
        <w:rPr>
          <w:rFonts w:ascii="宋体" w:hAnsi="宋体"/>
          <w:bCs/>
          <w:color w:val="FF0000"/>
          <w:sz w:val="24"/>
          <w:lang w:val="pt-BR"/>
        </w:rPr>
        <w:t>Derived::y=25</w:t>
      </w:r>
    </w:p>
    <w:p w:rsidR="007319F1" w:rsidRPr="007319F1" w:rsidRDefault="007319F1" w:rsidP="007319F1">
      <w:pPr>
        <w:spacing w:line="400" w:lineRule="exact"/>
        <w:ind w:firstLineChars="150" w:firstLine="360"/>
        <w:rPr>
          <w:rFonts w:ascii="宋体" w:hAnsi="宋体"/>
          <w:bCs/>
          <w:color w:val="FF0000"/>
          <w:sz w:val="24"/>
          <w:lang w:val="pt-BR"/>
        </w:rPr>
      </w:pPr>
      <w:r w:rsidRPr="007319F1">
        <w:rPr>
          <w:rFonts w:ascii="宋体" w:hAnsi="宋体"/>
          <w:bCs/>
          <w:color w:val="FF0000"/>
          <w:sz w:val="24"/>
          <w:lang w:val="pt-BR"/>
        </w:rPr>
        <w:t>Base::x=16</w:t>
      </w:r>
    </w:p>
    <w:p w:rsidR="00707F36" w:rsidRPr="00034973" w:rsidRDefault="007319F1" w:rsidP="007319F1">
      <w:pPr>
        <w:spacing w:line="400" w:lineRule="exact"/>
        <w:ind w:firstLineChars="150" w:firstLine="360"/>
        <w:rPr>
          <w:rFonts w:ascii="宋体" w:hAnsi="宋体"/>
          <w:bCs/>
          <w:color w:val="FF0000"/>
          <w:sz w:val="24"/>
          <w:lang w:val="pt-BR"/>
        </w:rPr>
      </w:pPr>
      <w:r w:rsidRPr="007319F1">
        <w:rPr>
          <w:rFonts w:ascii="宋体" w:hAnsi="宋体"/>
          <w:bCs/>
          <w:color w:val="FF0000"/>
          <w:sz w:val="24"/>
          <w:lang w:val="pt-BR"/>
        </w:rPr>
        <w:t>Derived::y=25</w:t>
      </w:r>
    </w:p>
    <w:p w:rsidR="00707F36" w:rsidRPr="00034973" w:rsidRDefault="00707F36" w:rsidP="00707F36">
      <w:pPr>
        <w:spacing w:line="400" w:lineRule="exact"/>
        <w:ind w:firstLineChars="150" w:firstLine="316"/>
        <w:rPr>
          <w:rFonts w:ascii="宋体" w:hAnsi="宋体"/>
          <w:bCs/>
          <w:sz w:val="24"/>
          <w:lang w:val="pt-BR"/>
        </w:rPr>
      </w:pPr>
      <w:r w:rsidRPr="00707F36">
        <w:rPr>
          <w:rFonts w:cs="SimSun-Identity-H" w:hint="eastAsia"/>
          <w:b/>
          <w:color w:val="000000"/>
          <w:kern w:val="0"/>
          <w:szCs w:val="21"/>
          <w:lang w:val="pt-BR"/>
        </w:rPr>
        <w:t>3.</w:t>
      </w:r>
      <w:r w:rsidRPr="00707F36">
        <w:rPr>
          <w:rFonts w:ascii="宋体" w:hAnsi="宋体"/>
          <w:bCs/>
          <w:sz w:val="24"/>
          <w:lang w:val="pt-BR"/>
        </w:rPr>
        <w:t xml:space="preserve"> </w:t>
      </w:r>
      <w:r w:rsidRPr="00034973">
        <w:rPr>
          <w:rFonts w:ascii="宋体" w:hAnsi="宋体"/>
          <w:bCs/>
          <w:sz w:val="24"/>
          <w:lang w:val="pt-BR"/>
        </w:rPr>
        <w:t>#include&lt;iostream&gt;</w:t>
      </w:r>
    </w:p>
    <w:p w:rsidR="00707F36" w:rsidRPr="00034973" w:rsidRDefault="00707F36" w:rsidP="00707F36">
      <w:pPr>
        <w:spacing w:line="400" w:lineRule="exact"/>
        <w:ind w:firstLineChars="150" w:firstLine="360"/>
        <w:rPr>
          <w:rFonts w:ascii="宋体" w:hAnsi="宋体"/>
          <w:bCs/>
          <w:sz w:val="24"/>
          <w:lang w:val="pt-BR"/>
        </w:rPr>
      </w:pPr>
      <w:r w:rsidRPr="00034973">
        <w:rPr>
          <w:rFonts w:ascii="宋体" w:hAnsi="宋体"/>
          <w:bCs/>
          <w:sz w:val="24"/>
          <w:lang w:val="pt-BR"/>
        </w:rPr>
        <w:t>using namespace std;</w:t>
      </w:r>
    </w:p>
    <w:p w:rsidR="00707F36" w:rsidRPr="00034973" w:rsidRDefault="00707F36" w:rsidP="00707F36">
      <w:pPr>
        <w:spacing w:line="400" w:lineRule="exact"/>
        <w:ind w:firstLineChars="150" w:firstLine="360"/>
        <w:rPr>
          <w:rFonts w:ascii="宋体" w:hAnsi="宋体"/>
          <w:bCs/>
          <w:sz w:val="24"/>
          <w:lang w:val="pt-BR"/>
        </w:rPr>
      </w:pPr>
      <w:r w:rsidRPr="00034973">
        <w:rPr>
          <w:rFonts w:ascii="宋体" w:hAnsi="宋体"/>
          <w:bCs/>
          <w:sz w:val="24"/>
          <w:lang w:val="pt-BR"/>
        </w:rPr>
        <w:t>class N</w:t>
      </w:r>
    </w:p>
    <w:p w:rsidR="00707F36" w:rsidRPr="00034973" w:rsidRDefault="00707F36" w:rsidP="00707F36">
      <w:pPr>
        <w:spacing w:line="400" w:lineRule="exact"/>
        <w:ind w:firstLineChars="150" w:firstLine="360"/>
        <w:rPr>
          <w:rFonts w:ascii="宋体" w:hAnsi="宋体"/>
          <w:bCs/>
          <w:sz w:val="24"/>
          <w:lang w:val="pt-BR"/>
        </w:rPr>
      </w:pPr>
      <w:r w:rsidRPr="00034973">
        <w:rPr>
          <w:rFonts w:ascii="宋体" w:hAnsi="宋体"/>
          <w:bCs/>
          <w:sz w:val="24"/>
          <w:lang w:val="pt-BR"/>
        </w:rPr>
        <w:t>{</w:t>
      </w:r>
    </w:p>
    <w:p w:rsidR="00707F36" w:rsidRPr="00034973" w:rsidRDefault="00707F36" w:rsidP="00707F36">
      <w:pPr>
        <w:spacing w:line="400" w:lineRule="exact"/>
        <w:ind w:firstLineChars="150" w:firstLine="360"/>
        <w:rPr>
          <w:rFonts w:ascii="宋体" w:hAnsi="宋体"/>
          <w:bCs/>
          <w:sz w:val="24"/>
          <w:lang w:val="pt-BR"/>
        </w:rPr>
      </w:pPr>
      <w:r w:rsidRPr="00034973">
        <w:rPr>
          <w:rFonts w:ascii="宋体" w:hAnsi="宋体"/>
          <w:bCs/>
          <w:sz w:val="24"/>
          <w:lang w:val="pt-BR"/>
        </w:rPr>
        <w:t>private:</w:t>
      </w:r>
    </w:p>
    <w:p w:rsidR="00707F36" w:rsidRPr="00034973" w:rsidRDefault="00707F36" w:rsidP="00707F36">
      <w:pPr>
        <w:spacing w:line="400" w:lineRule="exact"/>
        <w:ind w:firstLineChars="150" w:firstLine="360"/>
        <w:rPr>
          <w:rFonts w:ascii="宋体" w:hAnsi="宋体"/>
          <w:bCs/>
          <w:sz w:val="24"/>
          <w:lang w:val="pt-BR"/>
        </w:rPr>
      </w:pPr>
      <w:r w:rsidRPr="00034973">
        <w:rPr>
          <w:rFonts w:ascii="宋体" w:hAnsi="宋体"/>
          <w:bCs/>
          <w:sz w:val="24"/>
          <w:lang w:val="pt-BR"/>
        </w:rPr>
        <w:tab/>
        <w:t>int A;</w:t>
      </w:r>
    </w:p>
    <w:p w:rsidR="00707F36" w:rsidRPr="00034973" w:rsidRDefault="00707F36" w:rsidP="00707F36">
      <w:pPr>
        <w:spacing w:line="400" w:lineRule="exact"/>
        <w:ind w:firstLineChars="150" w:firstLine="360"/>
        <w:rPr>
          <w:rFonts w:ascii="宋体" w:hAnsi="宋体"/>
          <w:bCs/>
          <w:sz w:val="24"/>
          <w:lang w:val="pt-BR"/>
        </w:rPr>
      </w:pPr>
      <w:r w:rsidRPr="00034973">
        <w:rPr>
          <w:rFonts w:ascii="宋体" w:hAnsi="宋体"/>
          <w:bCs/>
          <w:sz w:val="24"/>
          <w:lang w:val="pt-BR"/>
        </w:rPr>
        <w:tab/>
        <w:t>static int B;</w:t>
      </w:r>
    </w:p>
    <w:p w:rsidR="00707F36" w:rsidRPr="00034973" w:rsidRDefault="00707F36" w:rsidP="00707F36">
      <w:pPr>
        <w:spacing w:line="400" w:lineRule="exact"/>
        <w:ind w:firstLineChars="150" w:firstLine="360"/>
        <w:rPr>
          <w:rFonts w:ascii="宋体" w:hAnsi="宋体"/>
          <w:bCs/>
          <w:sz w:val="24"/>
          <w:lang w:val="pt-BR"/>
        </w:rPr>
      </w:pPr>
      <w:r w:rsidRPr="00034973">
        <w:rPr>
          <w:rFonts w:ascii="宋体" w:hAnsi="宋体"/>
          <w:bCs/>
          <w:sz w:val="24"/>
          <w:lang w:val="pt-BR"/>
        </w:rPr>
        <w:t>public:</w:t>
      </w:r>
    </w:p>
    <w:p w:rsidR="00707F36" w:rsidRPr="00034973" w:rsidRDefault="00707F36" w:rsidP="00707F36">
      <w:pPr>
        <w:spacing w:line="400" w:lineRule="exact"/>
        <w:ind w:firstLineChars="150" w:firstLine="360"/>
        <w:rPr>
          <w:rFonts w:ascii="宋体" w:hAnsi="宋体"/>
          <w:bCs/>
          <w:sz w:val="24"/>
          <w:lang w:val="pt-BR"/>
        </w:rPr>
      </w:pPr>
      <w:r w:rsidRPr="00034973">
        <w:rPr>
          <w:rFonts w:ascii="宋体" w:hAnsi="宋体"/>
          <w:bCs/>
          <w:sz w:val="24"/>
          <w:lang w:val="pt-BR"/>
        </w:rPr>
        <w:tab/>
        <w:t>N(int a)</w:t>
      </w:r>
    </w:p>
    <w:p w:rsidR="00707F36" w:rsidRPr="00034973" w:rsidRDefault="00707F36" w:rsidP="00707F36">
      <w:pPr>
        <w:spacing w:line="400" w:lineRule="exact"/>
        <w:ind w:firstLineChars="150" w:firstLine="360"/>
        <w:rPr>
          <w:rFonts w:ascii="宋体" w:hAnsi="宋体"/>
          <w:bCs/>
          <w:sz w:val="24"/>
          <w:lang w:val="pt-BR"/>
        </w:rPr>
      </w:pPr>
      <w:r w:rsidRPr="00034973">
        <w:rPr>
          <w:rFonts w:ascii="宋体" w:hAnsi="宋体"/>
          <w:bCs/>
          <w:sz w:val="24"/>
          <w:lang w:val="pt-BR"/>
        </w:rPr>
        <w:tab/>
        <w:t>{</w:t>
      </w:r>
    </w:p>
    <w:p w:rsidR="00707F36" w:rsidRPr="00034973" w:rsidRDefault="00707F36" w:rsidP="00707F36">
      <w:pPr>
        <w:spacing w:line="400" w:lineRule="exact"/>
        <w:ind w:firstLineChars="150" w:firstLine="360"/>
        <w:rPr>
          <w:rFonts w:ascii="宋体" w:hAnsi="宋体"/>
          <w:bCs/>
          <w:sz w:val="24"/>
          <w:lang w:val="pt-BR"/>
        </w:rPr>
      </w:pPr>
      <w:r w:rsidRPr="00034973">
        <w:rPr>
          <w:rFonts w:ascii="宋体" w:hAnsi="宋体"/>
          <w:bCs/>
          <w:sz w:val="24"/>
          <w:lang w:val="pt-BR"/>
        </w:rPr>
        <w:tab/>
      </w:r>
      <w:r w:rsidRPr="00034973">
        <w:rPr>
          <w:rFonts w:ascii="宋体" w:hAnsi="宋体"/>
          <w:bCs/>
          <w:sz w:val="24"/>
          <w:lang w:val="pt-BR"/>
        </w:rPr>
        <w:tab/>
        <w:t>A = a;</w:t>
      </w:r>
    </w:p>
    <w:p w:rsidR="00707F36" w:rsidRPr="00034973" w:rsidRDefault="00707F36" w:rsidP="00707F36">
      <w:pPr>
        <w:spacing w:line="400" w:lineRule="exact"/>
        <w:ind w:firstLineChars="150" w:firstLine="360"/>
        <w:rPr>
          <w:rFonts w:ascii="宋体" w:hAnsi="宋体"/>
          <w:bCs/>
          <w:sz w:val="24"/>
          <w:lang w:val="pt-BR"/>
        </w:rPr>
      </w:pPr>
      <w:r w:rsidRPr="00034973">
        <w:rPr>
          <w:rFonts w:ascii="宋体" w:hAnsi="宋体"/>
          <w:bCs/>
          <w:sz w:val="24"/>
          <w:lang w:val="pt-BR"/>
        </w:rPr>
        <w:tab/>
      </w:r>
      <w:r w:rsidRPr="00034973">
        <w:rPr>
          <w:rFonts w:ascii="宋体" w:hAnsi="宋体"/>
          <w:bCs/>
          <w:sz w:val="24"/>
          <w:lang w:val="pt-BR"/>
        </w:rPr>
        <w:tab/>
        <w:t>B += a;</w:t>
      </w:r>
    </w:p>
    <w:p w:rsidR="00707F36" w:rsidRPr="00034973" w:rsidRDefault="00707F36" w:rsidP="00707F36">
      <w:pPr>
        <w:spacing w:line="400" w:lineRule="exact"/>
        <w:ind w:firstLineChars="150" w:firstLine="360"/>
        <w:rPr>
          <w:rFonts w:ascii="宋体" w:hAnsi="宋体"/>
          <w:bCs/>
          <w:sz w:val="24"/>
          <w:lang w:val="pt-BR"/>
        </w:rPr>
      </w:pPr>
      <w:r w:rsidRPr="00034973">
        <w:rPr>
          <w:rFonts w:ascii="宋体" w:hAnsi="宋体"/>
          <w:bCs/>
          <w:sz w:val="24"/>
          <w:lang w:val="pt-BR"/>
        </w:rPr>
        <w:tab/>
        <w:t>}</w:t>
      </w:r>
    </w:p>
    <w:p w:rsidR="00707F36" w:rsidRPr="00034973" w:rsidRDefault="00707F36" w:rsidP="00707F36">
      <w:pPr>
        <w:spacing w:line="400" w:lineRule="exact"/>
        <w:ind w:firstLineChars="150" w:firstLine="360"/>
        <w:rPr>
          <w:rFonts w:ascii="宋体" w:hAnsi="宋体"/>
          <w:bCs/>
          <w:sz w:val="24"/>
          <w:lang w:val="pt-BR"/>
        </w:rPr>
      </w:pPr>
      <w:r w:rsidRPr="00034973">
        <w:rPr>
          <w:rFonts w:ascii="宋体" w:hAnsi="宋体"/>
          <w:bCs/>
          <w:sz w:val="24"/>
          <w:lang w:val="pt-BR"/>
        </w:rPr>
        <w:tab/>
        <w:t>static void f1(N m);</w:t>
      </w:r>
    </w:p>
    <w:p w:rsidR="00707F36" w:rsidRPr="00034973" w:rsidRDefault="00707F36" w:rsidP="00707F36">
      <w:pPr>
        <w:spacing w:line="400" w:lineRule="exact"/>
        <w:ind w:firstLineChars="150" w:firstLine="360"/>
        <w:rPr>
          <w:rFonts w:ascii="宋体" w:hAnsi="宋体"/>
          <w:bCs/>
          <w:sz w:val="24"/>
          <w:lang w:val="pt-BR"/>
        </w:rPr>
      </w:pPr>
      <w:r w:rsidRPr="00034973">
        <w:rPr>
          <w:rFonts w:ascii="宋体" w:hAnsi="宋体"/>
          <w:bCs/>
          <w:sz w:val="24"/>
          <w:lang w:val="pt-BR"/>
        </w:rPr>
        <w:t>};</w:t>
      </w:r>
    </w:p>
    <w:p w:rsidR="00707F36" w:rsidRPr="00034973" w:rsidRDefault="00707F36" w:rsidP="00707F36">
      <w:pPr>
        <w:spacing w:line="400" w:lineRule="exact"/>
        <w:ind w:firstLineChars="150" w:firstLine="360"/>
        <w:rPr>
          <w:rFonts w:ascii="宋体" w:hAnsi="宋体"/>
          <w:bCs/>
          <w:sz w:val="24"/>
          <w:lang w:val="pt-BR"/>
        </w:rPr>
      </w:pPr>
    </w:p>
    <w:p w:rsidR="00707F36" w:rsidRPr="00034973" w:rsidRDefault="00707F36" w:rsidP="00707F36">
      <w:pPr>
        <w:spacing w:line="400" w:lineRule="exact"/>
        <w:ind w:firstLineChars="150" w:firstLine="360"/>
        <w:rPr>
          <w:rFonts w:ascii="宋体" w:hAnsi="宋体"/>
          <w:bCs/>
          <w:sz w:val="24"/>
          <w:lang w:val="pt-BR"/>
        </w:rPr>
      </w:pPr>
      <w:r w:rsidRPr="00034973">
        <w:rPr>
          <w:rFonts w:ascii="宋体" w:hAnsi="宋体"/>
          <w:bCs/>
          <w:sz w:val="24"/>
          <w:lang w:val="pt-BR"/>
        </w:rPr>
        <w:t>void N::f1(N m)</w:t>
      </w:r>
    </w:p>
    <w:p w:rsidR="00707F36" w:rsidRPr="00034973" w:rsidRDefault="00707F36" w:rsidP="00707F36">
      <w:pPr>
        <w:spacing w:line="400" w:lineRule="exact"/>
        <w:ind w:firstLineChars="150" w:firstLine="360"/>
        <w:rPr>
          <w:rFonts w:ascii="宋体" w:hAnsi="宋体"/>
          <w:bCs/>
          <w:sz w:val="24"/>
          <w:lang w:val="pt-BR"/>
        </w:rPr>
      </w:pPr>
      <w:r w:rsidRPr="00034973">
        <w:rPr>
          <w:rFonts w:ascii="宋体" w:hAnsi="宋体"/>
          <w:bCs/>
          <w:sz w:val="24"/>
          <w:lang w:val="pt-BR"/>
        </w:rPr>
        <w:t>{</w:t>
      </w:r>
    </w:p>
    <w:p w:rsidR="00707F36" w:rsidRPr="00034973" w:rsidRDefault="00707F36" w:rsidP="00707F36">
      <w:pPr>
        <w:spacing w:line="400" w:lineRule="exact"/>
        <w:ind w:firstLineChars="150" w:firstLine="360"/>
        <w:rPr>
          <w:rFonts w:ascii="宋体" w:hAnsi="宋体"/>
          <w:bCs/>
          <w:sz w:val="24"/>
          <w:lang w:val="pt-BR"/>
        </w:rPr>
      </w:pPr>
      <w:r w:rsidRPr="00034973">
        <w:rPr>
          <w:rFonts w:ascii="宋体" w:hAnsi="宋体"/>
          <w:bCs/>
          <w:sz w:val="24"/>
          <w:lang w:val="pt-BR"/>
        </w:rPr>
        <w:tab/>
        <w:t>cout &lt;&lt; "A=" &lt;&lt; m.A &lt;&lt; endl;</w:t>
      </w:r>
    </w:p>
    <w:p w:rsidR="00707F36" w:rsidRPr="00034973" w:rsidRDefault="00707F36" w:rsidP="00707F36">
      <w:pPr>
        <w:spacing w:line="400" w:lineRule="exact"/>
        <w:ind w:firstLineChars="150" w:firstLine="360"/>
        <w:rPr>
          <w:rFonts w:ascii="宋体" w:hAnsi="宋体"/>
          <w:bCs/>
          <w:sz w:val="24"/>
          <w:lang w:val="pt-BR"/>
        </w:rPr>
      </w:pPr>
      <w:r w:rsidRPr="00034973">
        <w:rPr>
          <w:rFonts w:ascii="宋体" w:hAnsi="宋体"/>
          <w:bCs/>
          <w:sz w:val="24"/>
          <w:lang w:val="pt-BR"/>
        </w:rPr>
        <w:tab/>
        <w:t>cout &lt;&lt; "B=" &lt;&lt; B &lt;&lt; endl;</w:t>
      </w:r>
    </w:p>
    <w:p w:rsidR="00707F36" w:rsidRPr="00034973" w:rsidRDefault="00707F36" w:rsidP="00707F36">
      <w:pPr>
        <w:spacing w:line="400" w:lineRule="exact"/>
        <w:ind w:firstLineChars="150" w:firstLine="360"/>
        <w:rPr>
          <w:rFonts w:ascii="宋体" w:hAnsi="宋体"/>
          <w:bCs/>
          <w:sz w:val="24"/>
          <w:lang w:val="pt-BR"/>
        </w:rPr>
      </w:pPr>
      <w:r w:rsidRPr="00034973">
        <w:rPr>
          <w:rFonts w:ascii="宋体" w:hAnsi="宋体"/>
          <w:bCs/>
          <w:sz w:val="24"/>
          <w:lang w:val="pt-BR"/>
        </w:rPr>
        <w:t>}</w:t>
      </w:r>
    </w:p>
    <w:p w:rsidR="00707F36" w:rsidRPr="00034973" w:rsidRDefault="00707F36" w:rsidP="00707F36">
      <w:pPr>
        <w:spacing w:line="400" w:lineRule="exact"/>
        <w:ind w:firstLineChars="150" w:firstLine="360"/>
        <w:rPr>
          <w:rFonts w:ascii="宋体" w:hAnsi="宋体"/>
          <w:bCs/>
          <w:sz w:val="24"/>
          <w:lang w:val="pt-BR"/>
        </w:rPr>
      </w:pPr>
      <w:r w:rsidRPr="00034973">
        <w:rPr>
          <w:rFonts w:ascii="宋体" w:hAnsi="宋体"/>
          <w:bCs/>
          <w:sz w:val="24"/>
          <w:lang w:val="pt-BR"/>
        </w:rPr>
        <w:t>int N::B = 0;</w:t>
      </w:r>
    </w:p>
    <w:p w:rsidR="00707F36" w:rsidRPr="00034973" w:rsidRDefault="00707F36" w:rsidP="00707F36">
      <w:pPr>
        <w:spacing w:line="400" w:lineRule="exact"/>
        <w:ind w:firstLineChars="150" w:firstLine="360"/>
        <w:rPr>
          <w:rFonts w:ascii="宋体" w:hAnsi="宋体"/>
          <w:bCs/>
          <w:sz w:val="24"/>
          <w:lang w:val="pt-BR"/>
        </w:rPr>
      </w:pPr>
      <w:r w:rsidRPr="00034973">
        <w:rPr>
          <w:rFonts w:ascii="宋体" w:hAnsi="宋体"/>
          <w:bCs/>
          <w:sz w:val="24"/>
          <w:lang w:val="pt-BR"/>
        </w:rPr>
        <w:t>int main()</w:t>
      </w:r>
    </w:p>
    <w:p w:rsidR="00707F36" w:rsidRPr="00034973" w:rsidRDefault="00707F36" w:rsidP="00707F36">
      <w:pPr>
        <w:spacing w:line="400" w:lineRule="exact"/>
        <w:ind w:firstLineChars="150" w:firstLine="360"/>
        <w:rPr>
          <w:rFonts w:ascii="宋体" w:hAnsi="宋体"/>
          <w:bCs/>
          <w:sz w:val="24"/>
          <w:lang w:val="pt-BR"/>
        </w:rPr>
      </w:pPr>
      <w:r w:rsidRPr="00034973">
        <w:rPr>
          <w:rFonts w:ascii="宋体" w:hAnsi="宋体"/>
          <w:bCs/>
          <w:sz w:val="24"/>
          <w:lang w:val="pt-BR"/>
        </w:rPr>
        <w:t>{</w:t>
      </w:r>
    </w:p>
    <w:p w:rsidR="00707F36" w:rsidRPr="00034973" w:rsidRDefault="00707F36" w:rsidP="00707F36">
      <w:pPr>
        <w:spacing w:line="400" w:lineRule="exact"/>
        <w:ind w:firstLineChars="150" w:firstLine="360"/>
        <w:rPr>
          <w:rFonts w:ascii="宋体" w:hAnsi="宋体"/>
          <w:bCs/>
          <w:sz w:val="24"/>
          <w:lang w:val="pt-BR"/>
        </w:rPr>
      </w:pPr>
      <w:r w:rsidRPr="00034973">
        <w:rPr>
          <w:rFonts w:ascii="宋体" w:hAnsi="宋体"/>
          <w:bCs/>
          <w:sz w:val="24"/>
          <w:lang w:val="pt-BR"/>
        </w:rPr>
        <w:tab/>
        <w:t>N P(5), Q(9);</w:t>
      </w:r>
    </w:p>
    <w:p w:rsidR="00707F36" w:rsidRPr="00034973" w:rsidRDefault="00707F36" w:rsidP="00707F36">
      <w:pPr>
        <w:spacing w:line="400" w:lineRule="exact"/>
        <w:ind w:firstLineChars="150" w:firstLine="360"/>
        <w:rPr>
          <w:rFonts w:ascii="宋体" w:hAnsi="宋体"/>
          <w:bCs/>
          <w:sz w:val="24"/>
          <w:lang w:val="pt-BR"/>
        </w:rPr>
      </w:pPr>
      <w:r w:rsidRPr="00034973">
        <w:rPr>
          <w:rFonts w:ascii="宋体" w:hAnsi="宋体"/>
          <w:bCs/>
          <w:sz w:val="24"/>
          <w:lang w:val="pt-BR"/>
        </w:rPr>
        <w:tab/>
        <w:t>N::f1(P);</w:t>
      </w:r>
    </w:p>
    <w:p w:rsidR="00707F36" w:rsidRPr="00034973" w:rsidRDefault="00707F36" w:rsidP="00707F36">
      <w:pPr>
        <w:spacing w:line="400" w:lineRule="exact"/>
        <w:ind w:firstLineChars="150" w:firstLine="360"/>
        <w:rPr>
          <w:rFonts w:ascii="宋体" w:hAnsi="宋体"/>
          <w:bCs/>
          <w:sz w:val="24"/>
          <w:lang w:val="pt-BR"/>
        </w:rPr>
      </w:pPr>
      <w:r w:rsidRPr="00034973">
        <w:rPr>
          <w:rFonts w:ascii="宋体" w:hAnsi="宋体"/>
          <w:bCs/>
          <w:sz w:val="24"/>
          <w:lang w:val="pt-BR"/>
        </w:rPr>
        <w:tab/>
        <w:t>N::f1(Q);</w:t>
      </w:r>
    </w:p>
    <w:p w:rsidR="00707F36" w:rsidRPr="00034973" w:rsidRDefault="00707F36" w:rsidP="00707F36">
      <w:pPr>
        <w:spacing w:line="400" w:lineRule="exact"/>
        <w:ind w:firstLineChars="150" w:firstLine="360"/>
        <w:rPr>
          <w:rFonts w:ascii="宋体" w:hAnsi="宋体"/>
          <w:bCs/>
          <w:sz w:val="24"/>
          <w:lang w:val="pt-BR"/>
        </w:rPr>
      </w:pPr>
      <w:r w:rsidRPr="00034973">
        <w:rPr>
          <w:rFonts w:ascii="宋体" w:hAnsi="宋体"/>
          <w:bCs/>
          <w:sz w:val="24"/>
          <w:lang w:val="pt-BR"/>
        </w:rPr>
        <w:tab/>
        <w:t>return 0;</w:t>
      </w:r>
    </w:p>
    <w:p w:rsidR="00707F36" w:rsidRDefault="00707F36" w:rsidP="00707F36">
      <w:pPr>
        <w:spacing w:line="400" w:lineRule="exact"/>
        <w:ind w:firstLineChars="150" w:firstLine="360"/>
        <w:rPr>
          <w:rFonts w:ascii="宋体" w:hAnsi="宋体"/>
          <w:bCs/>
          <w:sz w:val="24"/>
          <w:lang w:val="pt-BR"/>
        </w:rPr>
      </w:pPr>
      <w:r w:rsidRPr="00034973">
        <w:rPr>
          <w:rFonts w:ascii="宋体" w:hAnsi="宋体"/>
          <w:bCs/>
          <w:sz w:val="24"/>
          <w:lang w:val="pt-BR"/>
        </w:rPr>
        <w:lastRenderedPageBreak/>
        <w:t>}</w:t>
      </w:r>
    </w:p>
    <w:p w:rsidR="00707F36" w:rsidRDefault="00707F36" w:rsidP="00707F36">
      <w:pPr>
        <w:rPr>
          <w:rFonts w:ascii="宋体" w:hAnsi="宋体" w:hint="eastAsia"/>
          <w:sz w:val="24"/>
        </w:rPr>
      </w:pPr>
      <w:r w:rsidRPr="00C2091E">
        <w:rPr>
          <w:rFonts w:ascii="宋体" w:hAnsi="宋体" w:hint="eastAsia"/>
          <w:sz w:val="24"/>
        </w:rPr>
        <w:t>该程序的运行结果是</w:t>
      </w:r>
      <w:r w:rsidRPr="00C2091E">
        <w:rPr>
          <w:rFonts w:ascii="宋体" w:hAnsi="宋体" w:hint="eastAsia"/>
          <w:sz w:val="24"/>
          <w:lang w:val="pt-BR"/>
        </w:rPr>
        <w:t>_________</w:t>
      </w:r>
      <w:r w:rsidRPr="00C2091E">
        <w:rPr>
          <w:rFonts w:ascii="宋体" w:hAnsi="宋体" w:hint="eastAsia"/>
          <w:sz w:val="24"/>
        </w:rPr>
        <w:t>。</w:t>
      </w:r>
    </w:p>
    <w:p w:rsidR="007319F1" w:rsidRPr="007319F1" w:rsidRDefault="007319F1" w:rsidP="007319F1">
      <w:pPr>
        <w:rPr>
          <w:rFonts w:ascii="宋体" w:hAnsi="宋体"/>
          <w:color w:val="FF0000"/>
          <w:sz w:val="24"/>
        </w:rPr>
      </w:pPr>
      <w:r w:rsidRPr="007319F1">
        <w:rPr>
          <w:rFonts w:ascii="宋体" w:hAnsi="宋体"/>
          <w:color w:val="FF0000"/>
          <w:sz w:val="24"/>
        </w:rPr>
        <w:t>A=5</w:t>
      </w:r>
    </w:p>
    <w:p w:rsidR="007319F1" w:rsidRPr="007319F1" w:rsidRDefault="007319F1" w:rsidP="007319F1">
      <w:pPr>
        <w:rPr>
          <w:rFonts w:ascii="宋体" w:hAnsi="宋体"/>
          <w:color w:val="FF0000"/>
          <w:sz w:val="24"/>
        </w:rPr>
      </w:pPr>
      <w:r w:rsidRPr="007319F1">
        <w:rPr>
          <w:rFonts w:ascii="宋体" w:hAnsi="宋体"/>
          <w:color w:val="FF0000"/>
          <w:sz w:val="24"/>
        </w:rPr>
        <w:t>B=14</w:t>
      </w:r>
    </w:p>
    <w:p w:rsidR="007319F1" w:rsidRPr="007319F1" w:rsidRDefault="007319F1" w:rsidP="007319F1">
      <w:pPr>
        <w:rPr>
          <w:rFonts w:ascii="宋体" w:hAnsi="宋体"/>
          <w:color w:val="FF0000"/>
          <w:sz w:val="24"/>
        </w:rPr>
      </w:pPr>
      <w:r w:rsidRPr="007319F1">
        <w:rPr>
          <w:rFonts w:ascii="宋体" w:hAnsi="宋体"/>
          <w:color w:val="FF0000"/>
          <w:sz w:val="24"/>
        </w:rPr>
        <w:t>A=9</w:t>
      </w:r>
    </w:p>
    <w:p w:rsidR="007319F1" w:rsidRPr="007319F1" w:rsidRDefault="007319F1" w:rsidP="007319F1">
      <w:pPr>
        <w:rPr>
          <w:rFonts w:ascii="宋体" w:hAnsi="宋体"/>
          <w:color w:val="FF0000"/>
          <w:sz w:val="24"/>
        </w:rPr>
      </w:pPr>
      <w:r w:rsidRPr="007319F1">
        <w:rPr>
          <w:rFonts w:ascii="宋体" w:hAnsi="宋体"/>
          <w:color w:val="FF0000"/>
          <w:sz w:val="24"/>
        </w:rPr>
        <w:t>B=14</w:t>
      </w:r>
    </w:p>
    <w:p w:rsidR="00707F36" w:rsidRPr="00C2091E" w:rsidRDefault="00707F36" w:rsidP="00707F36">
      <w:pPr>
        <w:spacing w:line="400" w:lineRule="exact"/>
        <w:rPr>
          <w:rFonts w:ascii="宋体" w:hAnsi="宋体"/>
          <w:sz w:val="24"/>
          <w:lang w:val="pt-BR"/>
        </w:rPr>
      </w:pPr>
      <w:r>
        <w:rPr>
          <w:rFonts w:ascii="宋体" w:hAnsi="宋体" w:hint="eastAsia"/>
          <w:sz w:val="24"/>
        </w:rPr>
        <w:t>4.</w:t>
      </w:r>
      <w:r w:rsidRPr="00707F36">
        <w:rPr>
          <w:rFonts w:ascii="宋体" w:hAnsi="宋体" w:hint="eastAsia"/>
          <w:sz w:val="24"/>
        </w:rPr>
        <w:t xml:space="preserve"> </w:t>
      </w:r>
      <w:r w:rsidRPr="00C2091E">
        <w:rPr>
          <w:rFonts w:ascii="宋体" w:hAnsi="宋体" w:hint="eastAsia"/>
          <w:sz w:val="24"/>
        </w:rPr>
        <w:t>有如下程序</w:t>
      </w:r>
      <w:r w:rsidRPr="00C2091E">
        <w:rPr>
          <w:rFonts w:ascii="宋体" w:hAnsi="宋体" w:hint="eastAsia"/>
          <w:sz w:val="24"/>
          <w:lang w:val="pt-BR"/>
        </w:rPr>
        <w:t>：</w:t>
      </w:r>
    </w:p>
    <w:p w:rsidR="00707F36" w:rsidRPr="00D139EB" w:rsidRDefault="00707F36" w:rsidP="00707F36">
      <w:pPr>
        <w:spacing w:line="400" w:lineRule="exact"/>
        <w:ind w:firstLineChars="150" w:firstLine="360"/>
        <w:rPr>
          <w:rFonts w:ascii="宋体" w:hAnsi="宋体"/>
          <w:bCs/>
          <w:sz w:val="24"/>
          <w:lang w:val="pt-BR"/>
        </w:rPr>
      </w:pPr>
      <w:r w:rsidRPr="00D139EB">
        <w:rPr>
          <w:rFonts w:ascii="宋体" w:hAnsi="宋体"/>
          <w:bCs/>
          <w:sz w:val="24"/>
          <w:lang w:val="pt-BR"/>
        </w:rPr>
        <w:t>#include&lt;iostream&gt;</w:t>
      </w:r>
    </w:p>
    <w:p w:rsidR="00707F36" w:rsidRPr="00D139EB" w:rsidRDefault="00707F36" w:rsidP="00707F36">
      <w:pPr>
        <w:spacing w:line="400" w:lineRule="exact"/>
        <w:ind w:firstLineChars="150" w:firstLine="360"/>
        <w:rPr>
          <w:rFonts w:ascii="宋体" w:hAnsi="宋体"/>
          <w:bCs/>
          <w:sz w:val="24"/>
          <w:lang w:val="pt-BR"/>
        </w:rPr>
      </w:pPr>
      <w:r w:rsidRPr="00D139EB">
        <w:rPr>
          <w:rFonts w:ascii="宋体" w:hAnsi="宋体"/>
          <w:bCs/>
          <w:sz w:val="24"/>
          <w:lang w:val="pt-BR"/>
        </w:rPr>
        <w:t>using namespace std;</w:t>
      </w:r>
    </w:p>
    <w:p w:rsidR="00707F36" w:rsidRPr="00D139EB" w:rsidRDefault="00707F36" w:rsidP="00707F36">
      <w:pPr>
        <w:spacing w:line="400" w:lineRule="exact"/>
        <w:ind w:firstLineChars="150" w:firstLine="360"/>
        <w:rPr>
          <w:rFonts w:ascii="宋体" w:hAnsi="宋体"/>
          <w:bCs/>
          <w:sz w:val="24"/>
          <w:lang w:val="pt-BR"/>
        </w:rPr>
      </w:pPr>
      <w:r w:rsidRPr="00D139EB">
        <w:rPr>
          <w:rFonts w:ascii="宋体" w:hAnsi="宋体"/>
          <w:bCs/>
          <w:sz w:val="24"/>
          <w:lang w:val="pt-BR"/>
        </w:rPr>
        <w:t>class M {</w:t>
      </w:r>
    </w:p>
    <w:p w:rsidR="00707F36" w:rsidRPr="00D139EB" w:rsidRDefault="00707F36" w:rsidP="00707F36">
      <w:pPr>
        <w:spacing w:line="400" w:lineRule="exact"/>
        <w:ind w:firstLineChars="150" w:firstLine="360"/>
        <w:rPr>
          <w:rFonts w:ascii="宋体" w:hAnsi="宋体"/>
          <w:bCs/>
          <w:sz w:val="24"/>
          <w:lang w:val="pt-BR"/>
        </w:rPr>
      </w:pPr>
      <w:r w:rsidRPr="00D139EB">
        <w:rPr>
          <w:rFonts w:ascii="宋体" w:hAnsi="宋体"/>
          <w:bCs/>
          <w:sz w:val="24"/>
          <w:lang w:val="pt-BR"/>
        </w:rPr>
        <w:tab/>
        <w:t>int x, y;</w:t>
      </w:r>
    </w:p>
    <w:p w:rsidR="00707F36" w:rsidRPr="00D139EB" w:rsidRDefault="00707F36" w:rsidP="00707F36">
      <w:pPr>
        <w:spacing w:line="400" w:lineRule="exact"/>
        <w:ind w:firstLineChars="150" w:firstLine="360"/>
        <w:rPr>
          <w:rFonts w:ascii="宋体" w:hAnsi="宋体"/>
          <w:bCs/>
          <w:sz w:val="24"/>
          <w:lang w:val="pt-BR"/>
        </w:rPr>
      </w:pPr>
      <w:r w:rsidRPr="00D139EB">
        <w:rPr>
          <w:rFonts w:ascii="宋体" w:hAnsi="宋体"/>
          <w:bCs/>
          <w:sz w:val="24"/>
          <w:lang w:val="pt-BR"/>
        </w:rPr>
        <w:t>public:</w:t>
      </w:r>
    </w:p>
    <w:p w:rsidR="00707F36" w:rsidRPr="00D139EB" w:rsidRDefault="00707F36" w:rsidP="00707F36">
      <w:pPr>
        <w:spacing w:line="400" w:lineRule="exact"/>
        <w:ind w:firstLineChars="150" w:firstLine="360"/>
        <w:rPr>
          <w:rFonts w:ascii="宋体" w:hAnsi="宋体"/>
          <w:bCs/>
          <w:sz w:val="24"/>
          <w:lang w:val="pt-BR"/>
        </w:rPr>
      </w:pPr>
      <w:r w:rsidRPr="00D139EB">
        <w:rPr>
          <w:rFonts w:ascii="宋体" w:hAnsi="宋体"/>
          <w:bCs/>
          <w:sz w:val="24"/>
          <w:lang w:val="pt-BR"/>
        </w:rPr>
        <w:tab/>
        <w:t>M()</w:t>
      </w:r>
    </w:p>
    <w:p w:rsidR="00707F36" w:rsidRPr="00D139EB" w:rsidRDefault="00707F36" w:rsidP="00707F36">
      <w:pPr>
        <w:spacing w:line="400" w:lineRule="exact"/>
        <w:ind w:firstLineChars="150" w:firstLine="360"/>
        <w:rPr>
          <w:rFonts w:ascii="宋体" w:hAnsi="宋体"/>
          <w:bCs/>
          <w:sz w:val="24"/>
          <w:lang w:val="pt-BR"/>
        </w:rPr>
      </w:pPr>
      <w:r w:rsidRPr="00D139EB">
        <w:rPr>
          <w:rFonts w:ascii="宋体" w:hAnsi="宋体"/>
          <w:bCs/>
          <w:sz w:val="24"/>
          <w:lang w:val="pt-BR"/>
        </w:rPr>
        <w:tab/>
        <w:t>{</w:t>
      </w:r>
    </w:p>
    <w:p w:rsidR="00707F36" w:rsidRPr="00D139EB" w:rsidRDefault="00707F36" w:rsidP="00707F36">
      <w:pPr>
        <w:spacing w:line="400" w:lineRule="exact"/>
        <w:ind w:firstLineChars="150" w:firstLine="360"/>
        <w:rPr>
          <w:rFonts w:ascii="宋体" w:hAnsi="宋体"/>
          <w:bCs/>
          <w:sz w:val="24"/>
          <w:lang w:val="pt-BR"/>
        </w:rPr>
      </w:pPr>
      <w:r w:rsidRPr="00D139EB">
        <w:rPr>
          <w:rFonts w:ascii="宋体" w:hAnsi="宋体"/>
          <w:bCs/>
          <w:sz w:val="24"/>
          <w:lang w:val="pt-BR"/>
        </w:rPr>
        <w:tab/>
      </w:r>
      <w:r w:rsidRPr="00D139EB">
        <w:rPr>
          <w:rFonts w:ascii="宋体" w:hAnsi="宋体"/>
          <w:bCs/>
          <w:sz w:val="24"/>
          <w:lang w:val="pt-BR"/>
        </w:rPr>
        <w:tab/>
        <w:t>x = y = 0;</w:t>
      </w:r>
    </w:p>
    <w:p w:rsidR="00707F36" w:rsidRPr="00D139EB" w:rsidRDefault="00707F36" w:rsidP="00707F36">
      <w:pPr>
        <w:spacing w:line="400" w:lineRule="exact"/>
        <w:ind w:firstLineChars="150" w:firstLine="360"/>
        <w:rPr>
          <w:rFonts w:ascii="宋体" w:hAnsi="宋体"/>
          <w:bCs/>
          <w:sz w:val="24"/>
          <w:lang w:val="pt-BR"/>
        </w:rPr>
      </w:pPr>
      <w:r w:rsidRPr="00D139EB">
        <w:rPr>
          <w:rFonts w:ascii="宋体" w:hAnsi="宋体"/>
          <w:bCs/>
          <w:sz w:val="24"/>
          <w:lang w:val="pt-BR"/>
        </w:rPr>
        <w:tab/>
        <w:t>}</w:t>
      </w:r>
    </w:p>
    <w:p w:rsidR="00707F36" w:rsidRPr="00D139EB" w:rsidRDefault="00707F36" w:rsidP="00707F36">
      <w:pPr>
        <w:spacing w:line="400" w:lineRule="exact"/>
        <w:ind w:firstLineChars="150" w:firstLine="360"/>
        <w:rPr>
          <w:rFonts w:ascii="宋体" w:hAnsi="宋体"/>
          <w:bCs/>
          <w:sz w:val="24"/>
          <w:lang w:val="pt-BR"/>
        </w:rPr>
      </w:pPr>
      <w:r w:rsidRPr="00D139EB">
        <w:rPr>
          <w:rFonts w:ascii="宋体" w:hAnsi="宋体"/>
          <w:bCs/>
          <w:sz w:val="24"/>
          <w:lang w:val="pt-BR"/>
        </w:rPr>
        <w:tab/>
        <w:t>M(int i, int j)</w:t>
      </w:r>
    </w:p>
    <w:p w:rsidR="00707F36" w:rsidRPr="00D139EB" w:rsidRDefault="00707F36" w:rsidP="00707F36">
      <w:pPr>
        <w:spacing w:line="400" w:lineRule="exact"/>
        <w:ind w:firstLineChars="150" w:firstLine="360"/>
        <w:rPr>
          <w:rFonts w:ascii="宋体" w:hAnsi="宋体"/>
          <w:bCs/>
          <w:sz w:val="24"/>
          <w:lang w:val="pt-BR"/>
        </w:rPr>
      </w:pPr>
      <w:r w:rsidRPr="00D139EB">
        <w:rPr>
          <w:rFonts w:ascii="宋体" w:hAnsi="宋体"/>
          <w:bCs/>
          <w:sz w:val="24"/>
          <w:lang w:val="pt-BR"/>
        </w:rPr>
        <w:tab/>
        <w:t>{</w:t>
      </w:r>
    </w:p>
    <w:p w:rsidR="00707F36" w:rsidRPr="00D139EB" w:rsidRDefault="00707F36" w:rsidP="00707F36">
      <w:pPr>
        <w:spacing w:line="400" w:lineRule="exact"/>
        <w:ind w:firstLineChars="150" w:firstLine="360"/>
        <w:rPr>
          <w:rFonts w:ascii="宋体" w:hAnsi="宋体"/>
          <w:bCs/>
          <w:sz w:val="24"/>
          <w:lang w:val="pt-BR"/>
        </w:rPr>
      </w:pPr>
      <w:r w:rsidRPr="00D139EB">
        <w:rPr>
          <w:rFonts w:ascii="宋体" w:hAnsi="宋体"/>
          <w:bCs/>
          <w:sz w:val="24"/>
          <w:lang w:val="pt-BR"/>
        </w:rPr>
        <w:tab/>
      </w:r>
      <w:r w:rsidRPr="00D139EB">
        <w:rPr>
          <w:rFonts w:ascii="宋体" w:hAnsi="宋体"/>
          <w:bCs/>
          <w:sz w:val="24"/>
          <w:lang w:val="pt-BR"/>
        </w:rPr>
        <w:tab/>
        <w:t>x = i; y = j;</w:t>
      </w:r>
    </w:p>
    <w:p w:rsidR="00707F36" w:rsidRPr="00D139EB" w:rsidRDefault="00707F36" w:rsidP="00707F36">
      <w:pPr>
        <w:spacing w:line="400" w:lineRule="exact"/>
        <w:ind w:firstLineChars="150" w:firstLine="360"/>
        <w:rPr>
          <w:rFonts w:ascii="宋体" w:hAnsi="宋体"/>
          <w:bCs/>
          <w:sz w:val="24"/>
          <w:lang w:val="pt-BR"/>
        </w:rPr>
      </w:pPr>
      <w:r w:rsidRPr="00D139EB">
        <w:rPr>
          <w:rFonts w:ascii="宋体" w:hAnsi="宋体"/>
          <w:bCs/>
          <w:sz w:val="24"/>
          <w:lang w:val="pt-BR"/>
        </w:rPr>
        <w:tab/>
        <w:t>}</w:t>
      </w:r>
    </w:p>
    <w:p w:rsidR="00707F36" w:rsidRPr="00D139EB" w:rsidRDefault="00707F36" w:rsidP="00707F36">
      <w:pPr>
        <w:spacing w:line="400" w:lineRule="exact"/>
        <w:ind w:firstLineChars="150" w:firstLine="360"/>
        <w:rPr>
          <w:rFonts w:ascii="宋体" w:hAnsi="宋体"/>
          <w:bCs/>
          <w:sz w:val="24"/>
          <w:lang w:val="pt-BR"/>
        </w:rPr>
      </w:pPr>
      <w:r w:rsidRPr="00D139EB">
        <w:rPr>
          <w:rFonts w:ascii="宋体" w:hAnsi="宋体"/>
          <w:bCs/>
          <w:sz w:val="24"/>
          <w:lang w:val="pt-BR"/>
        </w:rPr>
        <w:tab/>
        <w:t>void copy(M *m);</w:t>
      </w:r>
    </w:p>
    <w:p w:rsidR="00707F36" w:rsidRPr="00D139EB" w:rsidRDefault="00707F36" w:rsidP="00707F36">
      <w:pPr>
        <w:spacing w:line="400" w:lineRule="exact"/>
        <w:ind w:firstLineChars="150" w:firstLine="360"/>
        <w:rPr>
          <w:rFonts w:ascii="宋体" w:hAnsi="宋体"/>
          <w:bCs/>
          <w:sz w:val="24"/>
          <w:lang w:val="pt-BR"/>
        </w:rPr>
      </w:pPr>
      <w:r w:rsidRPr="00D139EB">
        <w:rPr>
          <w:rFonts w:ascii="宋体" w:hAnsi="宋体"/>
          <w:bCs/>
          <w:sz w:val="24"/>
          <w:lang w:val="pt-BR"/>
        </w:rPr>
        <w:tab/>
        <w:t>void setxy(int i, int j)</w:t>
      </w:r>
    </w:p>
    <w:p w:rsidR="00707F36" w:rsidRPr="00D139EB" w:rsidRDefault="00707F36" w:rsidP="00707F36">
      <w:pPr>
        <w:spacing w:line="400" w:lineRule="exact"/>
        <w:ind w:firstLineChars="150" w:firstLine="360"/>
        <w:rPr>
          <w:rFonts w:ascii="宋体" w:hAnsi="宋体"/>
          <w:bCs/>
          <w:sz w:val="24"/>
          <w:lang w:val="pt-BR"/>
        </w:rPr>
      </w:pPr>
      <w:r w:rsidRPr="00D139EB">
        <w:rPr>
          <w:rFonts w:ascii="宋体" w:hAnsi="宋体"/>
          <w:bCs/>
          <w:sz w:val="24"/>
          <w:lang w:val="pt-BR"/>
        </w:rPr>
        <w:tab/>
        <w:t>{</w:t>
      </w:r>
    </w:p>
    <w:p w:rsidR="00707F36" w:rsidRPr="00D139EB" w:rsidRDefault="00707F36" w:rsidP="00707F36">
      <w:pPr>
        <w:spacing w:line="400" w:lineRule="exact"/>
        <w:ind w:firstLineChars="150" w:firstLine="360"/>
        <w:rPr>
          <w:rFonts w:ascii="宋体" w:hAnsi="宋体"/>
          <w:bCs/>
          <w:sz w:val="24"/>
          <w:lang w:val="pt-BR"/>
        </w:rPr>
      </w:pPr>
      <w:r w:rsidRPr="00D139EB">
        <w:rPr>
          <w:rFonts w:ascii="宋体" w:hAnsi="宋体"/>
          <w:bCs/>
          <w:sz w:val="24"/>
          <w:lang w:val="pt-BR"/>
        </w:rPr>
        <w:tab/>
      </w:r>
      <w:r w:rsidRPr="00D139EB">
        <w:rPr>
          <w:rFonts w:ascii="宋体" w:hAnsi="宋体"/>
          <w:bCs/>
          <w:sz w:val="24"/>
          <w:lang w:val="pt-BR"/>
        </w:rPr>
        <w:tab/>
        <w:t>x = i; y = j;</w:t>
      </w:r>
    </w:p>
    <w:p w:rsidR="00707F36" w:rsidRPr="00D139EB" w:rsidRDefault="00707F36" w:rsidP="00707F36">
      <w:pPr>
        <w:spacing w:line="400" w:lineRule="exact"/>
        <w:ind w:firstLineChars="150" w:firstLine="360"/>
        <w:rPr>
          <w:rFonts w:ascii="宋体" w:hAnsi="宋体"/>
          <w:bCs/>
          <w:sz w:val="24"/>
          <w:lang w:val="pt-BR"/>
        </w:rPr>
      </w:pPr>
      <w:r w:rsidRPr="00D139EB">
        <w:rPr>
          <w:rFonts w:ascii="宋体" w:hAnsi="宋体"/>
          <w:bCs/>
          <w:sz w:val="24"/>
          <w:lang w:val="pt-BR"/>
        </w:rPr>
        <w:tab/>
        <w:t>}</w:t>
      </w:r>
    </w:p>
    <w:p w:rsidR="00707F36" w:rsidRPr="00D139EB" w:rsidRDefault="00707F36" w:rsidP="00707F36">
      <w:pPr>
        <w:spacing w:line="400" w:lineRule="exact"/>
        <w:ind w:firstLineChars="150" w:firstLine="360"/>
        <w:rPr>
          <w:rFonts w:ascii="宋体" w:hAnsi="宋体"/>
          <w:bCs/>
          <w:sz w:val="24"/>
          <w:lang w:val="pt-BR"/>
        </w:rPr>
      </w:pPr>
      <w:r w:rsidRPr="00D139EB">
        <w:rPr>
          <w:rFonts w:ascii="宋体" w:hAnsi="宋体"/>
          <w:bCs/>
          <w:sz w:val="24"/>
          <w:lang w:val="pt-BR"/>
        </w:rPr>
        <w:tab/>
        <w:t>void print()</w:t>
      </w:r>
    </w:p>
    <w:p w:rsidR="00707F36" w:rsidRPr="00D139EB" w:rsidRDefault="00707F36" w:rsidP="00707F36">
      <w:pPr>
        <w:spacing w:line="400" w:lineRule="exact"/>
        <w:ind w:firstLineChars="150" w:firstLine="360"/>
        <w:rPr>
          <w:rFonts w:ascii="宋体" w:hAnsi="宋体"/>
          <w:bCs/>
          <w:sz w:val="24"/>
          <w:lang w:val="pt-BR"/>
        </w:rPr>
      </w:pPr>
      <w:r w:rsidRPr="00D139EB">
        <w:rPr>
          <w:rFonts w:ascii="宋体" w:hAnsi="宋体"/>
          <w:bCs/>
          <w:sz w:val="24"/>
          <w:lang w:val="pt-BR"/>
        </w:rPr>
        <w:tab/>
        <w:t>{</w:t>
      </w:r>
    </w:p>
    <w:p w:rsidR="00707F36" w:rsidRPr="00D139EB" w:rsidRDefault="00707F36" w:rsidP="00707F36">
      <w:pPr>
        <w:spacing w:line="400" w:lineRule="exact"/>
        <w:ind w:firstLineChars="150" w:firstLine="360"/>
        <w:rPr>
          <w:rFonts w:ascii="宋体" w:hAnsi="宋体"/>
          <w:bCs/>
          <w:sz w:val="24"/>
          <w:lang w:val="pt-BR"/>
        </w:rPr>
      </w:pPr>
      <w:r w:rsidRPr="00D139EB">
        <w:rPr>
          <w:rFonts w:ascii="宋体" w:hAnsi="宋体"/>
          <w:bCs/>
          <w:sz w:val="24"/>
          <w:lang w:val="pt-BR"/>
        </w:rPr>
        <w:tab/>
      </w:r>
      <w:r w:rsidRPr="00D139EB">
        <w:rPr>
          <w:rFonts w:ascii="宋体" w:hAnsi="宋体"/>
          <w:bCs/>
          <w:sz w:val="24"/>
          <w:lang w:val="pt-BR"/>
        </w:rPr>
        <w:tab/>
        <w:t>cout &lt;&lt; x &lt;&lt; "," &lt;&lt; y &lt;&lt; endl;</w:t>
      </w:r>
    </w:p>
    <w:p w:rsidR="00707F36" w:rsidRPr="00D139EB" w:rsidRDefault="00707F36" w:rsidP="00707F36">
      <w:pPr>
        <w:spacing w:line="400" w:lineRule="exact"/>
        <w:ind w:firstLineChars="150" w:firstLine="360"/>
        <w:rPr>
          <w:rFonts w:ascii="宋体" w:hAnsi="宋体"/>
          <w:bCs/>
          <w:sz w:val="24"/>
          <w:lang w:val="pt-BR"/>
        </w:rPr>
      </w:pPr>
      <w:r w:rsidRPr="00D139EB">
        <w:rPr>
          <w:rFonts w:ascii="宋体" w:hAnsi="宋体"/>
          <w:bCs/>
          <w:sz w:val="24"/>
          <w:lang w:val="pt-BR"/>
        </w:rPr>
        <w:tab/>
        <w:t>}</w:t>
      </w:r>
    </w:p>
    <w:p w:rsidR="00707F36" w:rsidRPr="00D139EB" w:rsidRDefault="00707F36" w:rsidP="00707F36">
      <w:pPr>
        <w:spacing w:line="400" w:lineRule="exact"/>
        <w:ind w:firstLineChars="150" w:firstLine="360"/>
        <w:rPr>
          <w:rFonts w:ascii="宋体" w:hAnsi="宋体"/>
          <w:bCs/>
          <w:sz w:val="24"/>
          <w:lang w:val="pt-BR"/>
        </w:rPr>
      </w:pPr>
      <w:r w:rsidRPr="00D139EB">
        <w:rPr>
          <w:rFonts w:ascii="宋体" w:hAnsi="宋体"/>
          <w:bCs/>
          <w:sz w:val="24"/>
          <w:lang w:val="pt-BR"/>
        </w:rPr>
        <w:t>};</w:t>
      </w:r>
    </w:p>
    <w:p w:rsidR="00707F36" w:rsidRPr="00D139EB" w:rsidRDefault="00707F36" w:rsidP="00707F36">
      <w:pPr>
        <w:spacing w:line="400" w:lineRule="exact"/>
        <w:ind w:firstLineChars="150" w:firstLine="360"/>
        <w:rPr>
          <w:rFonts w:ascii="宋体" w:hAnsi="宋体"/>
          <w:bCs/>
          <w:sz w:val="24"/>
          <w:lang w:val="pt-BR"/>
        </w:rPr>
      </w:pPr>
      <w:r w:rsidRPr="00D139EB">
        <w:rPr>
          <w:rFonts w:ascii="宋体" w:hAnsi="宋体"/>
          <w:bCs/>
          <w:sz w:val="24"/>
          <w:lang w:val="pt-BR"/>
        </w:rPr>
        <w:t>void M::copy(M *m)</w:t>
      </w:r>
    </w:p>
    <w:p w:rsidR="00707F36" w:rsidRPr="00D139EB" w:rsidRDefault="00707F36" w:rsidP="00707F36">
      <w:pPr>
        <w:spacing w:line="400" w:lineRule="exact"/>
        <w:ind w:firstLineChars="150" w:firstLine="360"/>
        <w:rPr>
          <w:rFonts w:ascii="宋体" w:hAnsi="宋体"/>
          <w:bCs/>
          <w:sz w:val="24"/>
          <w:lang w:val="pt-BR"/>
        </w:rPr>
      </w:pPr>
      <w:r w:rsidRPr="00D139EB">
        <w:rPr>
          <w:rFonts w:ascii="宋体" w:hAnsi="宋体"/>
          <w:bCs/>
          <w:sz w:val="24"/>
          <w:lang w:val="pt-BR"/>
        </w:rPr>
        <w:t>{</w:t>
      </w:r>
    </w:p>
    <w:p w:rsidR="00707F36" w:rsidRPr="00D139EB" w:rsidRDefault="00707F36" w:rsidP="00707F36">
      <w:pPr>
        <w:spacing w:line="400" w:lineRule="exact"/>
        <w:ind w:firstLineChars="150" w:firstLine="360"/>
        <w:rPr>
          <w:rFonts w:ascii="宋体" w:hAnsi="宋体"/>
          <w:bCs/>
          <w:sz w:val="24"/>
          <w:lang w:val="pt-BR"/>
        </w:rPr>
      </w:pPr>
      <w:r w:rsidRPr="00D139EB">
        <w:rPr>
          <w:rFonts w:ascii="宋体" w:hAnsi="宋体"/>
          <w:bCs/>
          <w:sz w:val="24"/>
          <w:lang w:val="pt-BR"/>
        </w:rPr>
        <w:tab/>
        <w:t>x = m-&gt;x;</w:t>
      </w:r>
    </w:p>
    <w:p w:rsidR="00707F36" w:rsidRPr="00D139EB" w:rsidRDefault="00707F36" w:rsidP="00707F36">
      <w:pPr>
        <w:spacing w:line="400" w:lineRule="exact"/>
        <w:ind w:firstLineChars="150" w:firstLine="360"/>
        <w:rPr>
          <w:rFonts w:ascii="宋体" w:hAnsi="宋体"/>
          <w:bCs/>
          <w:sz w:val="24"/>
          <w:lang w:val="pt-BR"/>
        </w:rPr>
      </w:pPr>
      <w:r w:rsidRPr="00D139EB">
        <w:rPr>
          <w:rFonts w:ascii="宋体" w:hAnsi="宋体"/>
          <w:bCs/>
          <w:sz w:val="24"/>
          <w:lang w:val="pt-BR"/>
        </w:rPr>
        <w:tab/>
        <w:t>y = m-&gt;y;</w:t>
      </w:r>
    </w:p>
    <w:p w:rsidR="00707F36" w:rsidRPr="00D139EB" w:rsidRDefault="00707F36" w:rsidP="00707F36">
      <w:pPr>
        <w:spacing w:line="400" w:lineRule="exact"/>
        <w:ind w:firstLineChars="150" w:firstLine="360"/>
        <w:rPr>
          <w:rFonts w:ascii="宋体" w:hAnsi="宋体"/>
          <w:bCs/>
          <w:sz w:val="24"/>
          <w:lang w:val="pt-BR"/>
        </w:rPr>
      </w:pPr>
      <w:r w:rsidRPr="00D139EB">
        <w:rPr>
          <w:rFonts w:ascii="宋体" w:hAnsi="宋体"/>
          <w:bCs/>
          <w:sz w:val="24"/>
          <w:lang w:val="pt-BR"/>
        </w:rPr>
        <w:t>}</w:t>
      </w:r>
    </w:p>
    <w:p w:rsidR="00707F36" w:rsidRPr="00D139EB" w:rsidRDefault="00707F36" w:rsidP="00707F36">
      <w:pPr>
        <w:spacing w:line="400" w:lineRule="exact"/>
        <w:ind w:firstLineChars="150" w:firstLine="360"/>
        <w:rPr>
          <w:rFonts w:ascii="宋体" w:hAnsi="宋体"/>
          <w:bCs/>
          <w:sz w:val="24"/>
          <w:lang w:val="pt-BR"/>
        </w:rPr>
      </w:pPr>
      <w:r w:rsidRPr="00D139EB">
        <w:rPr>
          <w:rFonts w:ascii="宋体" w:hAnsi="宋体"/>
          <w:bCs/>
          <w:sz w:val="24"/>
          <w:lang w:val="pt-BR"/>
        </w:rPr>
        <w:lastRenderedPageBreak/>
        <w:t>void fun(M m1, M *m2)</w:t>
      </w:r>
    </w:p>
    <w:p w:rsidR="00707F36" w:rsidRPr="00D139EB" w:rsidRDefault="00707F36" w:rsidP="00707F36">
      <w:pPr>
        <w:spacing w:line="400" w:lineRule="exact"/>
        <w:ind w:firstLineChars="150" w:firstLine="360"/>
        <w:rPr>
          <w:rFonts w:ascii="宋体" w:hAnsi="宋体"/>
          <w:bCs/>
          <w:sz w:val="24"/>
          <w:lang w:val="pt-BR"/>
        </w:rPr>
      </w:pPr>
      <w:r w:rsidRPr="00D139EB">
        <w:rPr>
          <w:rFonts w:ascii="宋体" w:hAnsi="宋体"/>
          <w:bCs/>
          <w:sz w:val="24"/>
          <w:lang w:val="pt-BR"/>
        </w:rPr>
        <w:t>{</w:t>
      </w:r>
    </w:p>
    <w:p w:rsidR="00707F36" w:rsidRPr="00D139EB" w:rsidRDefault="00707F36" w:rsidP="00707F36">
      <w:pPr>
        <w:spacing w:line="400" w:lineRule="exact"/>
        <w:ind w:firstLineChars="150" w:firstLine="360"/>
        <w:rPr>
          <w:rFonts w:ascii="宋体" w:hAnsi="宋体"/>
          <w:bCs/>
          <w:sz w:val="24"/>
          <w:lang w:val="pt-BR"/>
        </w:rPr>
      </w:pPr>
      <w:r w:rsidRPr="00D139EB">
        <w:rPr>
          <w:rFonts w:ascii="宋体" w:hAnsi="宋体"/>
          <w:bCs/>
          <w:sz w:val="24"/>
          <w:lang w:val="pt-BR"/>
        </w:rPr>
        <w:tab/>
        <w:t>m1.setxy(12, 15);</w:t>
      </w:r>
    </w:p>
    <w:p w:rsidR="00707F36" w:rsidRPr="00D139EB" w:rsidRDefault="00707F36" w:rsidP="00707F36">
      <w:pPr>
        <w:spacing w:line="400" w:lineRule="exact"/>
        <w:ind w:firstLineChars="150" w:firstLine="360"/>
        <w:rPr>
          <w:rFonts w:ascii="宋体" w:hAnsi="宋体"/>
          <w:bCs/>
          <w:sz w:val="24"/>
          <w:lang w:val="pt-BR"/>
        </w:rPr>
      </w:pPr>
      <w:r w:rsidRPr="00D139EB">
        <w:rPr>
          <w:rFonts w:ascii="宋体" w:hAnsi="宋体"/>
          <w:bCs/>
          <w:sz w:val="24"/>
          <w:lang w:val="pt-BR"/>
        </w:rPr>
        <w:tab/>
        <w:t>m2-&gt;setxy(22, 25);</w:t>
      </w:r>
    </w:p>
    <w:p w:rsidR="00707F36" w:rsidRPr="00D139EB" w:rsidRDefault="00707F36" w:rsidP="00707F36">
      <w:pPr>
        <w:spacing w:line="400" w:lineRule="exact"/>
        <w:ind w:firstLineChars="150" w:firstLine="360"/>
        <w:rPr>
          <w:rFonts w:ascii="宋体" w:hAnsi="宋体"/>
          <w:bCs/>
          <w:sz w:val="24"/>
          <w:lang w:val="pt-BR"/>
        </w:rPr>
      </w:pPr>
      <w:r w:rsidRPr="00D139EB">
        <w:rPr>
          <w:rFonts w:ascii="宋体" w:hAnsi="宋体"/>
          <w:bCs/>
          <w:sz w:val="24"/>
          <w:lang w:val="pt-BR"/>
        </w:rPr>
        <w:t>}</w:t>
      </w:r>
    </w:p>
    <w:p w:rsidR="00707F36" w:rsidRPr="00D139EB" w:rsidRDefault="00707F36" w:rsidP="00707F36">
      <w:pPr>
        <w:spacing w:line="400" w:lineRule="exact"/>
        <w:ind w:firstLineChars="150" w:firstLine="360"/>
        <w:rPr>
          <w:rFonts w:ascii="宋体" w:hAnsi="宋体"/>
          <w:bCs/>
          <w:sz w:val="24"/>
          <w:lang w:val="pt-BR"/>
        </w:rPr>
      </w:pPr>
      <w:r w:rsidRPr="00D139EB">
        <w:rPr>
          <w:rFonts w:ascii="宋体" w:hAnsi="宋体"/>
          <w:bCs/>
          <w:sz w:val="24"/>
          <w:lang w:val="pt-BR"/>
        </w:rPr>
        <w:t>int main()</w:t>
      </w:r>
    </w:p>
    <w:p w:rsidR="00707F36" w:rsidRPr="00D139EB" w:rsidRDefault="00707F36" w:rsidP="00707F36">
      <w:pPr>
        <w:spacing w:line="400" w:lineRule="exact"/>
        <w:ind w:firstLineChars="150" w:firstLine="360"/>
        <w:rPr>
          <w:rFonts w:ascii="宋体" w:hAnsi="宋体"/>
          <w:bCs/>
          <w:sz w:val="24"/>
          <w:lang w:val="pt-BR"/>
        </w:rPr>
      </w:pPr>
      <w:r w:rsidRPr="00D139EB">
        <w:rPr>
          <w:rFonts w:ascii="宋体" w:hAnsi="宋体"/>
          <w:bCs/>
          <w:sz w:val="24"/>
          <w:lang w:val="pt-BR"/>
        </w:rPr>
        <w:t>{</w:t>
      </w:r>
    </w:p>
    <w:p w:rsidR="00707F36" w:rsidRPr="00D139EB" w:rsidRDefault="00707F36" w:rsidP="00707F36">
      <w:pPr>
        <w:spacing w:line="400" w:lineRule="exact"/>
        <w:ind w:firstLineChars="150" w:firstLine="360"/>
        <w:rPr>
          <w:rFonts w:ascii="宋体" w:hAnsi="宋体"/>
          <w:bCs/>
          <w:sz w:val="24"/>
          <w:lang w:val="pt-BR"/>
        </w:rPr>
      </w:pPr>
      <w:r w:rsidRPr="00D139EB">
        <w:rPr>
          <w:rFonts w:ascii="宋体" w:hAnsi="宋体"/>
          <w:bCs/>
          <w:sz w:val="24"/>
          <w:lang w:val="pt-BR"/>
        </w:rPr>
        <w:tab/>
        <w:t>M p(5, 7), q;</w:t>
      </w:r>
    </w:p>
    <w:p w:rsidR="00707F36" w:rsidRPr="00D139EB" w:rsidRDefault="00707F36" w:rsidP="00707F36">
      <w:pPr>
        <w:spacing w:line="400" w:lineRule="exact"/>
        <w:ind w:firstLineChars="150" w:firstLine="360"/>
        <w:rPr>
          <w:rFonts w:ascii="宋体" w:hAnsi="宋体"/>
          <w:bCs/>
          <w:sz w:val="24"/>
          <w:lang w:val="pt-BR"/>
        </w:rPr>
      </w:pPr>
      <w:r w:rsidRPr="00D139EB">
        <w:rPr>
          <w:rFonts w:ascii="宋体" w:hAnsi="宋体"/>
          <w:bCs/>
          <w:sz w:val="24"/>
          <w:lang w:val="pt-BR"/>
        </w:rPr>
        <w:tab/>
        <w:t>q.copy(&amp;p);</w:t>
      </w:r>
    </w:p>
    <w:p w:rsidR="00707F36" w:rsidRPr="00D139EB" w:rsidRDefault="00707F36" w:rsidP="00707F36">
      <w:pPr>
        <w:spacing w:line="400" w:lineRule="exact"/>
        <w:ind w:firstLineChars="150" w:firstLine="360"/>
        <w:rPr>
          <w:rFonts w:ascii="宋体" w:hAnsi="宋体"/>
          <w:bCs/>
          <w:sz w:val="24"/>
          <w:lang w:val="pt-BR"/>
        </w:rPr>
      </w:pPr>
      <w:r w:rsidRPr="00D139EB">
        <w:rPr>
          <w:rFonts w:ascii="宋体" w:hAnsi="宋体"/>
          <w:bCs/>
          <w:sz w:val="24"/>
          <w:lang w:val="pt-BR"/>
        </w:rPr>
        <w:tab/>
        <w:t>fun(p, &amp;q);</w:t>
      </w:r>
    </w:p>
    <w:p w:rsidR="00707F36" w:rsidRPr="00D139EB" w:rsidRDefault="00707F36" w:rsidP="00707F36">
      <w:pPr>
        <w:spacing w:line="400" w:lineRule="exact"/>
        <w:ind w:firstLineChars="150" w:firstLine="360"/>
        <w:rPr>
          <w:rFonts w:ascii="宋体" w:hAnsi="宋体"/>
          <w:bCs/>
          <w:sz w:val="24"/>
          <w:lang w:val="pt-BR"/>
        </w:rPr>
      </w:pPr>
      <w:r w:rsidRPr="00D139EB">
        <w:rPr>
          <w:rFonts w:ascii="宋体" w:hAnsi="宋体"/>
          <w:bCs/>
          <w:sz w:val="24"/>
          <w:lang w:val="pt-BR"/>
        </w:rPr>
        <w:tab/>
        <w:t>p.print();</w:t>
      </w:r>
    </w:p>
    <w:p w:rsidR="00707F36" w:rsidRPr="00D139EB" w:rsidRDefault="00707F36" w:rsidP="00707F36">
      <w:pPr>
        <w:spacing w:line="400" w:lineRule="exact"/>
        <w:ind w:firstLineChars="150" w:firstLine="360"/>
        <w:rPr>
          <w:rFonts w:ascii="宋体" w:hAnsi="宋体"/>
          <w:bCs/>
          <w:sz w:val="24"/>
          <w:lang w:val="pt-BR"/>
        </w:rPr>
      </w:pPr>
      <w:r w:rsidRPr="00D139EB">
        <w:rPr>
          <w:rFonts w:ascii="宋体" w:hAnsi="宋体"/>
          <w:bCs/>
          <w:sz w:val="24"/>
          <w:lang w:val="pt-BR"/>
        </w:rPr>
        <w:tab/>
        <w:t>q.print();</w:t>
      </w:r>
    </w:p>
    <w:p w:rsidR="00707F36" w:rsidRPr="00D139EB" w:rsidRDefault="00707F36" w:rsidP="00707F36">
      <w:pPr>
        <w:spacing w:line="400" w:lineRule="exact"/>
        <w:ind w:firstLineChars="150" w:firstLine="360"/>
        <w:rPr>
          <w:rFonts w:ascii="宋体" w:hAnsi="宋体"/>
          <w:bCs/>
          <w:sz w:val="24"/>
          <w:lang w:val="pt-BR"/>
        </w:rPr>
      </w:pPr>
      <w:r w:rsidRPr="00D139EB">
        <w:rPr>
          <w:rFonts w:ascii="宋体" w:hAnsi="宋体"/>
          <w:bCs/>
          <w:sz w:val="24"/>
          <w:lang w:val="pt-BR"/>
        </w:rPr>
        <w:tab/>
        <w:t>return 0;</w:t>
      </w:r>
    </w:p>
    <w:p w:rsidR="00707F36" w:rsidRDefault="00707F36" w:rsidP="00707F36">
      <w:pPr>
        <w:spacing w:line="400" w:lineRule="exact"/>
        <w:ind w:firstLineChars="150" w:firstLine="360"/>
        <w:rPr>
          <w:rFonts w:ascii="宋体" w:hAnsi="宋体"/>
          <w:bCs/>
          <w:sz w:val="24"/>
          <w:lang w:val="pt-BR"/>
        </w:rPr>
      </w:pPr>
      <w:r w:rsidRPr="00D139EB">
        <w:rPr>
          <w:rFonts w:ascii="宋体" w:hAnsi="宋体"/>
          <w:bCs/>
          <w:sz w:val="24"/>
          <w:lang w:val="pt-BR"/>
        </w:rPr>
        <w:t>}</w:t>
      </w:r>
    </w:p>
    <w:p w:rsidR="00707F36" w:rsidRDefault="00707F36" w:rsidP="00707F36">
      <w:pPr>
        <w:rPr>
          <w:rFonts w:ascii="宋体" w:hAnsi="宋体" w:hint="eastAsia"/>
          <w:sz w:val="24"/>
        </w:rPr>
      </w:pPr>
      <w:r w:rsidRPr="00C2091E">
        <w:rPr>
          <w:rFonts w:ascii="宋体" w:hAnsi="宋体" w:hint="eastAsia"/>
          <w:sz w:val="24"/>
        </w:rPr>
        <w:t>该程序的运行结果是</w:t>
      </w:r>
      <w:r w:rsidRPr="00C2091E">
        <w:rPr>
          <w:rFonts w:ascii="宋体" w:hAnsi="宋体" w:hint="eastAsia"/>
          <w:sz w:val="24"/>
          <w:lang w:val="pt-BR"/>
        </w:rPr>
        <w:t>_________</w:t>
      </w:r>
      <w:r w:rsidRPr="00C2091E">
        <w:rPr>
          <w:rFonts w:ascii="宋体" w:hAnsi="宋体" w:hint="eastAsia"/>
          <w:sz w:val="24"/>
        </w:rPr>
        <w:t>。</w:t>
      </w:r>
    </w:p>
    <w:p w:rsidR="007319F1" w:rsidRPr="007319F1" w:rsidRDefault="007319F1" w:rsidP="007319F1">
      <w:pPr>
        <w:rPr>
          <w:rFonts w:ascii="宋体" w:hAnsi="宋体"/>
          <w:color w:val="FF0000"/>
          <w:sz w:val="24"/>
          <w:lang w:val="pt-BR"/>
        </w:rPr>
      </w:pPr>
      <w:r w:rsidRPr="007319F1">
        <w:rPr>
          <w:rFonts w:ascii="宋体" w:hAnsi="宋体"/>
          <w:color w:val="FF0000"/>
          <w:sz w:val="24"/>
          <w:lang w:val="pt-BR"/>
        </w:rPr>
        <w:t>5,7</w:t>
      </w:r>
    </w:p>
    <w:p w:rsidR="007319F1" w:rsidRPr="007319F1" w:rsidRDefault="007319F1" w:rsidP="007319F1">
      <w:pPr>
        <w:rPr>
          <w:rFonts w:ascii="宋体" w:hAnsi="宋体"/>
          <w:color w:val="FF0000"/>
          <w:sz w:val="24"/>
          <w:lang w:val="pt-BR"/>
        </w:rPr>
      </w:pPr>
      <w:r w:rsidRPr="007319F1">
        <w:rPr>
          <w:rFonts w:ascii="宋体" w:hAnsi="宋体"/>
          <w:color w:val="FF0000"/>
          <w:sz w:val="24"/>
          <w:lang w:val="pt-BR"/>
        </w:rPr>
        <w:t>22,25</w:t>
      </w:r>
    </w:p>
    <w:p w:rsidR="00707F36" w:rsidRPr="002202E6" w:rsidRDefault="00707F36" w:rsidP="00707F36">
      <w:pPr>
        <w:spacing w:line="400" w:lineRule="exact"/>
        <w:ind w:firstLineChars="150" w:firstLine="360"/>
        <w:rPr>
          <w:rFonts w:ascii="宋体" w:hAnsi="宋体"/>
          <w:bCs/>
          <w:sz w:val="24"/>
          <w:lang w:val="pt-BR"/>
        </w:rPr>
      </w:pPr>
      <w:r w:rsidRPr="005F3DCA">
        <w:rPr>
          <w:rFonts w:ascii="宋体" w:hAnsi="宋体" w:hint="eastAsia"/>
          <w:sz w:val="24"/>
          <w:lang w:val="pt-BR"/>
        </w:rPr>
        <w:t>5.</w:t>
      </w:r>
      <w:r w:rsidRPr="00707F36">
        <w:rPr>
          <w:rFonts w:ascii="宋体" w:hAnsi="宋体"/>
          <w:bCs/>
          <w:sz w:val="24"/>
          <w:lang w:val="pt-BR"/>
        </w:rPr>
        <w:t xml:space="preserve"> </w:t>
      </w:r>
      <w:r w:rsidRPr="002202E6">
        <w:rPr>
          <w:rFonts w:ascii="宋体" w:hAnsi="宋体"/>
          <w:bCs/>
          <w:sz w:val="24"/>
          <w:lang w:val="pt-BR"/>
        </w:rPr>
        <w:t>#include&lt;iostream&gt;</w:t>
      </w:r>
    </w:p>
    <w:p w:rsidR="00707F36" w:rsidRPr="002202E6" w:rsidRDefault="00707F36" w:rsidP="00707F36">
      <w:pPr>
        <w:spacing w:line="400" w:lineRule="exact"/>
        <w:ind w:firstLineChars="150" w:firstLine="360"/>
        <w:rPr>
          <w:rFonts w:ascii="宋体" w:hAnsi="宋体"/>
          <w:bCs/>
          <w:sz w:val="24"/>
          <w:lang w:val="pt-BR"/>
        </w:rPr>
      </w:pPr>
      <w:r w:rsidRPr="002202E6">
        <w:rPr>
          <w:rFonts w:ascii="宋体" w:hAnsi="宋体"/>
          <w:bCs/>
          <w:sz w:val="24"/>
          <w:lang w:val="pt-BR"/>
        </w:rPr>
        <w:t>using namespace std;</w:t>
      </w:r>
    </w:p>
    <w:p w:rsidR="00707F36" w:rsidRPr="002202E6" w:rsidRDefault="00707F36" w:rsidP="00707F36">
      <w:pPr>
        <w:spacing w:line="400" w:lineRule="exact"/>
        <w:ind w:firstLineChars="150" w:firstLine="360"/>
        <w:rPr>
          <w:rFonts w:ascii="宋体" w:hAnsi="宋体"/>
          <w:bCs/>
          <w:sz w:val="24"/>
          <w:lang w:val="pt-BR"/>
        </w:rPr>
      </w:pPr>
      <w:r w:rsidRPr="002202E6">
        <w:rPr>
          <w:rFonts w:ascii="宋体" w:hAnsi="宋体"/>
          <w:bCs/>
          <w:sz w:val="24"/>
          <w:lang w:val="pt-BR"/>
        </w:rPr>
        <w:t>class A {</w:t>
      </w:r>
    </w:p>
    <w:p w:rsidR="00707F36" w:rsidRPr="002202E6" w:rsidRDefault="00707F36" w:rsidP="00707F36">
      <w:pPr>
        <w:spacing w:line="400" w:lineRule="exact"/>
        <w:ind w:firstLineChars="150" w:firstLine="360"/>
        <w:rPr>
          <w:rFonts w:ascii="宋体" w:hAnsi="宋体"/>
          <w:bCs/>
          <w:sz w:val="24"/>
          <w:lang w:val="pt-BR"/>
        </w:rPr>
      </w:pPr>
      <w:r w:rsidRPr="002202E6">
        <w:rPr>
          <w:rFonts w:ascii="宋体" w:hAnsi="宋体"/>
          <w:bCs/>
          <w:sz w:val="24"/>
          <w:lang w:val="pt-BR"/>
        </w:rPr>
        <w:tab/>
        <w:t>int a, b;</w:t>
      </w:r>
    </w:p>
    <w:p w:rsidR="00707F36" w:rsidRPr="002202E6" w:rsidRDefault="00707F36" w:rsidP="00707F36">
      <w:pPr>
        <w:spacing w:line="400" w:lineRule="exact"/>
        <w:ind w:firstLineChars="150" w:firstLine="360"/>
        <w:rPr>
          <w:rFonts w:ascii="宋体" w:hAnsi="宋体"/>
          <w:bCs/>
          <w:sz w:val="24"/>
          <w:lang w:val="pt-BR"/>
        </w:rPr>
      </w:pPr>
      <w:r w:rsidRPr="002202E6">
        <w:rPr>
          <w:rFonts w:ascii="宋体" w:hAnsi="宋体"/>
          <w:bCs/>
          <w:sz w:val="24"/>
          <w:lang w:val="pt-BR"/>
        </w:rPr>
        <w:t>public:</w:t>
      </w:r>
    </w:p>
    <w:p w:rsidR="00707F36" w:rsidRPr="002202E6" w:rsidRDefault="00707F36" w:rsidP="00707F36">
      <w:pPr>
        <w:spacing w:line="400" w:lineRule="exact"/>
        <w:ind w:firstLineChars="150" w:firstLine="360"/>
        <w:rPr>
          <w:rFonts w:ascii="宋体" w:hAnsi="宋体"/>
          <w:bCs/>
          <w:sz w:val="24"/>
          <w:lang w:val="pt-BR"/>
        </w:rPr>
      </w:pPr>
      <w:r w:rsidRPr="002202E6">
        <w:rPr>
          <w:rFonts w:ascii="宋体" w:hAnsi="宋体"/>
          <w:bCs/>
          <w:sz w:val="24"/>
          <w:lang w:val="pt-BR"/>
        </w:rPr>
        <w:tab/>
        <w:t>A(int i, int j)</w:t>
      </w:r>
    </w:p>
    <w:p w:rsidR="00707F36" w:rsidRPr="002202E6" w:rsidRDefault="00707F36" w:rsidP="00707F36">
      <w:pPr>
        <w:spacing w:line="400" w:lineRule="exact"/>
        <w:ind w:firstLineChars="150" w:firstLine="360"/>
        <w:rPr>
          <w:rFonts w:ascii="宋体" w:hAnsi="宋体"/>
          <w:bCs/>
          <w:sz w:val="24"/>
          <w:lang w:val="pt-BR"/>
        </w:rPr>
      </w:pPr>
      <w:r w:rsidRPr="002202E6">
        <w:rPr>
          <w:rFonts w:ascii="宋体" w:hAnsi="宋体"/>
          <w:bCs/>
          <w:sz w:val="24"/>
          <w:lang w:val="pt-BR"/>
        </w:rPr>
        <w:tab/>
        <w:t>{</w:t>
      </w:r>
    </w:p>
    <w:p w:rsidR="00707F36" w:rsidRPr="002202E6" w:rsidRDefault="00707F36" w:rsidP="00707F36">
      <w:pPr>
        <w:spacing w:line="400" w:lineRule="exact"/>
        <w:ind w:firstLineChars="150" w:firstLine="360"/>
        <w:rPr>
          <w:rFonts w:ascii="宋体" w:hAnsi="宋体"/>
          <w:bCs/>
          <w:sz w:val="24"/>
          <w:lang w:val="pt-BR"/>
        </w:rPr>
      </w:pPr>
      <w:r w:rsidRPr="002202E6">
        <w:rPr>
          <w:rFonts w:ascii="宋体" w:hAnsi="宋体"/>
          <w:bCs/>
          <w:sz w:val="24"/>
          <w:lang w:val="pt-BR"/>
        </w:rPr>
        <w:tab/>
      </w:r>
      <w:r w:rsidRPr="002202E6">
        <w:rPr>
          <w:rFonts w:ascii="宋体" w:hAnsi="宋体"/>
          <w:bCs/>
          <w:sz w:val="24"/>
          <w:lang w:val="pt-BR"/>
        </w:rPr>
        <w:tab/>
        <w:t>a = i; b = j;</w:t>
      </w:r>
    </w:p>
    <w:p w:rsidR="00707F36" w:rsidRPr="002202E6" w:rsidRDefault="00707F36" w:rsidP="00707F36">
      <w:pPr>
        <w:spacing w:line="400" w:lineRule="exact"/>
        <w:ind w:firstLineChars="150" w:firstLine="360"/>
        <w:rPr>
          <w:rFonts w:ascii="宋体" w:hAnsi="宋体"/>
          <w:bCs/>
          <w:sz w:val="24"/>
          <w:lang w:val="pt-BR"/>
        </w:rPr>
      </w:pPr>
      <w:r w:rsidRPr="002202E6">
        <w:rPr>
          <w:rFonts w:ascii="宋体" w:hAnsi="宋体"/>
          <w:bCs/>
          <w:sz w:val="24"/>
          <w:lang w:val="pt-BR"/>
        </w:rPr>
        <w:tab/>
        <w:t>}</w:t>
      </w:r>
    </w:p>
    <w:p w:rsidR="00707F36" w:rsidRPr="002202E6" w:rsidRDefault="00707F36" w:rsidP="00707F36">
      <w:pPr>
        <w:spacing w:line="400" w:lineRule="exact"/>
        <w:ind w:firstLineChars="150" w:firstLine="360"/>
        <w:rPr>
          <w:rFonts w:ascii="宋体" w:hAnsi="宋体"/>
          <w:bCs/>
          <w:sz w:val="24"/>
          <w:lang w:val="pt-BR"/>
        </w:rPr>
      </w:pPr>
      <w:r w:rsidRPr="002202E6">
        <w:rPr>
          <w:rFonts w:ascii="宋体" w:hAnsi="宋体"/>
          <w:bCs/>
          <w:sz w:val="24"/>
          <w:lang w:val="pt-BR"/>
        </w:rPr>
        <w:tab/>
        <w:t>void move(int x, int y)</w:t>
      </w:r>
    </w:p>
    <w:p w:rsidR="00707F36" w:rsidRPr="002202E6" w:rsidRDefault="00707F36" w:rsidP="00707F36">
      <w:pPr>
        <w:spacing w:line="400" w:lineRule="exact"/>
        <w:ind w:firstLineChars="150" w:firstLine="360"/>
        <w:rPr>
          <w:rFonts w:ascii="宋体" w:hAnsi="宋体"/>
          <w:bCs/>
          <w:sz w:val="24"/>
          <w:lang w:val="pt-BR"/>
        </w:rPr>
      </w:pPr>
      <w:r w:rsidRPr="002202E6">
        <w:rPr>
          <w:rFonts w:ascii="宋体" w:hAnsi="宋体"/>
          <w:bCs/>
          <w:sz w:val="24"/>
          <w:lang w:val="pt-BR"/>
        </w:rPr>
        <w:tab/>
        <w:t>{</w:t>
      </w:r>
    </w:p>
    <w:p w:rsidR="00707F36" w:rsidRPr="002202E6" w:rsidRDefault="00707F36" w:rsidP="00707F36">
      <w:pPr>
        <w:spacing w:line="400" w:lineRule="exact"/>
        <w:ind w:firstLineChars="150" w:firstLine="360"/>
        <w:rPr>
          <w:rFonts w:ascii="宋体" w:hAnsi="宋体"/>
          <w:bCs/>
          <w:sz w:val="24"/>
          <w:lang w:val="pt-BR"/>
        </w:rPr>
      </w:pPr>
      <w:r w:rsidRPr="002202E6">
        <w:rPr>
          <w:rFonts w:ascii="宋体" w:hAnsi="宋体"/>
          <w:bCs/>
          <w:sz w:val="24"/>
          <w:lang w:val="pt-BR"/>
        </w:rPr>
        <w:tab/>
      </w:r>
      <w:r w:rsidRPr="002202E6">
        <w:rPr>
          <w:rFonts w:ascii="宋体" w:hAnsi="宋体"/>
          <w:bCs/>
          <w:sz w:val="24"/>
          <w:lang w:val="pt-BR"/>
        </w:rPr>
        <w:tab/>
        <w:t>a += x; b += y;</w:t>
      </w:r>
    </w:p>
    <w:p w:rsidR="00707F36" w:rsidRPr="002202E6" w:rsidRDefault="00707F36" w:rsidP="00707F36">
      <w:pPr>
        <w:spacing w:line="400" w:lineRule="exact"/>
        <w:ind w:firstLineChars="150" w:firstLine="360"/>
        <w:rPr>
          <w:rFonts w:ascii="宋体" w:hAnsi="宋体"/>
          <w:bCs/>
          <w:sz w:val="24"/>
          <w:lang w:val="pt-BR"/>
        </w:rPr>
      </w:pPr>
      <w:r w:rsidRPr="002202E6">
        <w:rPr>
          <w:rFonts w:ascii="宋体" w:hAnsi="宋体"/>
          <w:bCs/>
          <w:sz w:val="24"/>
          <w:lang w:val="pt-BR"/>
        </w:rPr>
        <w:tab/>
        <w:t>}</w:t>
      </w:r>
    </w:p>
    <w:p w:rsidR="00707F36" w:rsidRPr="002202E6" w:rsidRDefault="00707F36" w:rsidP="00707F36">
      <w:pPr>
        <w:spacing w:line="400" w:lineRule="exact"/>
        <w:ind w:firstLineChars="150" w:firstLine="360"/>
        <w:rPr>
          <w:rFonts w:ascii="宋体" w:hAnsi="宋体"/>
          <w:bCs/>
          <w:sz w:val="24"/>
          <w:lang w:val="pt-BR"/>
        </w:rPr>
      </w:pPr>
      <w:r w:rsidRPr="002202E6">
        <w:rPr>
          <w:rFonts w:ascii="宋体" w:hAnsi="宋体"/>
          <w:bCs/>
          <w:sz w:val="24"/>
          <w:lang w:val="pt-BR"/>
        </w:rPr>
        <w:tab/>
        <w:t>void show()</w:t>
      </w:r>
    </w:p>
    <w:p w:rsidR="00707F36" w:rsidRPr="002202E6" w:rsidRDefault="00707F36" w:rsidP="00707F36">
      <w:pPr>
        <w:spacing w:line="400" w:lineRule="exact"/>
        <w:ind w:firstLineChars="150" w:firstLine="360"/>
        <w:rPr>
          <w:rFonts w:ascii="宋体" w:hAnsi="宋体"/>
          <w:bCs/>
          <w:sz w:val="24"/>
          <w:lang w:val="pt-BR"/>
        </w:rPr>
      </w:pPr>
      <w:r w:rsidRPr="002202E6">
        <w:rPr>
          <w:rFonts w:ascii="宋体" w:hAnsi="宋体"/>
          <w:bCs/>
          <w:sz w:val="24"/>
          <w:lang w:val="pt-BR"/>
        </w:rPr>
        <w:tab/>
        <w:t>{</w:t>
      </w:r>
    </w:p>
    <w:p w:rsidR="00707F36" w:rsidRPr="002202E6" w:rsidRDefault="00707F36" w:rsidP="00707F36">
      <w:pPr>
        <w:spacing w:line="400" w:lineRule="exact"/>
        <w:ind w:firstLineChars="150" w:firstLine="360"/>
        <w:rPr>
          <w:rFonts w:ascii="宋体" w:hAnsi="宋体"/>
          <w:bCs/>
          <w:sz w:val="24"/>
          <w:lang w:val="pt-BR"/>
        </w:rPr>
      </w:pPr>
      <w:r w:rsidRPr="002202E6">
        <w:rPr>
          <w:rFonts w:ascii="宋体" w:hAnsi="宋体"/>
          <w:bCs/>
          <w:sz w:val="24"/>
          <w:lang w:val="pt-BR"/>
        </w:rPr>
        <w:tab/>
      </w:r>
      <w:r w:rsidRPr="002202E6">
        <w:rPr>
          <w:rFonts w:ascii="宋体" w:hAnsi="宋体"/>
          <w:bCs/>
          <w:sz w:val="24"/>
          <w:lang w:val="pt-BR"/>
        </w:rPr>
        <w:tab/>
        <w:t>cout &lt;&lt; "(" &lt;&lt; a &lt;&lt; "," &lt;&lt;b&lt;&lt; ")" &lt;&lt; endl;</w:t>
      </w:r>
    </w:p>
    <w:p w:rsidR="00707F36" w:rsidRPr="002202E6" w:rsidRDefault="00707F36" w:rsidP="00707F36">
      <w:pPr>
        <w:spacing w:line="400" w:lineRule="exact"/>
        <w:ind w:firstLineChars="150" w:firstLine="360"/>
        <w:rPr>
          <w:rFonts w:ascii="宋体" w:hAnsi="宋体"/>
          <w:bCs/>
          <w:sz w:val="24"/>
          <w:lang w:val="pt-BR"/>
        </w:rPr>
      </w:pPr>
      <w:r w:rsidRPr="002202E6">
        <w:rPr>
          <w:rFonts w:ascii="宋体" w:hAnsi="宋体"/>
          <w:bCs/>
          <w:sz w:val="24"/>
          <w:lang w:val="pt-BR"/>
        </w:rPr>
        <w:tab/>
        <w:t>}</w:t>
      </w:r>
    </w:p>
    <w:p w:rsidR="00707F36" w:rsidRPr="002202E6" w:rsidRDefault="00707F36" w:rsidP="00707F36">
      <w:pPr>
        <w:spacing w:line="400" w:lineRule="exact"/>
        <w:ind w:firstLineChars="150" w:firstLine="360"/>
        <w:rPr>
          <w:rFonts w:ascii="宋体" w:hAnsi="宋体"/>
          <w:bCs/>
          <w:sz w:val="24"/>
          <w:lang w:val="pt-BR"/>
        </w:rPr>
      </w:pPr>
      <w:r w:rsidRPr="002202E6">
        <w:rPr>
          <w:rFonts w:ascii="宋体" w:hAnsi="宋体"/>
          <w:bCs/>
          <w:sz w:val="24"/>
          <w:lang w:val="pt-BR"/>
        </w:rPr>
        <w:t>};</w:t>
      </w:r>
    </w:p>
    <w:p w:rsidR="00707F36" w:rsidRPr="002202E6" w:rsidRDefault="00707F36" w:rsidP="00707F36">
      <w:pPr>
        <w:spacing w:line="400" w:lineRule="exact"/>
        <w:ind w:firstLineChars="150" w:firstLine="360"/>
        <w:rPr>
          <w:rFonts w:ascii="宋体" w:hAnsi="宋体"/>
          <w:bCs/>
          <w:sz w:val="24"/>
          <w:lang w:val="pt-BR"/>
        </w:rPr>
      </w:pPr>
      <w:r w:rsidRPr="002202E6">
        <w:rPr>
          <w:rFonts w:ascii="宋体" w:hAnsi="宋体"/>
          <w:bCs/>
          <w:sz w:val="24"/>
          <w:lang w:val="pt-BR"/>
        </w:rPr>
        <w:lastRenderedPageBreak/>
        <w:t>class B :private A {</w:t>
      </w:r>
    </w:p>
    <w:p w:rsidR="00707F36" w:rsidRPr="002202E6" w:rsidRDefault="00707F36" w:rsidP="00707F36">
      <w:pPr>
        <w:spacing w:line="400" w:lineRule="exact"/>
        <w:ind w:firstLineChars="150" w:firstLine="360"/>
        <w:rPr>
          <w:rFonts w:ascii="宋体" w:hAnsi="宋体"/>
          <w:bCs/>
          <w:sz w:val="24"/>
          <w:lang w:val="pt-BR"/>
        </w:rPr>
      </w:pPr>
      <w:r w:rsidRPr="002202E6">
        <w:rPr>
          <w:rFonts w:ascii="宋体" w:hAnsi="宋体"/>
          <w:bCs/>
          <w:sz w:val="24"/>
          <w:lang w:val="pt-BR"/>
        </w:rPr>
        <w:tab/>
        <w:t>int x, y;</w:t>
      </w:r>
    </w:p>
    <w:p w:rsidR="00707F36" w:rsidRPr="002202E6" w:rsidRDefault="00707F36" w:rsidP="00707F36">
      <w:pPr>
        <w:spacing w:line="400" w:lineRule="exact"/>
        <w:ind w:firstLineChars="150" w:firstLine="360"/>
        <w:rPr>
          <w:rFonts w:ascii="宋体" w:hAnsi="宋体"/>
          <w:bCs/>
          <w:sz w:val="24"/>
          <w:lang w:val="pt-BR"/>
        </w:rPr>
      </w:pPr>
      <w:r w:rsidRPr="002202E6">
        <w:rPr>
          <w:rFonts w:ascii="宋体" w:hAnsi="宋体"/>
          <w:bCs/>
          <w:sz w:val="24"/>
          <w:lang w:val="pt-BR"/>
        </w:rPr>
        <w:t>public:</w:t>
      </w:r>
    </w:p>
    <w:p w:rsidR="00707F36" w:rsidRPr="002202E6" w:rsidRDefault="00707F36" w:rsidP="00707F36">
      <w:pPr>
        <w:spacing w:line="400" w:lineRule="exact"/>
        <w:ind w:firstLineChars="150" w:firstLine="360"/>
        <w:rPr>
          <w:rFonts w:ascii="宋体" w:hAnsi="宋体"/>
          <w:bCs/>
          <w:sz w:val="24"/>
          <w:lang w:val="pt-BR"/>
        </w:rPr>
      </w:pPr>
      <w:r w:rsidRPr="002202E6">
        <w:rPr>
          <w:rFonts w:ascii="宋体" w:hAnsi="宋体"/>
          <w:bCs/>
          <w:sz w:val="24"/>
          <w:lang w:val="pt-BR"/>
        </w:rPr>
        <w:tab/>
        <w:t>B(int i, int j, int k, int l) :A(i, j)</w:t>
      </w:r>
    </w:p>
    <w:p w:rsidR="00707F36" w:rsidRPr="002202E6" w:rsidRDefault="00707F36" w:rsidP="00707F36">
      <w:pPr>
        <w:spacing w:line="400" w:lineRule="exact"/>
        <w:ind w:firstLineChars="150" w:firstLine="360"/>
        <w:rPr>
          <w:rFonts w:ascii="宋体" w:hAnsi="宋体"/>
          <w:bCs/>
          <w:sz w:val="24"/>
          <w:lang w:val="pt-BR"/>
        </w:rPr>
      </w:pPr>
      <w:r w:rsidRPr="002202E6">
        <w:rPr>
          <w:rFonts w:ascii="宋体" w:hAnsi="宋体"/>
          <w:bCs/>
          <w:sz w:val="24"/>
          <w:lang w:val="pt-BR"/>
        </w:rPr>
        <w:tab/>
        <w:t>{</w:t>
      </w:r>
    </w:p>
    <w:p w:rsidR="00707F36" w:rsidRPr="002202E6" w:rsidRDefault="00707F36" w:rsidP="00707F36">
      <w:pPr>
        <w:spacing w:line="400" w:lineRule="exact"/>
        <w:ind w:firstLineChars="150" w:firstLine="360"/>
        <w:rPr>
          <w:rFonts w:ascii="宋体" w:hAnsi="宋体"/>
          <w:bCs/>
          <w:sz w:val="24"/>
          <w:lang w:val="pt-BR"/>
        </w:rPr>
      </w:pPr>
      <w:r w:rsidRPr="002202E6">
        <w:rPr>
          <w:rFonts w:ascii="宋体" w:hAnsi="宋体"/>
          <w:bCs/>
          <w:sz w:val="24"/>
          <w:lang w:val="pt-BR"/>
        </w:rPr>
        <w:tab/>
      </w:r>
      <w:r w:rsidRPr="002202E6">
        <w:rPr>
          <w:rFonts w:ascii="宋体" w:hAnsi="宋体"/>
          <w:bCs/>
          <w:sz w:val="24"/>
          <w:lang w:val="pt-BR"/>
        </w:rPr>
        <w:tab/>
        <w:t>x = k; y = l;</w:t>
      </w:r>
    </w:p>
    <w:p w:rsidR="00707F36" w:rsidRPr="002202E6" w:rsidRDefault="00707F36" w:rsidP="00707F36">
      <w:pPr>
        <w:spacing w:line="400" w:lineRule="exact"/>
        <w:ind w:firstLineChars="150" w:firstLine="360"/>
        <w:rPr>
          <w:rFonts w:ascii="宋体" w:hAnsi="宋体"/>
          <w:bCs/>
          <w:sz w:val="24"/>
          <w:lang w:val="pt-BR"/>
        </w:rPr>
      </w:pPr>
      <w:r w:rsidRPr="002202E6">
        <w:rPr>
          <w:rFonts w:ascii="宋体" w:hAnsi="宋体"/>
          <w:bCs/>
          <w:sz w:val="24"/>
          <w:lang w:val="pt-BR"/>
        </w:rPr>
        <w:tab/>
        <w:t>}</w:t>
      </w:r>
    </w:p>
    <w:p w:rsidR="00707F36" w:rsidRPr="002202E6" w:rsidRDefault="00707F36" w:rsidP="00707F36">
      <w:pPr>
        <w:spacing w:line="400" w:lineRule="exact"/>
        <w:ind w:firstLineChars="150" w:firstLine="360"/>
        <w:rPr>
          <w:rFonts w:ascii="宋体" w:hAnsi="宋体"/>
          <w:bCs/>
          <w:sz w:val="24"/>
          <w:lang w:val="pt-BR"/>
        </w:rPr>
      </w:pPr>
      <w:r w:rsidRPr="002202E6">
        <w:rPr>
          <w:rFonts w:ascii="宋体" w:hAnsi="宋体"/>
          <w:bCs/>
          <w:sz w:val="24"/>
          <w:lang w:val="pt-BR"/>
        </w:rPr>
        <w:tab/>
        <w:t>void show()</w:t>
      </w:r>
    </w:p>
    <w:p w:rsidR="00707F36" w:rsidRPr="002202E6" w:rsidRDefault="00707F36" w:rsidP="00707F36">
      <w:pPr>
        <w:spacing w:line="400" w:lineRule="exact"/>
        <w:ind w:firstLineChars="150" w:firstLine="360"/>
        <w:rPr>
          <w:rFonts w:ascii="宋体" w:hAnsi="宋体"/>
          <w:bCs/>
          <w:sz w:val="24"/>
          <w:lang w:val="pt-BR"/>
        </w:rPr>
      </w:pPr>
      <w:r w:rsidRPr="002202E6">
        <w:rPr>
          <w:rFonts w:ascii="宋体" w:hAnsi="宋体"/>
          <w:bCs/>
          <w:sz w:val="24"/>
          <w:lang w:val="pt-BR"/>
        </w:rPr>
        <w:tab/>
        <w:t>{</w:t>
      </w:r>
    </w:p>
    <w:p w:rsidR="00707F36" w:rsidRPr="002202E6" w:rsidRDefault="00707F36" w:rsidP="00707F36">
      <w:pPr>
        <w:spacing w:line="400" w:lineRule="exact"/>
        <w:ind w:firstLineChars="150" w:firstLine="360"/>
        <w:rPr>
          <w:rFonts w:ascii="宋体" w:hAnsi="宋体"/>
          <w:bCs/>
          <w:sz w:val="24"/>
          <w:lang w:val="pt-BR"/>
        </w:rPr>
      </w:pPr>
      <w:r w:rsidRPr="002202E6">
        <w:rPr>
          <w:rFonts w:ascii="宋体" w:hAnsi="宋体"/>
          <w:bCs/>
          <w:sz w:val="24"/>
          <w:lang w:val="pt-BR"/>
        </w:rPr>
        <w:tab/>
      </w:r>
      <w:r w:rsidRPr="002202E6">
        <w:rPr>
          <w:rFonts w:ascii="宋体" w:hAnsi="宋体"/>
          <w:bCs/>
          <w:sz w:val="24"/>
          <w:lang w:val="pt-BR"/>
        </w:rPr>
        <w:tab/>
        <w:t>cout &lt;&lt; x &lt;&lt; "," &lt;&lt; y &lt;&lt; endl;</w:t>
      </w:r>
    </w:p>
    <w:p w:rsidR="00707F36" w:rsidRPr="002202E6" w:rsidRDefault="00707F36" w:rsidP="00707F36">
      <w:pPr>
        <w:spacing w:line="400" w:lineRule="exact"/>
        <w:ind w:firstLineChars="150" w:firstLine="360"/>
        <w:rPr>
          <w:rFonts w:ascii="宋体" w:hAnsi="宋体"/>
          <w:bCs/>
          <w:sz w:val="24"/>
          <w:lang w:val="pt-BR"/>
        </w:rPr>
      </w:pPr>
      <w:r w:rsidRPr="002202E6">
        <w:rPr>
          <w:rFonts w:ascii="宋体" w:hAnsi="宋体"/>
          <w:bCs/>
          <w:sz w:val="24"/>
          <w:lang w:val="pt-BR"/>
        </w:rPr>
        <w:tab/>
        <w:t>}</w:t>
      </w:r>
    </w:p>
    <w:p w:rsidR="00707F36" w:rsidRPr="002202E6" w:rsidRDefault="00707F36" w:rsidP="00707F36">
      <w:pPr>
        <w:spacing w:line="400" w:lineRule="exact"/>
        <w:ind w:firstLineChars="150" w:firstLine="360"/>
        <w:rPr>
          <w:rFonts w:ascii="宋体" w:hAnsi="宋体"/>
          <w:bCs/>
          <w:sz w:val="24"/>
          <w:lang w:val="pt-BR"/>
        </w:rPr>
      </w:pPr>
      <w:r w:rsidRPr="002202E6">
        <w:rPr>
          <w:rFonts w:ascii="宋体" w:hAnsi="宋体"/>
          <w:bCs/>
          <w:sz w:val="24"/>
          <w:lang w:val="pt-BR"/>
        </w:rPr>
        <w:tab/>
        <w:t>void fun()</w:t>
      </w:r>
    </w:p>
    <w:p w:rsidR="00707F36" w:rsidRPr="002202E6" w:rsidRDefault="00707F36" w:rsidP="00707F36">
      <w:pPr>
        <w:spacing w:line="400" w:lineRule="exact"/>
        <w:ind w:firstLineChars="150" w:firstLine="360"/>
        <w:rPr>
          <w:rFonts w:ascii="宋体" w:hAnsi="宋体"/>
          <w:bCs/>
          <w:sz w:val="24"/>
          <w:lang w:val="pt-BR"/>
        </w:rPr>
      </w:pPr>
      <w:r w:rsidRPr="002202E6">
        <w:rPr>
          <w:rFonts w:ascii="宋体" w:hAnsi="宋体"/>
          <w:bCs/>
          <w:sz w:val="24"/>
          <w:lang w:val="pt-BR"/>
        </w:rPr>
        <w:tab/>
        <w:t>{</w:t>
      </w:r>
    </w:p>
    <w:p w:rsidR="00707F36" w:rsidRPr="002202E6" w:rsidRDefault="00707F36" w:rsidP="00707F36">
      <w:pPr>
        <w:spacing w:line="400" w:lineRule="exact"/>
        <w:ind w:firstLineChars="150" w:firstLine="360"/>
        <w:rPr>
          <w:rFonts w:ascii="宋体" w:hAnsi="宋体"/>
          <w:bCs/>
          <w:sz w:val="24"/>
          <w:lang w:val="pt-BR"/>
        </w:rPr>
      </w:pPr>
      <w:r w:rsidRPr="002202E6">
        <w:rPr>
          <w:rFonts w:ascii="宋体" w:hAnsi="宋体"/>
          <w:bCs/>
          <w:sz w:val="24"/>
          <w:lang w:val="pt-BR"/>
        </w:rPr>
        <w:tab/>
      </w:r>
      <w:r w:rsidRPr="002202E6">
        <w:rPr>
          <w:rFonts w:ascii="宋体" w:hAnsi="宋体"/>
          <w:bCs/>
          <w:sz w:val="24"/>
          <w:lang w:val="pt-BR"/>
        </w:rPr>
        <w:tab/>
        <w:t>move(3, 5);</w:t>
      </w:r>
    </w:p>
    <w:p w:rsidR="00707F36" w:rsidRPr="002202E6" w:rsidRDefault="00707F36" w:rsidP="00707F36">
      <w:pPr>
        <w:spacing w:line="400" w:lineRule="exact"/>
        <w:ind w:firstLineChars="150" w:firstLine="360"/>
        <w:rPr>
          <w:rFonts w:ascii="宋体" w:hAnsi="宋体"/>
          <w:bCs/>
          <w:sz w:val="24"/>
          <w:lang w:val="pt-BR"/>
        </w:rPr>
      </w:pPr>
      <w:r w:rsidRPr="002202E6">
        <w:rPr>
          <w:rFonts w:ascii="宋体" w:hAnsi="宋体"/>
          <w:bCs/>
          <w:sz w:val="24"/>
          <w:lang w:val="pt-BR"/>
        </w:rPr>
        <w:tab/>
        <w:t>}</w:t>
      </w:r>
    </w:p>
    <w:p w:rsidR="00707F36" w:rsidRPr="002202E6" w:rsidRDefault="00707F36" w:rsidP="00707F36">
      <w:pPr>
        <w:spacing w:line="400" w:lineRule="exact"/>
        <w:ind w:firstLineChars="150" w:firstLine="360"/>
        <w:rPr>
          <w:rFonts w:ascii="宋体" w:hAnsi="宋体"/>
          <w:bCs/>
          <w:sz w:val="24"/>
          <w:lang w:val="pt-BR"/>
        </w:rPr>
      </w:pPr>
      <w:r w:rsidRPr="002202E6">
        <w:rPr>
          <w:rFonts w:ascii="宋体" w:hAnsi="宋体"/>
          <w:bCs/>
          <w:sz w:val="24"/>
          <w:lang w:val="pt-BR"/>
        </w:rPr>
        <w:tab/>
        <w:t>void f1()</w:t>
      </w:r>
    </w:p>
    <w:p w:rsidR="00707F36" w:rsidRPr="002202E6" w:rsidRDefault="00707F36" w:rsidP="00707F36">
      <w:pPr>
        <w:spacing w:line="400" w:lineRule="exact"/>
        <w:ind w:firstLineChars="150" w:firstLine="360"/>
        <w:rPr>
          <w:rFonts w:ascii="宋体" w:hAnsi="宋体"/>
          <w:bCs/>
          <w:sz w:val="24"/>
          <w:lang w:val="pt-BR"/>
        </w:rPr>
      </w:pPr>
      <w:r w:rsidRPr="002202E6">
        <w:rPr>
          <w:rFonts w:ascii="宋体" w:hAnsi="宋体"/>
          <w:bCs/>
          <w:sz w:val="24"/>
          <w:lang w:val="pt-BR"/>
        </w:rPr>
        <w:tab/>
        <w:t>{</w:t>
      </w:r>
    </w:p>
    <w:p w:rsidR="00707F36" w:rsidRPr="002202E6" w:rsidRDefault="00707F36" w:rsidP="00707F36">
      <w:pPr>
        <w:spacing w:line="400" w:lineRule="exact"/>
        <w:ind w:firstLineChars="150" w:firstLine="360"/>
        <w:rPr>
          <w:rFonts w:ascii="宋体" w:hAnsi="宋体"/>
          <w:bCs/>
          <w:sz w:val="24"/>
          <w:lang w:val="pt-BR"/>
        </w:rPr>
      </w:pPr>
      <w:r w:rsidRPr="002202E6">
        <w:rPr>
          <w:rFonts w:ascii="宋体" w:hAnsi="宋体"/>
          <w:bCs/>
          <w:sz w:val="24"/>
          <w:lang w:val="pt-BR"/>
        </w:rPr>
        <w:tab/>
      </w:r>
      <w:r w:rsidRPr="002202E6">
        <w:rPr>
          <w:rFonts w:ascii="宋体" w:hAnsi="宋体"/>
          <w:bCs/>
          <w:sz w:val="24"/>
          <w:lang w:val="pt-BR"/>
        </w:rPr>
        <w:tab/>
        <w:t>A::show();</w:t>
      </w:r>
    </w:p>
    <w:p w:rsidR="00707F36" w:rsidRPr="002202E6" w:rsidRDefault="00707F36" w:rsidP="00707F36">
      <w:pPr>
        <w:spacing w:line="400" w:lineRule="exact"/>
        <w:ind w:firstLineChars="150" w:firstLine="360"/>
        <w:rPr>
          <w:rFonts w:ascii="宋体" w:hAnsi="宋体"/>
          <w:bCs/>
          <w:sz w:val="24"/>
          <w:lang w:val="pt-BR"/>
        </w:rPr>
      </w:pPr>
      <w:r w:rsidRPr="002202E6">
        <w:rPr>
          <w:rFonts w:ascii="宋体" w:hAnsi="宋体"/>
          <w:bCs/>
          <w:sz w:val="24"/>
          <w:lang w:val="pt-BR"/>
        </w:rPr>
        <w:tab/>
        <w:t>}</w:t>
      </w:r>
    </w:p>
    <w:p w:rsidR="00707F36" w:rsidRPr="002202E6" w:rsidRDefault="00707F36" w:rsidP="00707F36">
      <w:pPr>
        <w:spacing w:line="400" w:lineRule="exact"/>
        <w:ind w:firstLineChars="150" w:firstLine="360"/>
        <w:rPr>
          <w:rFonts w:ascii="宋体" w:hAnsi="宋体"/>
          <w:bCs/>
          <w:sz w:val="24"/>
          <w:lang w:val="pt-BR"/>
        </w:rPr>
      </w:pPr>
      <w:r w:rsidRPr="002202E6">
        <w:rPr>
          <w:rFonts w:ascii="宋体" w:hAnsi="宋体"/>
          <w:bCs/>
          <w:sz w:val="24"/>
          <w:lang w:val="pt-BR"/>
        </w:rPr>
        <w:t>};</w:t>
      </w:r>
    </w:p>
    <w:p w:rsidR="00707F36" w:rsidRPr="002202E6" w:rsidRDefault="00707F36" w:rsidP="00707F36">
      <w:pPr>
        <w:spacing w:line="400" w:lineRule="exact"/>
        <w:ind w:firstLineChars="150" w:firstLine="360"/>
        <w:rPr>
          <w:rFonts w:ascii="宋体" w:hAnsi="宋体"/>
          <w:bCs/>
          <w:sz w:val="24"/>
          <w:lang w:val="pt-BR"/>
        </w:rPr>
      </w:pPr>
      <w:r w:rsidRPr="002202E6">
        <w:rPr>
          <w:rFonts w:ascii="宋体" w:hAnsi="宋体"/>
          <w:bCs/>
          <w:sz w:val="24"/>
          <w:lang w:val="pt-BR"/>
        </w:rPr>
        <w:t>int main()</w:t>
      </w:r>
    </w:p>
    <w:p w:rsidR="00707F36" w:rsidRPr="002202E6" w:rsidRDefault="00707F36" w:rsidP="00707F36">
      <w:pPr>
        <w:spacing w:line="400" w:lineRule="exact"/>
        <w:ind w:firstLineChars="150" w:firstLine="360"/>
        <w:rPr>
          <w:rFonts w:ascii="宋体" w:hAnsi="宋体"/>
          <w:bCs/>
          <w:sz w:val="24"/>
          <w:lang w:val="pt-BR"/>
        </w:rPr>
      </w:pPr>
      <w:r w:rsidRPr="002202E6">
        <w:rPr>
          <w:rFonts w:ascii="宋体" w:hAnsi="宋体"/>
          <w:bCs/>
          <w:sz w:val="24"/>
          <w:lang w:val="pt-BR"/>
        </w:rPr>
        <w:t>{</w:t>
      </w:r>
    </w:p>
    <w:p w:rsidR="00707F36" w:rsidRPr="002202E6" w:rsidRDefault="00707F36" w:rsidP="00707F36">
      <w:pPr>
        <w:spacing w:line="400" w:lineRule="exact"/>
        <w:ind w:firstLineChars="150" w:firstLine="360"/>
        <w:rPr>
          <w:rFonts w:ascii="宋体" w:hAnsi="宋体"/>
          <w:bCs/>
          <w:sz w:val="24"/>
          <w:lang w:val="pt-BR"/>
        </w:rPr>
      </w:pPr>
      <w:r w:rsidRPr="002202E6">
        <w:rPr>
          <w:rFonts w:ascii="宋体" w:hAnsi="宋体"/>
          <w:bCs/>
          <w:sz w:val="24"/>
          <w:lang w:val="pt-BR"/>
        </w:rPr>
        <w:tab/>
        <w:t>A e(1, 2);</w:t>
      </w:r>
    </w:p>
    <w:p w:rsidR="00707F36" w:rsidRPr="002202E6" w:rsidRDefault="00707F36" w:rsidP="00707F36">
      <w:pPr>
        <w:spacing w:line="400" w:lineRule="exact"/>
        <w:ind w:firstLineChars="150" w:firstLine="360"/>
        <w:rPr>
          <w:rFonts w:ascii="宋体" w:hAnsi="宋体"/>
          <w:bCs/>
          <w:sz w:val="24"/>
          <w:lang w:val="pt-BR"/>
        </w:rPr>
      </w:pPr>
      <w:r w:rsidRPr="002202E6">
        <w:rPr>
          <w:rFonts w:ascii="宋体" w:hAnsi="宋体"/>
          <w:bCs/>
          <w:sz w:val="24"/>
          <w:lang w:val="pt-BR"/>
        </w:rPr>
        <w:tab/>
        <w:t>e.show();</w:t>
      </w:r>
    </w:p>
    <w:p w:rsidR="00707F36" w:rsidRPr="002202E6" w:rsidRDefault="00707F36" w:rsidP="00707F36">
      <w:pPr>
        <w:spacing w:line="400" w:lineRule="exact"/>
        <w:ind w:firstLineChars="150" w:firstLine="360"/>
        <w:rPr>
          <w:rFonts w:ascii="宋体" w:hAnsi="宋体"/>
          <w:bCs/>
          <w:sz w:val="24"/>
          <w:lang w:val="pt-BR"/>
        </w:rPr>
      </w:pPr>
      <w:r w:rsidRPr="002202E6">
        <w:rPr>
          <w:rFonts w:ascii="宋体" w:hAnsi="宋体"/>
          <w:bCs/>
          <w:sz w:val="24"/>
          <w:lang w:val="pt-BR"/>
        </w:rPr>
        <w:tab/>
        <w:t>B d(3, 4, 5, 6);</w:t>
      </w:r>
    </w:p>
    <w:p w:rsidR="00707F36" w:rsidRPr="002202E6" w:rsidRDefault="00707F36" w:rsidP="00707F36">
      <w:pPr>
        <w:spacing w:line="400" w:lineRule="exact"/>
        <w:ind w:firstLineChars="150" w:firstLine="360"/>
        <w:rPr>
          <w:rFonts w:ascii="宋体" w:hAnsi="宋体"/>
          <w:bCs/>
          <w:sz w:val="24"/>
          <w:lang w:val="pt-BR"/>
        </w:rPr>
      </w:pPr>
      <w:r w:rsidRPr="002202E6">
        <w:rPr>
          <w:rFonts w:ascii="宋体" w:hAnsi="宋体"/>
          <w:bCs/>
          <w:sz w:val="24"/>
          <w:lang w:val="pt-BR"/>
        </w:rPr>
        <w:tab/>
        <w:t>d.fun();</w:t>
      </w:r>
    </w:p>
    <w:p w:rsidR="00707F36" w:rsidRPr="002202E6" w:rsidRDefault="00707F36" w:rsidP="00707F36">
      <w:pPr>
        <w:spacing w:line="400" w:lineRule="exact"/>
        <w:ind w:firstLineChars="150" w:firstLine="360"/>
        <w:rPr>
          <w:rFonts w:ascii="宋体" w:hAnsi="宋体"/>
          <w:bCs/>
          <w:sz w:val="24"/>
          <w:lang w:val="pt-BR"/>
        </w:rPr>
      </w:pPr>
      <w:r w:rsidRPr="002202E6">
        <w:rPr>
          <w:rFonts w:ascii="宋体" w:hAnsi="宋体"/>
          <w:bCs/>
          <w:sz w:val="24"/>
          <w:lang w:val="pt-BR"/>
        </w:rPr>
        <w:tab/>
        <w:t>d.show();</w:t>
      </w:r>
    </w:p>
    <w:p w:rsidR="00707F36" w:rsidRPr="002202E6" w:rsidRDefault="00707F36" w:rsidP="00707F36">
      <w:pPr>
        <w:spacing w:line="400" w:lineRule="exact"/>
        <w:ind w:firstLineChars="150" w:firstLine="360"/>
        <w:rPr>
          <w:rFonts w:ascii="宋体" w:hAnsi="宋体"/>
          <w:bCs/>
          <w:sz w:val="24"/>
          <w:lang w:val="pt-BR"/>
        </w:rPr>
      </w:pPr>
      <w:r w:rsidRPr="002202E6">
        <w:rPr>
          <w:rFonts w:ascii="宋体" w:hAnsi="宋体"/>
          <w:bCs/>
          <w:sz w:val="24"/>
          <w:lang w:val="pt-BR"/>
        </w:rPr>
        <w:tab/>
        <w:t>d.f1();</w:t>
      </w:r>
    </w:p>
    <w:p w:rsidR="00707F36" w:rsidRPr="002202E6" w:rsidRDefault="00707F36" w:rsidP="00707F36">
      <w:pPr>
        <w:spacing w:line="400" w:lineRule="exact"/>
        <w:ind w:firstLineChars="150" w:firstLine="360"/>
        <w:rPr>
          <w:rFonts w:ascii="宋体" w:hAnsi="宋体"/>
          <w:bCs/>
          <w:sz w:val="24"/>
          <w:lang w:val="pt-BR"/>
        </w:rPr>
      </w:pPr>
      <w:r w:rsidRPr="002202E6">
        <w:rPr>
          <w:rFonts w:ascii="宋体" w:hAnsi="宋体"/>
          <w:bCs/>
          <w:sz w:val="24"/>
          <w:lang w:val="pt-BR"/>
        </w:rPr>
        <w:tab/>
        <w:t>return 0;</w:t>
      </w:r>
    </w:p>
    <w:p w:rsidR="00707F36" w:rsidRDefault="00707F36" w:rsidP="00707F36">
      <w:pPr>
        <w:spacing w:line="400" w:lineRule="exact"/>
        <w:ind w:firstLineChars="150" w:firstLine="360"/>
        <w:rPr>
          <w:rFonts w:ascii="宋体" w:hAnsi="宋体"/>
          <w:bCs/>
          <w:sz w:val="24"/>
          <w:lang w:val="pt-BR"/>
        </w:rPr>
      </w:pPr>
      <w:r w:rsidRPr="002202E6">
        <w:rPr>
          <w:rFonts w:ascii="宋体" w:hAnsi="宋体"/>
          <w:bCs/>
          <w:sz w:val="24"/>
          <w:lang w:val="pt-BR"/>
        </w:rPr>
        <w:t>}</w:t>
      </w:r>
    </w:p>
    <w:p w:rsidR="00707F36" w:rsidRDefault="00707F36" w:rsidP="00707F36">
      <w:pPr>
        <w:rPr>
          <w:rFonts w:ascii="宋体" w:hAnsi="宋体" w:hint="eastAsia"/>
          <w:sz w:val="24"/>
        </w:rPr>
      </w:pPr>
      <w:r w:rsidRPr="00C2091E">
        <w:rPr>
          <w:rFonts w:ascii="宋体" w:hAnsi="宋体" w:hint="eastAsia"/>
          <w:sz w:val="24"/>
        </w:rPr>
        <w:t>该程序的运行结果是</w:t>
      </w:r>
      <w:r w:rsidRPr="00C2091E">
        <w:rPr>
          <w:rFonts w:ascii="宋体" w:hAnsi="宋体" w:hint="eastAsia"/>
          <w:sz w:val="24"/>
          <w:lang w:val="pt-BR"/>
        </w:rPr>
        <w:t>_________</w:t>
      </w:r>
      <w:r w:rsidRPr="00C2091E">
        <w:rPr>
          <w:rFonts w:ascii="宋体" w:hAnsi="宋体" w:hint="eastAsia"/>
          <w:sz w:val="24"/>
        </w:rPr>
        <w:t>。</w:t>
      </w:r>
    </w:p>
    <w:p w:rsidR="007319F1" w:rsidRPr="007319F1" w:rsidRDefault="007319F1" w:rsidP="007319F1">
      <w:pPr>
        <w:rPr>
          <w:rFonts w:ascii="宋体" w:hAnsi="宋体"/>
          <w:color w:val="FF0000"/>
          <w:sz w:val="24"/>
          <w:lang w:val="pt-BR"/>
        </w:rPr>
      </w:pPr>
      <w:r w:rsidRPr="007319F1">
        <w:rPr>
          <w:rFonts w:ascii="宋体" w:hAnsi="宋体"/>
          <w:color w:val="FF0000"/>
          <w:sz w:val="24"/>
          <w:lang w:val="pt-BR"/>
        </w:rPr>
        <w:t>(1,2)</w:t>
      </w:r>
    </w:p>
    <w:p w:rsidR="007319F1" w:rsidRPr="007319F1" w:rsidRDefault="007319F1" w:rsidP="007319F1">
      <w:pPr>
        <w:rPr>
          <w:rFonts w:ascii="宋体" w:hAnsi="宋体"/>
          <w:color w:val="FF0000"/>
          <w:sz w:val="24"/>
          <w:lang w:val="pt-BR"/>
        </w:rPr>
      </w:pPr>
      <w:r w:rsidRPr="007319F1">
        <w:rPr>
          <w:rFonts w:ascii="宋体" w:hAnsi="宋体"/>
          <w:color w:val="FF0000"/>
          <w:sz w:val="24"/>
          <w:lang w:val="pt-BR"/>
        </w:rPr>
        <w:t>5,6</w:t>
      </w:r>
    </w:p>
    <w:p w:rsidR="007319F1" w:rsidRPr="007319F1" w:rsidRDefault="007319F1" w:rsidP="007319F1">
      <w:pPr>
        <w:rPr>
          <w:rFonts w:ascii="宋体" w:hAnsi="宋体"/>
          <w:color w:val="FF0000"/>
          <w:sz w:val="24"/>
          <w:lang w:val="pt-BR"/>
        </w:rPr>
      </w:pPr>
      <w:r w:rsidRPr="007319F1">
        <w:rPr>
          <w:rFonts w:ascii="宋体" w:hAnsi="宋体"/>
          <w:color w:val="FF0000"/>
          <w:sz w:val="24"/>
          <w:lang w:val="pt-BR"/>
        </w:rPr>
        <w:t>(6,9)</w:t>
      </w:r>
    </w:p>
    <w:p w:rsidR="00707F36" w:rsidRPr="005F3DCA" w:rsidRDefault="00707F36" w:rsidP="00707F36">
      <w:pPr>
        <w:spacing w:line="400" w:lineRule="exact"/>
        <w:rPr>
          <w:rFonts w:ascii="宋体" w:hAnsi="宋体"/>
          <w:sz w:val="24"/>
          <w:lang w:val="pt-BR"/>
        </w:rPr>
      </w:pPr>
      <w:r w:rsidRPr="005F3DCA">
        <w:rPr>
          <w:rFonts w:ascii="宋体" w:hAnsi="宋体" w:hint="eastAsia"/>
          <w:sz w:val="24"/>
          <w:lang w:val="pt-BR"/>
        </w:rPr>
        <w:t>6.</w:t>
      </w:r>
      <w:r w:rsidRPr="00C2091E">
        <w:rPr>
          <w:rFonts w:ascii="宋体" w:hAnsi="宋体" w:hint="eastAsia"/>
          <w:sz w:val="24"/>
        </w:rPr>
        <w:t>有如下程序</w:t>
      </w:r>
      <w:r w:rsidRPr="005F3DCA">
        <w:rPr>
          <w:rFonts w:ascii="宋体" w:hAnsi="宋体" w:hint="eastAsia"/>
          <w:sz w:val="24"/>
          <w:lang w:val="pt-BR"/>
        </w:rPr>
        <w:t>：</w:t>
      </w:r>
    </w:p>
    <w:p w:rsidR="00707F36" w:rsidRPr="00B1326B" w:rsidRDefault="00707F36" w:rsidP="00707F36">
      <w:pPr>
        <w:spacing w:line="400" w:lineRule="exact"/>
        <w:ind w:firstLineChars="150" w:firstLine="360"/>
        <w:rPr>
          <w:rFonts w:ascii="宋体" w:hAnsi="宋体"/>
          <w:bCs/>
          <w:sz w:val="24"/>
          <w:lang w:val="pt-BR"/>
        </w:rPr>
      </w:pPr>
      <w:r w:rsidRPr="00B1326B">
        <w:rPr>
          <w:rFonts w:ascii="宋体" w:hAnsi="宋体"/>
          <w:bCs/>
          <w:sz w:val="24"/>
          <w:lang w:val="pt-BR"/>
        </w:rPr>
        <w:lastRenderedPageBreak/>
        <w:t>#include &lt;iostream&gt;</w:t>
      </w:r>
    </w:p>
    <w:p w:rsidR="00707F36" w:rsidRPr="00B1326B" w:rsidRDefault="00707F36" w:rsidP="00707F36">
      <w:pPr>
        <w:spacing w:line="400" w:lineRule="exact"/>
        <w:ind w:firstLineChars="150" w:firstLine="360"/>
        <w:rPr>
          <w:rFonts w:ascii="宋体" w:hAnsi="宋体"/>
          <w:bCs/>
          <w:sz w:val="24"/>
          <w:lang w:val="pt-BR"/>
        </w:rPr>
      </w:pPr>
      <w:r w:rsidRPr="00B1326B">
        <w:rPr>
          <w:rFonts w:ascii="宋体" w:hAnsi="宋体"/>
          <w:bCs/>
          <w:sz w:val="24"/>
          <w:lang w:val="pt-BR"/>
        </w:rPr>
        <w:t>using namespace std;</w:t>
      </w:r>
    </w:p>
    <w:p w:rsidR="00707F36" w:rsidRPr="00B1326B" w:rsidRDefault="00707F36" w:rsidP="00707F36">
      <w:pPr>
        <w:spacing w:line="400" w:lineRule="exact"/>
        <w:ind w:firstLineChars="150" w:firstLine="360"/>
        <w:rPr>
          <w:rFonts w:ascii="宋体" w:hAnsi="宋体"/>
          <w:bCs/>
          <w:sz w:val="24"/>
          <w:lang w:val="pt-BR"/>
        </w:rPr>
      </w:pPr>
      <w:r w:rsidRPr="00B1326B">
        <w:rPr>
          <w:rFonts w:ascii="宋体" w:hAnsi="宋体"/>
          <w:bCs/>
          <w:sz w:val="24"/>
          <w:lang w:val="pt-BR"/>
        </w:rPr>
        <w:t>void swap(int &amp;m, int &amp;n)</w:t>
      </w:r>
    </w:p>
    <w:p w:rsidR="00707F36" w:rsidRPr="00B1326B" w:rsidRDefault="00707F36" w:rsidP="00707F36">
      <w:pPr>
        <w:spacing w:line="400" w:lineRule="exact"/>
        <w:ind w:firstLineChars="150" w:firstLine="360"/>
        <w:rPr>
          <w:rFonts w:ascii="宋体" w:hAnsi="宋体"/>
          <w:bCs/>
          <w:sz w:val="24"/>
          <w:lang w:val="pt-BR"/>
        </w:rPr>
      </w:pPr>
      <w:r w:rsidRPr="00B1326B">
        <w:rPr>
          <w:rFonts w:ascii="宋体" w:hAnsi="宋体"/>
          <w:bCs/>
          <w:sz w:val="24"/>
          <w:lang w:val="pt-BR"/>
        </w:rPr>
        <w:t>{</w:t>
      </w:r>
    </w:p>
    <w:p w:rsidR="00707F36" w:rsidRPr="00B1326B" w:rsidRDefault="00707F36" w:rsidP="00707F36">
      <w:pPr>
        <w:spacing w:line="400" w:lineRule="exact"/>
        <w:ind w:firstLineChars="150" w:firstLine="360"/>
        <w:rPr>
          <w:rFonts w:ascii="宋体" w:hAnsi="宋体"/>
          <w:bCs/>
          <w:sz w:val="24"/>
          <w:lang w:val="pt-BR"/>
        </w:rPr>
      </w:pPr>
      <w:r w:rsidRPr="00B1326B">
        <w:rPr>
          <w:rFonts w:ascii="宋体" w:hAnsi="宋体"/>
          <w:bCs/>
          <w:sz w:val="24"/>
          <w:lang w:val="pt-BR"/>
        </w:rPr>
        <w:tab/>
        <w:t>int temp;</w:t>
      </w:r>
    </w:p>
    <w:p w:rsidR="00707F36" w:rsidRPr="00B1326B" w:rsidRDefault="00707F36" w:rsidP="00707F36">
      <w:pPr>
        <w:spacing w:line="400" w:lineRule="exact"/>
        <w:ind w:firstLineChars="150" w:firstLine="360"/>
        <w:rPr>
          <w:rFonts w:ascii="宋体" w:hAnsi="宋体"/>
          <w:bCs/>
          <w:sz w:val="24"/>
          <w:lang w:val="pt-BR"/>
        </w:rPr>
      </w:pPr>
      <w:r w:rsidRPr="00B1326B">
        <w:rPr>
          <w:rFonts w:ascii="宋体" w:hAnsi="宋体"/>
          <w:bCs/>
          <w:sz w:val="24"/>
          <w:lang w:val="pt-BR"/>
        </w:rPr>
        <w:tab/>
        <w:t>temp = m;  m = n;  n = temp;</w:t>
      </w:r>
    </w:p>
    <w:p w:rsidR="00707F36" w:rsidRPr="00B1326B" w:rsidRDefault="00707F36" w:rsidP="00707F36">
      <w:pPr>
        <w:spacing w:line="400" w:lineRule="exact"/>
        <w:ind w:firstLineChars="150" w:firstLine="360"/>
        <w:rPr>
          <w:rFonts w:ascii="宋体" w:hAnsi="宋体"/>
          <w:bCs/>
          <w:sz w:val="24"/>
          <w:lang w:val="pt-BR"/>
        </w:rPr>
      </w:pPr>
      <w:r w:rsidRPr="00B1326B">
        <w:rPr>
          <w:rFonts w:ascii="宋体" w:hAnsi="宋体"/>
          <w:bCs/>
          <w:sz w:val="24"/>
          <w:lang w:val="pt-BR"/>
        </w:rPr>
        <w:t>}</w:t>
      </w:r>
    </w:p>
    <w:p w:rsidR="00707F36" w:rsidRPr="00B1326B" w:rsidRDefault="00707F36" w:rsidP="00707F36">
      <w:pPr>
        <w:spacing w:line="400" w:lineRule="exact"/>
        <w:ind w:firstLineChars="150" w:firstLine="360"/>
        <w:rPr>
          <w:rFonts w:ascii="宋体" w:hAnsi="宋体"/>
          <w:bCs/>
          <w:sz w:val="24"/>
          <w:lang w:val="pt-BR"/>
        </w:rPr>
      </w:pPr>
      <w:r w:rsidRPr="00B1326B">
        <w:rPr>
          <w:rFonts w:ascii="宋体" w:hAnsi="宋体"/>
          <w:bCs/>
          <w:sz w:val="24"/>
          <w:lang w:val="pt-BR"/>
        </w:rPr>
        <w:t>int main()</w:t>
      </w:r>
    </w:p>
    <w:p w:rsidR="00707F36" w:rsidRPr="00B1326B" w:rsidRDefault="00707F36" w:rsidP="00707F36">
      <w:pPr>
        <w:spacing w:line="400" w:lineRule="exact"/>
        <w:ind w:firstLineChars="150" w:firstLine="360"/>
        <w:rPr>
          <w:rFonts w:ascii="宋体" w:hAnsi="宋体"/>
          <w:bCs/>
          <w:sz w:val="24"/>
          <w:lang w:val="pt-BR"/>
        </w:rPr>
      </w:pPr>
      <w:r w:rsidRPr="00B1326B">
        <w:rPr>
          <w:rFonts w:ascii="宋体" w:hAnsi="宋体"/>
          <w:bCs/>
          <w:sz w:val="24"/>
          <w:lang w:val="pt-BR"/>
        </w:rPr>
        <w:t>{</w:t>
      </w:r>
    </w:p>
    <w:p w:rsidR="00707F36" w:rsidRPr="00B1326B" w:rsidRDefault="00707F36" w:rsidP="00707F36">
      <w:pPr>
        <w:spacing w:line="400" w:lineRule="exact"/>
        <w:ind w:firstLineChars="150" w:firstLine="360"/>
        <w:rPr>
          <w:rFonts w:ascii="宋体" w:hAnsi="宋体"/>
          <w:bCs/>
          <w:sz w:val="24"/>
          <w:lang w:val="pt-BR"/>
        </w:rPr>
      </w:pPr>
      <w:r w:rsidRPr="00B1326B">
        <w:rPr>
          <w:rFonts w:ascii="宋体" w:hAnsi="宋体"/>
          <w:bCs/>
          <w:sz w:val="24"/>
          <w:lang w:val="pt-BR"/>
        </w:rPr>
        <w:tab/>
        <w:t>int a = 5, b = 10;</w:t>
      </w:r>
    </w:p>
    <w:p w:rsidR="00707F36" w:rsidRPr="00B1326B" w:rsidRDefault="00707F36" w:rsidP="00707F36">
      <w:pPr>
        <w:spacing w:line="400" w:lineRule="exact"/>
        <w:ind w:firstLineChars="150" w:firstLine="360"/>
        <w:rPr>
          <w:rFonts w:ascii="宋体" w:hAnsi="宋体"/>
          <w:bCs/>
          <w:sz w:val="24"/>
          <w:lang w:val="pt-BR"/>
        </w:rPr>
      </w:pPr>
      <w:r w:rsidRPr="00B1326B">
        <w:rPr>
          <w:rFonts w:ascii="宋体" w:hAnsi="宋体"/>
          <w:bCs/>
          <w:sz w:val="24"/>
          <w:lang w:val="pt-BR"/>
        </w:rPr>
        <w:tab/>
        <w:t>cout &lt;&lt; "a="&lt;&lt; a &lt;&lt;" b="&lt;&lt; b &lt;&lt; endl;</w:t>
      </w:r>
    </w:p>
    <w:p w:rsidR="00707F36" w:rsidRPr="00B1326B" w:rsidRDefault="00707F36" w:rsidP="00707F36">
      <w:pPr>
        <w:spacing w:line="400" w:lineRule="exact"/>
        <w:ind w:firstLineChars="150" w:firstLine="360"/>
        <w:rPr>
          <w:rFonts w:ascii="宋体" w:hAnsi="宋体"/>
          <w:bCs/>
          <w:sz w:val="24"/>
          <w:lang w:val="pt-BR"/>
        </w:rPr>
      </w:pPr>
      <w:r w:rsidRPr="00B1326B">
        <w:rPr>
          <w:rFonts w:ascii="宋体" w:hAnsi="宋体"/>
          <w:bCs/>
          <w:sz w:val="24"/>
          <w:lang w:val="pt-BR"/>
        </w:rPr>
        <w:tab/>
        <w:t>swap(a, b);</w:t>
      </w:r>
    </w:p>
    <w:p w:rsidR="00707F36" w:rsidRPr="00B1326B" w:rsidRDefault="00707F36" w:rsidP="00707F36">
      <w:pPr>
        <w:spacing w:line="400" w:lineRule="exact"/>
        <w:ind w:firstLineChars="150" w:firstLine="360"/>
        <w:rPr>
          <w:rFonts w:ascii="宋体" w:hAnsi="宋体"/>
          <w:bCs/>
          <w:sz w:val="24"/>
          <w:lang w:val="pt-BR"/>
        </w:rPr>
      </w:pPr>
      <w:r w:rsidRPr="00B1326B">
        <w:rPr>
          <w:rFonts w:ascii="宋体" w:hAnsi="宋体"/>
          <w:bCs/>
          <w:sz w:val="24"/>
          <w:lang w:val="pt-BR"/>
        </w:rPr>
        <w:tab/>
      </w:r>
      <w:r w:rsidRPr="00B1326B">
        <w:rPr>
          <w:rFonts w:ascii="宋体" w:hAnsi="宋体"/>
          <w:bCs/>
          <w:sz w:val="24"/>
          <w:lang w:val="pt-BR"/>
        </w:rPr>
        <w:tab/>
        <w:t>cout &lt;&lt;"a="&lt;&lt; a &lt;&lt;" b="&lt;&lt; b &lt;&lt; endl;</w:t>
      </w:r>
    </w:p>
    <w:p w:rsidR="00707F36" w:rsidRPr="00B1326B" w:rsidRDefault="00707F36" w:rsidP="00707F36">
      <w:pPr>
        <w:spacing w:line="400" w:lineRule="exact"/>
        <w:ind w:firstLineChars="150" w:firstLine="360"/>
        <w:rPr>
          <w:rFonts w:ascii="宋体" w:hAnsi="宋体"/>
          <w:bCs/>
          <w:sz w:val="24"/>
          <w:lang w:val="pt-BR"/>
        </w:rPr>
      </w:pPr>
      <w:r w:rsidRPr="00B1326B">
        <w:rPr>
          <w:rFonts w:ascii="宋体" w:hAnsi="宋体"/>
          <w:bCs/>
          <w:sz w:val="24"/>
          <w:lang w:val="pt-BR"/>
        </w:rPr>
        <w:tab/>
        <w:t>return 0;</w:t>
      </w:r>
    </w:p>
    <w:p w:rsidR="00707F36" w:rsidRDefault="00707F36" w:rsidP="00707F36">
      <w:pPr>
        <w:spacing w:line="400" w:lineRule="exact"/>
        <w:ind w:firstLineChars="150" w:firstLine="360"/>
        <w:rPr>
          <w:rFonts w:ascii="宋体" w:hAnsi="宋体"/>
          <w:bCs/>
          <w:sz w:val="24"/>
          <w:lang w:val="pt-BR"/>
        </w:rPr>
      </w:pPr>
      <w:r w:rsidRPr="00B1326B">
        <w:rPr>
          <w:rFonts w:ascii="宋体" w:hAnsi="宋体"/>
          <w:bCs/>
          <w:sz w:val="24"/>
          <w:lang w:val="pt-BR"/>
        </w:rPr>
        <w:t>}</w:t>
      </w:r>
    </w:p>
    <w:p w:rsidR="00707F36" w:rsidRDefault="00707F36" w:rsidP="00707F36">
      <w:pPr>
        <w:spacing w:line="400" w:lineRule="exact"/>
        <w:rPr>
          <w:rFonts w:ascii="宋体" w:hAnsi="宋体" w:hint="eastAsia"/>
          <w:bCs/>
          <w:sz w:val="24"/>
          <w:lang w:val="pt-BR"/>
        </w:rPr>
      </w:pPr>
      <w:r w:rsidRPr="00B1326B">
        <w:rPr>
          <w:rFonts w:ascii="宋体" w:hAnsi="宋体" w:hint="eastAsia"/>
          <w:bCs/>
          <w:sz w:val="24"/>
          <w:lang w:val="pt-BR"/>
        </w:rPr>
        <w:t>该程序的运行结果是_________。</w:t>
      </w:r>
    </w:p>
    <w:p w:rsidR="007319F1" w:rsidRPr="007319F1" w:rsidRDefault="007319F1" w:rsidP="007319F1">
      <w:pPr>
        <w:spacing w:line="400" w:lineRule="exact"/>
        <w:rPr>
          <w:rFonts w:ascii="宋体" w:hAnsi="宋体"/>
          <w:bCs/>
          <w:color w:val="FF0000"/>
          <w:sz w:val="24"/>
          <w:lang w:val="pt-BR"/>
        </w:rPr>
      </w:pPr>
      <w:r w:rsidRPr="007319F1">
        <w:rPr>
          <w:rFonts w:ascii="宋体" w:hAnsi="宋体"/>
          <w:bCs/>
          <w:color w:val="FF0000"/>
          <w:sz w:val="24"/>
          <w:lang w:val="pt-BR"/>
        </w:rPr>
        <w:t>a=5 b=10</w:t>
      </w:r>
    </w:p>
    <w:p w:rsidR="007319F1" w:rsidRPr="007319F1" w:rsidRDefault="007319F1" w:rsidP="007319F1">
      <w:pPr>
        <w:spacing w:line="400" w:lineRule="exact"/>
        <w:rPr>
          <w:rFonts w:ascii="宋体" w:hAnsi="宋体"/>
          <w:bCs/>
          <w:color w:val="FF0000"/>
          <w:sz w:val="24"/>
          <w:lang w:val="pt-BR"/>
        </w:rPr>
      </w:pPr>
      <w:r w:rsidRPr="007319F1">
        <w:rPr>
          <w:rFonts w:ascii="宋体" w:hAnsi="宋体"/>
          <w:bCs/>
          <w:color w:val="FF0000"/>
          <w:sz w:val="24"/>
          <w:lang w:val="pt-BR"/>
        </w:rPr>
        <w:t>a=10 b=5</w:t>
      </w:r>
    </w:p>
    <w:p w:rsidR="003774A9" w:rsidRPr="005F3DCA" w:rsidRDefault="003774A9" w:rsidP="003774A9">
      <w:pPr>
        <w:spacing w:line="400" w:lineRule="exact"/>
        <w:rPr>
          <w:rFonts w:ascii="宋体" w:hAnsi="宋体"/>
          <w:sz w:val="24"/>
          <w:lang w:val="pt-BR"/>
        </w:rPr>
      </w:pPr>
      <w:r>
        <w:rPr>
          <w:rFonts w:ascii="宋体" w:hAnsi="宋体" w:hint="eastAsia"/>
          <w:bCs/>
          <w:sz w:val="24"/>
          <w:lang w:val="pt-BR"/>
        </w:rPr>
        <w:t>7．</w:t>
      </w:r>
      <w:r w:rsidRPr="00C2091E">
        <w:rPr>
          <w:rFonts w:ascii="宋体" w:hAnsi="宋体" w:hint="eastAsia"/>
          <w:sz w:val="24"/>
        </w:rPr>
        <w:t>有如下程序</w:t>
      </w:r>
      <w:r w:rsidRPr="005F3DCA">
        <w:rPr>
          <w:rFonts w:ascii="宋体" w:hAnsi="宋体" w:hint="eastAsia"/>
          <w:sz w:val="24"/>
          <w:lang w:val="pt-BR"/>
        </w:rPr>
        <w:t>：</w:t>
      </w:r>
    </w:p>
    <w:p w:rsidR="003774A9" w:rsidRPr="00034973" w:rsidRDefault="003774A9" w:rsidP="003774A9">
      <w:pPr>
        <w:spacing w:line="400" w:lineRule="exact"/>
        <w:ind w:firstLineChars="150" w:firstLine="360"/>
        <w:rPr>
          <w:rFonts w:ascii="宋体" w:hAnsi="宋体"/>
          <w:bCs/>
          <w:sz w:val="24"/>
          <w:lang w:val="pt-BR"/>
        </w:rPr>
      </w:pPr>
      <w:r w:rsidRPr="00034973">
        <w:rPr>
          <w:rFonts w:ascii="宋体" w:hAnsi="宋体"/>
          <w:bCs/>
          <w:sz w:val="24"/>
          <w:lang w:val="pt-BR"/>
        </w:rPr>
        <w:t>#include&lt;iostream&gt;</w:t>
      </w:r>
    </w:p>
    <w:p w:rsidR="003774A9" w:rsidRPr="00034973" w:rsidRDefault="003774A9" w:rsidP="003774A9">
      <w:pPr>
        <w:spacing w:line="400" w:lineRule="exact"/>
        <w:ind w:firstLineChars="150" w:firstLine="360"/>
        <w:rPr>
          <w:rFonts w:ascii="宋体" w:hAnsi="宋体"/>
          <w:bCs/>
          <w:sz w:val="24"/>
          <w:lang w:val="pt-BR"/>
        </w:rPr>
      </w:pPr>
      <w:r w:rsidRPr="00034973">
        <w:rPr>
          <w:rFonts w:ascii="宋体" w:hAnsi="宋体"/>
          <w:bCs/>
          <w:sz w:val="24"/>
          <w:lang w:val="pt-BR"/>
        </w:rPr>
        <w:t>using namespace std;</w:t>
      </w:r>
    </w:p>
    <w:p w:rsidR="003774A9" w:rsidRPr="00DB2C4E" w:rsidRDefault="003774A9" w:rsidP="003774A9">
      <w:pPr>
        <w:spacing w:line="400" w:lineRule="exact"/>
        <w:ind w:firstLineChars="150" w:firstLine="360"/>
        <w:rPr>
          <w:rFonts w:ascii="宋体" w:hAnsi="宋体"/>
          <w:bCs/>
          <w:sz w:val="24"/>
          <w:lang w:val="pt-BR"/>
        </w:rPr>
      </w:pPr>
      <w:r w:rsidRPr="00DB2C4E">
        <w:rPr>
          <w:rFonts w:ascii="宋体" w:hAnsi="宋体"/>
          <w:bCs/>
          <w:sz w:val="24"/>
          <w:lang w:val="pt-BR"/>
        </w:rPr>
        <w:t>class BASE{</w:t>
      </w:r>
    </w:p>
    <w:p w:rsidR="003774A9" w:rsidRPr="00DB2C4E" w:rsidRDefault="003774A9" w:rsidP="003774A9">
      <w:pPr>
        <w:spacing w:line="400" w:lineRule="exact"/>
        <w:ind w:firstLineChars="150" w:firstLine="360"/>
        <w:rPr>
          <w:rFonts w:ascii="宋体" w:hAnsi="宋体"/>
          <w:bCs/>
          <w:sz w:val="24"/>
          <w:lang w:val="pt-BR"/>
        </w:rPr>
      </w:pPr>
      <w:r w:rsidRPr="00DB2C4E">
        <w:rPr>
          <w:rFonts w:ascii="宋体" w:hAnsi="宋体"/>
          <w:bCs/>
          <w:sz w:val="24"/>
          <w:lang w:val="pt-BR"/>
        </w:rPr>
        <w:t xml:space="preserve">char c; </w:t>
      </w:r>
    </w:p>
    <w:p w:rsidR="003774A9" w:rsidRPr="00DB2C4E" w:rsidRDefault="003774A9" w:rsidP="003774A9">
      <w:pPr>
        <w:spacing w:line="400" w:lineRule="exact"/>
        <w:ind w:firstLineChars="150" w:firstLine="360"/>
        <w:rPr>
          <w:rFonts w:ascii="宋体" w:hAnsi="宋体"/>
          <w:bCs/>
          <w:sz w:val="24"/>
          <w:lang w:val="pt-BR"/>
        </w:rPr>
      </w:pPr>
      <w:r w:rsidRPr="00DB2C4E">
        <w:rPr>
          <w:rFonts w:ascii="宋体" w:hAnsi="宋体"/>
          <w:bCs/>
          <w:sz w:val="24"/>
          <w:lang w:val="pt-BR"/>
        </w:rPr>
        <w:t>public:</w:t>
      </w:r>
    </w:p>
    <w:p w:rsidR="003774A9" w:rsidRPr="00DB2C4E" w:rsidRDefault="003774A9" w:rsidP="003774A9">
      <w:pPr>
        <w:spacing w:line="400" w:lineRule="exact"/>
        <w:ind w:firstLineChars="150" w:firstLine="360"/>
        <w:rPr>
          <w:rFonts w:ascii="宋体" w:hAnsi="宋体"/>
          <w:bCs/>
          <w:sz w:val="24"/>
          <w:lang w:val="pt-BR"/>
        </w:rPr>
      </w:pPr>
      <w:r w:rsidRPr="00DB2C4E">
        <w:rPr>
          <w:rFonts w:ascii="宋体" w:hAnsi="宋体"/>
          <w:bCs/>
          <w:sz w:val="24"/>
          <w:lang w:val="pt-BR"/>
        </w:rPr>
        <w:tab/>
        <w:t xml:space="preserve">BASE(char n):c(n){} </w:t>
      </w:r>
    </w:p>
    <w:p w:rsidR="003774A9" w:rsidRPr="00DB2C4E" w:rsidRDefault="003774A9" w:rsidP="003774A9">
      <w:pPr>
        <w:spacing w:line="400" w:lineRule="exact"/>
        <w:ind w:firstLineChars="150" w:firstLine="360"/>
        <w:rPr>
          <w:rFonts w:ascii="宋体" w:hAnsi="宋体"/>
          <w:bCs/>
          <w:sz w:val="24"/>
          <w:lang w:val="pt-BR"/>
        </w:rPr>
      </w:pPr>
      <w:r w:rsidRPr="00DB2C4E">
        <w:rPr>
          <w:rFonts w:ascii="宋体" w:hAnsi="宋体"/>
          <w:bCs/>
          <w:sz w:val="24"/>
          <w:lang w:val="pt-BR"/>
        </w:rPr>
        <w:tab/>
        <w:t>virtual</w:t>
      </w:r>
      <w:r w:rsidRPr="00DB2C4E">
        <w:rPr>
          <w:rFonts w:ascii="宋体" w:hAnsi="宋体" w:hint="eastAsia"/>
          <w:bCs/>
          <w:sz w:val="24"/>
          <w:lang w:val="pt-BR"/>
        </w:rPr>
        <w:t xml:space="preserve"> </w:t>
      </w:r>
      <w:r w:rsidRPr="00DB2C4E">
        <w:rPr>
          <w:rFonts w:ascii="宋体" w:hAnsi="宋体"/>
          <w:bCs/>
          <w:sz w:val="24"/>
          <w:lang w:val="pt-BR"/>
        </w:rPr>
        <w:t xml:space="preserve">~BASE(){cout&lt;&lt;c;} </w:t>
      </w:r>
    </w:p>
    <w:p w:rsidR="003774A9" w:rsidRPr="00DB2C4E" w:rsidRDefault="003774A9" w:rsidP="003774A9">
      <w:pPr>
        <w:spacing w:line="400" w:lineRule="exact"/>
        <w:ind w:firstLineChars="150" w:firstLine="360"/>
        <w:rPr>
          <w:rFonts w:ascii="宋体" w:hAnsi="宋体"/>
          <w:bCs/>
          <w:sz w:val="24"/>
          <w:lang w:val="pt-BR"/>
        </w:rPr>
      </w:pPr>
      <w:r w:rsidRPr="00DB2C4E">
        <w:rPr>
          <w:rFonts w:ascii="宋体" w:hAnsi="宋体"/>
          <w:bCs/>
          <w:sz w:val="24"/>
          <w:lang w:val="pt-BR"/>
        </w:rPr>
        <w:t xml:space="preserve">}; </w:t>
      </w:r>
    </w:p>
    <w:p w:rsidR="003774A9" w:rsidRPr="00DB2C4E" w:rsidRDefault="003774A9" w:rsidP="003774A9">
      <w:pPr>
        <w:spacing w:line="400" w:lineRule="exact"/>
        <w:ind w:firstLineChars="150" w:firstLine="360"/>
        <w:rPr>
          <w:rFonts w:ascii="宋体" w:hAnsi="宋体"/>
          <w:bCs/>
          <w:sz w:val="24"/>
          <w:lang w:val="pt-BR"/>
        </w:rPr>
      </w:pPr>
      <w:r w:rsidRPr="00DB2C4E">
        <w:rPr>
          <w:rFonts w:ascii="宋体" w:hAnsi="宋体"/>
          <w:bCs/>
          <w:sz w:val="24"/>
          <w:lang w:val="pt-BR"/>
        </w:rPr>
        <w:t>class DERIVED:public BASE</w:t>
      </w:r>
    </w:p>
    <w:p w:rsidR="003774A9" w:rsidRPr="00DB2C4E" w:rsidRDefault="003774A9" w:rsidP="003774A9">
      <w:pPr>
        <w:spacing w:line="400" w:lineRule="exact"/>
        <w:ind w:firstLineChars="150" w:firstLine="360"/>
        <w:rPr>
          <w:rFonts w:ascii="宋体" w:hAnsi="宋体"/>
          <w:bCs/>
          <w:sz w:val="24"/>
          <w:lang w:val="pt-BR"/>
        </w:rPr>
      </w:pPr>
      <w:r w:rsidRPr="00DB2C4E">
        <w:rPr>
          <w:rFonts w:ascii="宋体" w:hAnsi="宋体"/>
          <w:bCs/>
          <w:sz w:val="24"/>
          <w:lang w:val="pt-BR"/>
        </w:rPr>
        <w:t xml:space="preserve">{   </w:t>
      </w:r>
    </w:p>
    <w:p w:rsidR="003774A9" w:rsidRPr="00DB2C4E" w:rsidRDefault="003774A9" w:rsidP="003774A9">
      <w:pPr>
        <w:spacing w:line="400" w:lineRule="exact"/>
        <w:ind w:firstLineChars="150" w:firstLine="360"/>
        <w:rPr>
          <w:rFonts w:ascii="宋体" w:hAnsi="宋体"/>
          <w:bCs/>
          <w:sz w:val="24"/>
          <w:lang w:val="pt-BR"/>
        </w:rPr>
      </w:pPr>
      <w:r w:rsidRPr="00DB2C4E">
        <w:rPr>
          <w:rFonts w:ascii="宋体" w:hAnsi="宋体"/>
          <w:bCs/>
          <w:sz w:val="24"/>
          <w:lang w:val="pt-BR"/>
        </w:rPr>
        <w:tab/>
        <w:t xml:space="preserve">char c; </w:t>
      </w:r>
    </w:p>
    <w:p w:rsidR="003774A9" w:rsidRPr="00DB2C4E" w:rsidRDefault="003774A9" w:rsidP="003774A9">
      <w:pPr>
        <w:spacing w:line="400" w:lineRule="exact"/>
        <w:ind w:firstLineChars="150" w:firstLine="360"/>
        <w:rPr>
          <w:rFonts w:ascii="宋体" w:hAnsi="宋体"/>
          <w:bCs/>
          <w:sz w:val="24"/>
          <w:lang w:val="pt-BR"/>
        </w:rPr>
      </w:pPr>
      <w:r w:rsidRPr="00DB2C4E">
        <w:rPr>
          <w:rFonts w:ascii="宋体" w:hAnsi="宋体"/>
          <w:bCs/>
          <w:sz w:val="24"/>
          <w:lang w:val="pt-BR"/>
        </w:rPr>
        <w:t xml:space="preserve">public: </w:t>
      </w:r>
    </w:p>
    <w:p w:rsidR="003774A9" w:rsidRPr="00DB2C4E" w:rsidRDefault="003774A9" w:rsidP="003774A9">
      <w:pPr>
        <w:spacing w:line="400" w:lineRule="exact"/>
        <w:ind w:firstLineChars="150" w:firstLine="360"/>
        <w:rPr>
          <w:rFonts w:ascii="宋体" w:hAnsi="宋体"/>
          <w:bCs/>
          <w:sz w:val="24"/>
          <w:lang w:val="pt-BR"/>
        </w:rPr>
      </w:pPr>
      <w:r w:rsidRPr="00DB2C4E">
        <w:rPr>
          <w:rFonts w:ascii="宋体" w:hAnsi="宋体"/>
          <w:bCs/>
          <w:sz w:val="24"/>
          <w:lang w:val="pt-BR"/>
        </w:rPr>
        <w:tab/>
        <w:t xml:space="preserve">DERIVED(char n):BASE(n+1),c(n){} </w:t>
      </w:r>
    </w:p>
    <w:p w:rsidR="003774A9" w:rsidRPr="00DB2C4E" w:rsidRDefault="003774A9" w:rsidP="003774A9">
      <w:pPr>
        <w:spacing w:line="400" w:lineRule="exact"/>
        <w:ind w:firstLineChars="150" w:firstLine="360"/>
        <w:rPr>
          <w:rFonts w:ascii="宋体" w:hAnsi="宋体"/>
          <w:bCs/>
          <w:sz w:val="24"/>
          <w:lang w:val="pt-BR"/>
        </w:rPr>
      </w:pPr>
      <w:r w:rsidRPr="00DB2C4E">
        <w:rPr>
          <w:rFonts w:ascii="宋体" w:hAnsi="宋体"/>
          <w:bCs/>
          <w:sz w:val="24"/>
          <w:lang w:val="pt-BR"/>
        </w:rPr>
        <w:tab/>
        <w:t xml:space="preserve">~DERIVED(){cout&lt;&lt;c;} </w:t>
      </w:r>
    </w:p>
    <w:p w:rsidR="003774A9" w:rsidRPr="00DB2C4E" w:rsidRDefault="003774A9" w:rsidP="003774A9">
      <w:pPr>
        <w:spacing w:line="400" w:lineRule="exact"/>
        <w:ind w:firstLineChars="150" w:firstLine="360"/>
        <w:rPr>
          <w:rFonts w:ascii="宋体" w:hAnsi="宋体"/>
          <w:bCs/>
          <w:sz w:val="24"/>
          <w:lang w:val="pt-BR"/>
        </w:rPr>
      </w:pPr>
      <w:r w:rsidRPr="00DB2C4E">
        <w:rPr>
          <w:rFonts w:ascii="宋体" w:hAnsi="宋体"/>
          <w:bCs/>
          <w:sz w:val="24"/>
          <w:lang w:val="pt-BR"/>
        </w:rPr>
        <w:t xml:space="preserve">}; </w:t>
      </w:r>
    </w:p>
    <w:p w:rsidR="003774A9" w:rsidRPr="00DB2C4E" w:rsidRDefault="003774A9" w:rsidP="003774A9">
      <w:pPr>
        <w:spacing w:line="400" w:lineRule="exact"/>
        <w:ind w:firstLineChars="150" w:firstLine="360"/>
        <w:rPr>
          <w:rFonts w:ascii="宋体" w:hAnsi="宋体"/>
          <w:bCs/>
          <w:sz w:val="24"/>
          <w:lang w:val="pt-BR"/>
        </w:rPr>
      </w:pPr>
      <w:r w:rsidRPr="00DB2C4E">
        <w:rPr>
          <w:rFonts w:ascii="宋体" w:hAnsi="宋体"/>
          <w:bCs/>
          <w:sz w:val="24"/>
          <w:lang w:val="pt-BR"/>
        </w:rPr>
        <w:lastRenderedPageBreak/>
        <w:t xml:space="preserve">int main() </w:t>
      </w:r>
    </w:p>
    <w:p w:rsidR="003774A9" w:rsidRPr="00DB2C4E" w:rsidRDefault="003774A9" w:rsidP="003774A9">
      <w:pPr>
        <w:spacing w:line="400" w:lineRule="exact"/>
        <w:ind w:firstLineChars="150" w:firstLine="360"/>
        <w:rPr>
          <w:rFonts w:ascii="宋体" w:hAnsi="宋体"/>
          <w:bCs/>
          <w:sz w:val="24"/>
          <w:lang w:val="pt-BR"/>
        </w:rPr>
      </w:pPr>
      <w:r w:rsidRPr="00DB2C4E">
        <w:rPr>
          <w:rFonts w:ascii="宋体" w:hAnsi="宋体"/>
          <w:bCs/>
          <w:sz w:val="24"/>
          <w:lang w:val="pt-BR"/>
        </w:rPr>
        <w:t>{</w:t>
      </w:r>
    </w:p>
    <w:p w:rsidR="003774A9" w:rsidRPr="00DB2C4E" w:rsidRDefault="003774A9" w:rsidP="003774A9">
      <w:pPr>
        <w:spacing w:line="400" w:lineRule="exact"/>
        <w:ind w:firstLineChars="150" w:firstLine="360"/>
        <w:rPr>
          <w:rFonts w:ascii="宋体" w:hAnsi="宋体"/>
          <w:bCs/>
          <w:sz w:val="24"/>
          <w:lang w:val="pt-BR"/>
        </w:rPr>
      </w:pPr>
      <w:r w:rsidRPr="00DB2C4E">
        <w:rPr>
          <w:rFonts w:ascii="宋体" w:hAnsi="宋体"/>
          <w:bCs/>
          <w:sz w:val="24"/>
          <w:lang w:val="pt-BR"/>
        </w:rPr>
        <w:tab/>
        <w:t xml:space="preserve">DERIVED('X'); </w:t>
      </w:r>
    </w:p>
    <w:p w:rsidR="003774A9" w:rsidRPr="00DB2C4E" w:rsidRDefault="003774A9" w:rsidP="003774A9">
      <w:pPr>
        <w:spacing w:line="400" w:lineRule="exact"/>
        <w:ind w:firstLineChars="150" w:firstLine="360"/>
        <w:rPr>
          <w:rFonts w:ascii="宋体" w:hAnsi="宋体"/>
          <w:bCs/>
          <w:sz w:val="24"/>
          <w:lang w:val="pt-BR"/>
        </w:rPr>
      </w:pPr>
      <w:r w:rsidRPr="00DB2C4E">
        <w:rPr>
          <w:rFonts w:ascii="宋体" w:hAnsi="宋体"/>
          <w:bCs/>
          <w:sz w:val="24"/>
          <w:lang w:val="pt-BR"/>
        </w:rPr>
        <w:tab/>
        <w:t xml:space="preserve">return 0; </w:t>
      </w:r>
    </w:p>
    <w:p w:rsidR="003774A9" w:rsidRPr="00DB2C4E" w:rsidRDefault="003774A9" w:rsidP="003774A9">
      <w:pPr>
        <w:spacing w:line="400" w:lineRule="exact"/>
        <w:ind w:firstLineChars="150" w:firstLine="360"/>
        <w:rPr>
          <w:rFonts w:ascii="宋体" w:hAnsi="宋体"/>
          <w:bCs/>
          <w:sz w:val="24"/>
          <w:lang w:val="pt-BR"/>
        </w:rPr>
      </w:pPr>
      <w:r w:rsidRPr="00DB2C4E">
        <w:rPr>
          <w:rFonts w:ascii="宋体" w:hAnsi="宋体"/>
          <w:bCs/>
          <w:sz w:val="24"/>
          <w:lang w:val="pt-BR"/>
        </w:rPr>
        <w:t>}</w:t>
      </w:r>
    </w:p>
    <w:p w:rsidR="00707F36" w:rsidRDefault="003774A9" w:rsidP="003774A9">
      <w:pPr>
        <w:spacing w:line="400" w:lineRule="exact"/>
        <w:rPr>
          <w:rFonts w:ascii="宋体" w:hAnsi="宋体" w:hint="eastAsia"/>
          <w:sz w:val="24"/>
        </w:rPr>
      </w:pPr>
      <w:r w:rsidRPr="00C2091E">
        <w:rPr>
          <w:rFonts w:ascii="宋体" w:hAnsi="宋体" w:hint="eastAsia"/>
          <w:sz w:val="24"/>
        </w:rPr>
        <w:t>该程序的运行结果是</w:t>
      </w:r>
      <w:r w:rsidRPr="00C2091E">
        <w:rPr>
          <w:rFonts w:ascii="宋体" w:hAnsi="宋体" w:hint="eastAsia"/>
          <w:sz w:val="24"/>
          <w:lang w:val="pt-BR"/>
        </w:rPr>
        <w:t>_________</w:t>
      </w:r>
      <w:r w:rsidRPr="00C2091E">
        <w:rPr>
          <w:rFonts w:ascii="宋体" w:hAnsi="宋体" w:hint="eastAsia"/>
          <w:sz w:val="24"/>
        </w:rPr>
        <w:t>。</w:t>
      </w:r>
    </w:p>
    <w:p w:rsidR="007319F1" w:rsidRPr="007319F1" w:rsidRDefault="007319F1" w:rsidP="003774A9">
      <w:pPr>
        <w:spacing w:line="400" w:lineRule="exact"/>
        <w:rPr>
          <w:rFonts w:ascii="宋体" w:hAnsi="宋体"/>
          <w:bCs/>
          <w:color w:val="FF0000"/>
          <w:sz w:val="24"/>
          <w:lang w:val="pt-BR"/>
        </w:rPr>
      </w:pPr>
      <w:r w:rsidRPr="007319F1">
        <w:rPr>
          <w:rFonts w:ascii="宋体" w:hAnsi="宋体"/>
          <w:bCs/>
          <w:color w:val="FF0000"/>
          <w:sz w:val="24"/>
          <w:lang w:val="pt-BR"/>
        </w:rPr>
        <w:t>XY</w:t>
      </w:r>
    </w:p>
    <w:p w:rsidR="003774A9" w:rsidRPr="003774A9" w:rsidRDefault="003774A9" w:rsidP="003774A9">
      <w:pPr>
        <w:pStyle w:val="a6"/>
        <w:rPr>
          <w:lang w:val="pt-BR"/>
        </w:rPr>
      </w:pPr>
      <w:r>
        <w:rPr>
          <w:rFonts w:ascii="宋体" w:hAnsi="宋体" w:hint="eastAsia"/>
          <w:bCs/>
          <w:sz w:val="24"/>
          <w:lang w:val="pt-BR"/>
        </w:rPr>
        <w:t>8.</w:t>
      </w:r>
      <w:r>
        <w:rPr>
          <w:rFonts w:hint="eastAsia"/>
          <w:kern w:val="56"/>
        </w:rPr>
        <w:t>若有以下程序</w:t>
      </w:r>
      <w:r w:rsidRPr="003774A9">
        <w:rPr>
          <w:rFonts w:hint="eastAsia"/>
          <w:kern w:val="56"/>
          <w:lang w:val="pt-BR"/>
        </w:rPr>
        <w:t>:</w:t>
      </w:r>
      <w:r w:rsidRPr="003774A9">
        <w:rPr>
          <w:rFonts w:hint="eastAsia"/>
          <w:lang w:val="pt-BR"/>
        </w:rPr>
        <w:t xml:space="preserve"> </w:t>
      </w:r>
    </w:p>
    <w:p w:rsidR="003774A9" w:rsidRPr="003774A9" w:rsidRDefault="003774A9" w:rsidP="003774A9">
      <w:pPr>
        <w:pStyle w:val="a7"/>
        <w:rPr>
          <w:kern w:val="21"/>
          <w:lang w:val="pt-BR"/>
        </w:rPr>
      </w:pPr>
      <w:r w:rsidRPr="003774A9">
        <w:rPr>
          <w:kern w:val="21"/>
          <w:lang w:val="pt-BR"/>
        </w:rPr>
        <w:t xml:space="preserve">#include &lt;iostream.h&gt; </w:t>
      </w:r>
    </w:p>
    <w:p w:rsidR="003774A9" w:rsidRPr="003774A9" w:rsidRDefault="003774A9" w:rsidP="003774A9">
      <w:pPr>
        <w:pStyle w:val="a7"/>
        <w:rPr>
          <w:kern w:val="21"/>
          <w:lang w:val="pt-BR"/>
        </w:rPr>
      </w:pPr>
    </w:p>
    <w:p w:rsidR="003774A9" w:rsidRPr="003774A9" w:rsidRDefault="003774A9" w:rsidP="003774A9">
      <w:pPr>
        <w:pStyle w:val="a7"/>
        <w:rPr>
          <w:kern w:val="21"/>
          <w:lang w:val="pt-BR"/>
        </w:rPr>
      </w:pPr>
      <w:r w:rsidRPr="003774A9">
        <w:rPr>
          <w:kern w:val="21"/>
          <w:lang w:val="pt-BR"/>
        </w:rPr>
        <w:t xml:space="preserve">class Base </w:t>
      </w:r>
    </w:p>
    <w:p w:rsidR="003774A9" w:rsidRPr="003774A9" w:rsidRDefault="003774A9" w:rsidP="003774A9">
      <w:pPr>
        <w:pStyle w:val="a7"/>
        <w:rPr>
          <w:kern w:val="21"/>
          <w:lang w:val="pt-BR"/>
        </w:rPr>
      </w:pPr>
      <w:r w:rsidRPr="003774A9">
        <w:rPr>
          <w:kern w:val="21"/>
          <w:lang w:val="pt-BR"/>
        </w:rPr>
        <w:t>{</w:t>
      </w:r>
    </w:p>
    <w:p w:rsidR="003774A9" w:rsidRDefault="003774A9" w:rsidP="003774A9">
      <w:pPr>
        <w:pStyle w:val="a7"/>
        <w:rPr>
          <w:kern w:val="21"/>
        </w:rPr>
      </w:pPr>
      <w:proofErr w:type="gramStart"/>
      <w:r>
        <w:rPr>
          <w:kern w:val="21"/>
        </w:rPr>
        <w:t>public</w:t>
      </w:r>
      <w:proofErr w:type="gramEnd"/>
      <w:r>
        <w:rPr>
          <w:kern w:val="21"/>
        </w:rPr>
        <w:t xml:space="preserve">: </w:t>
      </w:r>
    </w:p>
    <w:p w:rsidR="003774A9" w:rsidRDefault="003774A9" w:rsidP="003774A9">
      <w:pPr>
        <w:pStyle w:val="a7"/>
        <w:rPr>
          <w:kern w:val="21"/>
        </w:rPr>
      </w:pPr>
      <w:r>
        <w:rPr>
          <w:kern w:val="21"/>
        </w:rPr>
        <w:tab/>
      </w:r>
      <w:proofErr w:type="gramStart"/>
      <w:r>
        <w:rPr>
          <w:kern w:val="21"/>
        </w:rPr>
        <w:t>void</w:t>
      </w:r>
      <w:proofErr w:type="gramEnd"/>
      <w:r>
        <w:rPr>
          <w:kern w:val="21"/>
        </w:rPr>
        <w:t xml:space="preserve"> Fun() { cout &lt;&lt; "1" &lt;&lt; endl;} </w:t>
      </w:r>
    </w:p>
    <w:p w:rsidR="003774A9" w:rsidRDefault="003774A9" w:rsidP="003774A9">
      <w:pPr>
        <w:pStyle w:val="a7"/>
        <w:rPr>
          <w:kern w:val="21"/>
        </w:rPr>
      </w:pPr>
      <w:r>
        <w:rPr>
          <w:kern w:val="21"/>
        </w:rPr>
        <w:t>};</w:t>
      </w:r>
    </w:p>
    <w:p w:rsidR="003774A9" w:rsidRDefault="003774A9" w:rsidP="003774A9">
      <w:pPr>
        <w:pStyle w:val="a7"/>
        <w:rPr>
          <w:kern w:val="21"/>
        </w:rPr>
      </w:pPr>
    </w:p>
    <w:p w:rsidR="003774A9" w:rsidRDefault="003774A9" w:rsidP="003774A9">
      <w:pPr>
        <w:pStyle w:val="a7"/>
        <w:rPr>
          <w:kern w:val="21"/>
        </w:rPr>
      </w:pPr>
      <w:proofErr w:type="gramStart"/>
      <w:r>
        <w:rPr>
          <w:kern w:val="21"/>
        </w:rPr>
        <w:t>class</w:t>
      </w:r>
      <w:proofErr w:type="gramEnd"/>
      <w:r>
        <w:rPr>
          <w:kern w:val="21"/>
        </w:rPr>
        <w:t xml:space="preserve"> Derived:public Base </w:t>
      </w:r>
    </w:p>
    <w:p w:rsidR="003774A9" w:rsidRDefault="003774A9" w:rsidP="003774A9">
      <w:pPr>
        <w:pStyle w:val="a7"/>
        <w:rPr>
          <w:kern w:val="21"/>
        </w:rPr>
      </w:pPr>
      <w:r>
        <w:rPr>
          <w:kern w:val="21"/>
        </w:rPr>
        <w:t xml:space="preserve">{ </w:t>
      </w:r>
    </w:p>
    <w:p w:rsidR="003774A9" w:rsidRDefault="003774A9" w:rsidP="003774A9">
      <w:pPr>
        <w:pStyle w:val="a7"/>
        <w:rPr>
          <w:kern w:val="21"/>
        </w:rPr>
      </w:pPr>
      <w:proofErr w:type="gramStart"/>
      <w:r>
        <w:rPr>
          <w:kern w:val="21"/>
        </w:rPr>
        <w:t>public</w:t>
      </w:r>
      <w:proofErr w:type="gramEnd"/>
      <w:r>
        <w:rPr>
          <w:kern w:val="21"/>
        </w:rPr>
        <w:t>:</w:t>
      </w:r>
    </w:p>
    <w:p w:rsidR="003774A9" w:rsidRDefault="003774A9" w:rsidP="003774A9">
      <w:pPr>
        <w:pStyle w:val="a7"/>
        <w:rPr>
          <w:kern w:val="21"/>
        </w:rPr>
      </w:pPr>
      <w:r>
        <w:rPr>
          <w:kern w:val="21"/>
        </w:rPr>
        <w:tab/>
      </w:r>
      <w:proofErr w:type="gramStart"/>
      <w:r>
        <w:rPr>
          <w:kern w:val="21"/>
        </w:rPr>
        <w:t>void</w:t>
      </w:r>
      <w:proofErr w:type="gramEnd"/>
      <w:r>
        <w:rPr>
          <w:kern w:val="21"/>
        </w:rPr>
        <w:t xml:space="preserve"> Fun() { cout &lt;&lt; "2" &lt;&lt; endl; }</w:t>
      </w:r>
    </w:p>
    <w:p w:rsidR="003774A9" w:rsidRDefault="003774A9" w:rsidP="003774A9">
      <w:pPr>
        <w:pStyle w:val="a7"/>
        <w:rPr>
          <w:kern w:val="21"/>
        </w:rPr>
      </w:pPr>
      <w:r>
        <w:rPr>
          <w:kern w:val="21"/>
        </w:rPr>
        <w:t>};</w:t>
      </w:r>
    </w:p>
    <w:p w:rsidR="003774A9" w:rsidRDefault="003774A9" w:rsidP="003774A9">
      <w:pPr>
        <w:pStyle w:val="a7"/>
        <w:rPr>
          <w:kern w:val="21"/>
        </w:rPr>
      </w:pPr>
    </w:p>
    <w:p w:rsidR="003774A9" w:rsidRDefault="003774A9" w:rsidP="003774A9">
      <w:pPr>
        <w:pStyle w:val="a7"/>
        <w:rPr>
          <w:kern w:val="21"/>
        </w:rPr>
      </w:pPr>
      <w:proofErr w:type="gramStart"/>
      <w:r>
        <w:rPr>
          <w:kern w:val="21"/>
        </w:rPr>
        <w:t>int</w:t>
      </w:r>
      <w:proofErr w:type="gramEnd"/>
      <w:r>
        <w:rPr>
          <w:kern w:val="21"/>
        </w:rPr>
        <w:t xml:space="preserve"> main()</w:t>
      </w:r>
    </w:p>
    <w:p w:rsidR="003774A9" w:rsidRDefault="003774A9" w:rsidP="003774A9">
      <w:pPr>
        <w:pStyle w:val="a7"/>
        <w:rPr>
          <w:kern w:val="21"/>
        </w:rPr>
      </w:pPr>
      <w:r>
        <w:rPr>
          <w:kern w:val="21"/>
        </w:rPr>
        <w:t>{</w:t>
      </w:r>
    </w:p>
    <w:p w:rsidR="003774A9" w:rsidRDefault="003774A9" w:rsidP="003774A9">
      <w:pPr>
        <w:pStyle w:val="a7"/>
        <w:rPr>
          <w:kern w:val="21"/>
        </w:rPr>
      </w:pPr>
      <w:r>
        <w:rPr>
          <w:kern w:val="21"/>
        </w:rPr>
        <w:tab/>
        <w:t>Derived a;</w:t>
      </w:r>
    </w:p>
    <w:p w:rsidR="003774A9" w:rsidRDefault="003774A9" w:rsidP="003774A9">
      <w:pPr>
        <w:pStyle w:val="a7"/>
        <w:rPr>
          <w:kern w:val="21"/>
        </w:rPr>
      </w:pPr>
      <w:r>
        <w:rPr>
          <w:kern w:val="21"/>
        </w:rPr>
        <w:tab/>
        <w:t>Base *p;</w:t>
      </w:r>
    </w:p>
    <w:p w:rsidR="003774A9" w:rsidRDefault="003774A9" w:rsidP="003774A9">
      <w:pPr>
        <w:pStyle w:val="a7"/>
        <w:rPr>
          <w:kern w:val="21"/>
        </w:rPr>
      </w:pPr>
      <w:r>
        <w:rPr>
          <w:kern w:val="21"/>
        </w:rPr>
        <w:tab/>
        <w:t>p=&amp;a;</w:t>
      </w:r>
    </w:p>
    <w:p w:rsidR="003774A9" w:rsidRDefault="003774A9" w:rsidP="003774A9">
      <w:pPr>
        <w:pStyle w:val="a7"/>
        <w:rPr>
          <w:kern w:val="21"/>
        </w:rPr>
      </w:pPr>
      <w:r>
        <w:rPr>
          <w:kern w:val="21"/>
        </w:rPr>
        <w:tab/>
      </w:r>
      <w:proofErr w:type="gramStart"/>
      <w:r>
        <w:rPr>
          <w:kern w:val="21"/>
        </w:rPr>
        <w:t>p</w:t>
      </w:r>
      <w:proofErr w:type="gramEnd"/>
      <w:r>
        <w:rPr>
          <w:kern w:val="21"/>
        </w:rPr>
        <w:t xml:space="preserve">-&gt;Fun();   </w:t>
      </w:r>
    </w:p>
    <w:p w:rsidR="003774A9" w:rsidRDefault="003774A9" w:rsidP="003774A9">
      <w:pPr>
        <w:pStyle w:val="a7"/>
        <w:rPr>
          <w:kern w:val="21"/>
        </w:rPr>
      </w:pPr>
      <w:r>
        <w:rPr>
          <w:kern w:val="21"/>
        </w:rPr>
        <w:tab/>
      </w:r>
      <w:proofErr w:type="gramStart"/>
      <w:r>
        <w:rPr>
          <w:kern w:val="21"/>
        </w:rPr>
        <w:t>a.Fun(</w:t>
      </w:r>
      <w:proofErr w:type="gramEnd"/>
      <w:r>
        <w:rPr>
          <w:kern w:val="21"/>
        </w:rPr>
        <w:t>);</w:t>
      </w:r>
    </w:p>
    <w:p w:rsidR="003774A9" w:rsidRDefault="003774A9" w:rsidP="003774A9">
      <w:pPr>
        <w:pStyle w:val="a7"/>
        <w:rPr>
          <w:kern w:val="21"/>
        </w:rPr>
      </w:pPr>
      <w:r>
        <w:rPr>
          <w:kern w:val="21"/>
        </w:rPr>
        <w:tab/>
      </w:r>
      <w:proofErr w:type="gramStart"/>
      <w:r>
        <w:rPr>
          <w:kern w:val="21"/>
        </w:rPr>
        <w:t>return</w:t>
      </w:r>
      <w:proofErr w:type="gramEnd"/>
      <w:r>
        <w:rPr>
          <w:kern w:val="21"/>
        </w:rPr>
        <w:t xml:space="preserve"> 0;</w:t>
      </w:r>
    </w:p>
    <w:p w:rsidR="003774A9" w:rsidRDefault="003774A9" w:rsidP="003774A9">
      <w:pPr>
        <w:pStyle w:val="a7"/>
        <w:rPr>
          <w:kern w:val="21"/>
        </w:rPr>
      </w:pPr>
      <w:r>
        <w:rPr>
          <w:kern w:val="21"/>
        </w:rPr>
        <w:t>}</w:t>
      </w:r>
    </w:p>
    <w:p w:rsidR="003774A9" w:rsidRDefault="003774A9" w:rsidP="003774A9">
      <w:pPr>
        <w:pStyle w:val="a6"/>
        <w:rPr>
          <w:rFonts w:hint="eastAsia"/>
        </w:rPr>
      </w:pPr>
      <w:r>
        <w:rPr>
          <w:rFonts w:hint="eastAsia"/>
        </w:rPr>
        <w:t>上面程序的输出结果为：</w:t>
      </w:r>
      <w:r>
        <w:rPr>
          <w:rFonts w:hint="eastAsia"/>
        </w:rPr>
        <w:t>________________</w:t>
      </w:r>
    </w:p>
    <w:p w:rsidR="007319F1" w:rsidRPr="007319F1" w:rsidRDefault="007319F1" w:rsidP="007319F1">
      <w:pPr>
        <w:pStyle w:val="a6"/>
        <w:rPr>
          <w:color w:val="FF0000"/>
        </w:rPr>
      </w:pPr>
      <w:r w:rsidRPr="007319F1">
        <w:rPr>
          <w:color w:val="FF0000"/>
        </w:rPr>
        <w:t>1</w:t>
      </w:r>
    </w:p>
    <w:p w:rsidR="007319F1" w:rsidRPr="007319F1" w:rsidRDefault="007319F1" w:rsidP="007319F1">
      <w:pPr>
        <w:pStyle w:val="a6"/>
        <w:rPr>
          <w:color w:val="FF0000"/>
        </w:rPr>
      </w:pPr>
      <w:r w:rsidRPr="007319F1">
        <w:rPr>
          <w:color w:val="FF0000"/>
        </w:rPr>
        <w:t>2</w:t>
      </w:r>
    </w:p>
    <w:p w:rsidR="003774A9" w:rsidRDefault="003774A9" w:rsidP="003774A9">
      <w:pPr>
        <w:pStyle w:val="a6"/>
      </w:pPr>
      <w:r>
        <w:rPr>
          <w:rFonts w:cs="SimSun-Identity-H" w:hint="eastAsia"/>
          <w:b/>
          <w:color w:val="000000"/>
          <w:kern w:val="0"/>
          <w:szCs w:val="21"/>
        </w:rPr>
        <w:t>9.</w:t>
      </w:r>
      <w:r>
        <w:rPr>
          <w:rFonts w:hint="eastAsia"/>
        </w:rPr>
        <w:t>阅读下面程序，写出输出结果。</w:t>
      </w:r>
    </w:p>
    <w:p w:rsidR="003774A9" w:rsidRDefault="003774A9" w:rsidP="003774A9">
      <w:pPr>
        <w:pStyle w:val="a7"/>
      </w:pPr>
      <w:r>
        <w:t>#include &lt;iostream&gt;</w:t>
      </w:r>
    </w:p>
    <w:p w:rsidR="003774A9" w:rsidRDefault="003774A9" w:rsidP="003774A9">
      <w:pPr>
        <w:pStyle w:val="a7"/>
      </w:pPr>
      <w:proofErr w:type="gramStart"/>
      <w:r>
        <w:t>using</w:t>
      </w:r>
      <w:proofErr w:type="gramEnd"/>
      <w:r>
        <w:t xml:space="preserve"> namespace std;</w:t>
      </w:r>
    </w:p>
    <w:p w:rsidR="003774A9" w:rsidRDefault="003774A9" w:rsidP="003774A9">
      <w:pPr>
        <w:pStyle w:val="a7"/>
      </w:pPr>
    </w:p>
    <w:p w:rsidR="003774A9" w:rsidRDefault="003774A9" w:rsidP="003774A9">
      <w:pPr>
        <w:pStyle w:val="a7"/>
      </w:pPr>
      <w:proofErr w:type="gramStart"/>
      <w:r>
        <w:t>class</w:t>
      </w:r>
      <w:proofErr w:type="gramEnd"/>
      <w:r>
        <w:t xml:space="preserve"> Point</w:t>
      </w:r>
    </w:p>
    <w:p w:rsidR="003774A9" w:rsidRDefault="003774A9" w:rsidP="003774A9">
      <w:pPr>
        <w:pStyle w:val="a7"/>
      </w:pPr>
      <w:r>
        <w:t xml:space="preserve">{ </w:t>
      </w:r>
    </w:p>
    <w:p w:rsidR="003774A9" w:rsidRDefault="003774A9" w:rsidP="003774A9">
      <w:pPr>
        <w:pStyle w:val="a7"/>
      </w:pPr>
      <w:proofErr w:type="gramStart"/>
      <w:r>
        <w:t>public</w:t>
      </w:r>
      <w:proofErr w:type="gramEnd"/>
      <w:r>
        <w:t xml:space="preserve">: </w:t>
      </w:r>
    </w:p>
    <w:p w:rsidR="003774A9" w:rsidRDefault="003774A9" w:rsidP="003774A9">
      <w:pPr>
        <w:pStyle w:val="a7"/>
      </w:pPr>
      <w:r>
        <w:tab/>
        <w:t>Point (int x = 0, int y = 0): m_x(x), m_y(y</w:t>
      </w:r>
      <w:proofErr w:type="gramStart"/>
      <w:r>
        <w:t>){</w:t>
      </w:r>
      <w:proofErr w:type="gramEnd"/>
      <w:r>
        <w:t xml:space="preserve"> }</w:t>
      </w:r>
    </w:p>
    <w:p w:rsidR="003774A9" w:rsidRDefault="003774A9" w:rsidP="003774A9">
      <w:pPr>
        <w:pStyle w:val="a7"/>
      </w:pPr>
      <w:r>
        <w:lastRenderedPageBreak/>
        <w:tab/>
      </w:r>
      <w:proofErr w:type="gramStart"/>
      <w:r>
        <w:t>int</w:t>
      </w:r>
      <w:proofErr w:type="gramEnd"/>
      <w:r>
        <w:t xml:space="preserve"> GetX() const { return m_x; }</w:t>
      </w:r>
    </w:p>
    <w:p w:rsidR="003774A9" w:rsidRDefault="003774A9" w:rsidP="003774A9">
      <w:pPr>
        <w:pStyle w:val="a7"/>
      </w:pPr>
      <w:r>
        <w:tab/>
      </w:r>
      <w:proofErr w:type="gramStart"/>
      <w:r>
        <w:t>int</w:t>
      </w:r>
      <w:proofErr w:type="gramEnd"/>
      <w:r>
        <w:t xml:space="preserve"> GetY() const { return m_y; }</w:t>
      </w:r>
    </w:p>
    <w:p w:rsidR="003774A9" w:rsidRDefault="003774A9" w:rsidP="003774A9">
      <w:pPr>
        <w:pStyle w:val="a7"/>
      </w:pPr>
      <w:r>
        <w:tab/>
      </w:r>
      <w:proofErr w:type="gramStart"/>
      <w:r>
        <w:t>void</w:t>
      </w:r>
      <w:proofErr w:type="gramEnd"/>
      <w:r>
        <w:t xml:space="preserve"> SetX(int x) { m_x = x; }</w:t>
      </w:r>
    </w:p>
    <w:p w:rsidR="003774A9" w:rsidRDefault="003774A9" w:rsidP="003774A9">
      <w:pPr>
        <w:pStyle w:val="a7"/>
        <w:rPr>
          <w:lang w:val="es-ES"/>
        </w:rPr>
      </w:pPr>
      <w:r>
        <w:tab/>
      </w:r>
      <w:r>
        <w:rPr>
          <w:lang w:val="es-ES"/>
        </w:rPr>
        <w:t>void SetY(int y) { m_y = y; }</w:t>
      </w:r>
    </w:p>
    <w:p w:rsidR="003774A9" w:rsidRDefault="003774A9" w:rsidP="003774A9">
      <w:pPr>
        <w:pStyle w:val="a7"/>
        <w:rPr>
          <w:lang w:val="es-ES"/>
        </w:rPr>
      </w:pPr>
    </w:p>
    <w:p w:rsidR="003774A9" w:rsidRPr="004503D4" w:rsidRDefault="003774A9" w:rsidP="003774A9">
      <w:pPr>
        <w:pStyle w:val="a7"/>
        <w:rPr>
          <w:lang w:val="es-ES"/>
        </w:rPr>
      </w:pPr>
      <w:r w:rsidRPr="004503D4">
        <w:rPr>
          <w:lang w:val="es-ES"/>
        </w:rPr>
        <w:t>private:</w:t>
      </w:r>
    </w:p>
    <w:p w:rsidR="003774A9" w:rsidRPr="004503D4" w:rsidRDefault="003774A9" w:rsidP="003774A9">
      <w:pPr>
        <w:pStyle w:val="a7"/>
        <w:rPr>
          <w:lang w:val="es-ES"/>
        </w:rPr>
      </w:pPr>
      <w:r w:rsidRPr="004503D4">
        <w:rPr>
          <w:rFonts w:hint="eastAsia"/>
          <w:lang w:val="es-ES"/>
        </w:rPr>
        <w:tab/>
        <w:t>int m_x;</w:t>
      </w:r>
      <w:r w:rsidRPr="004503D4">
        <w:rPr>
          <w:rFonts w:hint="eastAsia"/>
          <w:lang w:val="es-ES"/>
        </w:rPr>
        <w:tab/>
      </w:r>
      <w:r w:rsidRPr="004503D4">
        <w:rPr>
          <w:rFonts w:hint="eastAsia"/>
          <w:lang w:val="es-ES"/>
        </w:rPr>
        <w:tab/>
      </w:r>
      <w:r w:rsidRPr="004503D4">
        <w:rPr>
          <w:rFonts w:hint="eastAsia"/>
          <w:lang w:val="es-ES"/>
        </w:rPr>
        <w:tab/>
      </w:r>
      <w:r w:rsidRPr="004503D4">
        <w:rPr>
          <w:rFonts w:hint="eastAsia"/>
          <w:lang w:val="es-ES"/>
        </w:rPr>
        <w:tab/>
        <w:t>// X</w:t>
      </w:r>
      <w:r>
        <w:rPr>
          <w:rFonts w:hint="eastAsia"/>
        </w:rPr>
        <w:t>坐标</w:t>
      </w:r>
    </w:p>
    <w:p w:rsidR="003774A9" w:rsidRPr="004503D4" w:rsidRDefault="003774A9" w:rsidP="003774A9">
      <w:pPr>
        <w:pStyle w:val="a7"/>
        <w:rPr>
          <w:lang w:val="es-ES"/>
        </w:rPr>
      </w:pPr>
      <w:r w:rsidRPr="004503D4">
        <w:rPr>
          <w:rFonts w:hint="eastAsia"/>
          <w:lang w:val="es-ES"/>
        </w:rPr>
        <w:tab/>
        <w:t>int m_y;</w:t>
      </w:r>
      <w:r w:rsidRPr="004503D4">
        <w:rPr>
          <w:rFonts w:hint="eastAsia"/>
          <w:lang w:val="es-ES"/>
        </w:rPr>
        <w:tab/>
      </w:r>
      <w:r w:rsidRPr="004503D4">
        <w:rPr>
          <w:rFonts w:hint="eastAsia"/>
          <w:lang w:val="es-ES"/>
        </w:rPr>
        <w:tab/>
      </w:r>
      <w:r w:rsidRPr="004503D4">
        <w:rPr>
          <w:rFonts w:hint="eastAsia"/>
          <w:lang w:val="es-ES"/>
        </w:rPr>
        <w:tab/>
      </w:r>
      <w:r w:rsidRPr="004503D4">
        <w:rPr>
          <w:rFonts w:hint="eastAsia"/>
          <w:lang w:val="es-ES"/>
        </w:rPr>
        <w:tab/>
        <w:t>// X</w:t>
      </w:r>
      <w:r>
        <w:rPr>
          <w:rFonts w:hint="eastAsia"/>
        </w:rPr>
        <w:t>坐标</w:t>
      </w:r>
    </w:p>
    <w:p w:rsidR="003774A9" w:rsidRPr="004503D4" w:rsidRDefault="003774A9" w:rsidP="003774A9">
      <w:pPr>
        <w:pStyle w:val="a7"/>
        <w:rPr>
          <w:lang w:val="es-ES"/>
        </w:rPr>
      </w:pPr>
      <w:r w:rsidRPr="004503D4">
        <w:rPr>
          <w:lang w:val="es-ES"/>
        </w:rPr>
        <w:t>};</w:t>
      </w:r>
    </w:p>
    <w:p w:rsidR="003774A9" w:rsidRPr="004503D4" w:rsidRDefault="003774A9" w:rsidP="003774A9">
      <w:pPr>
        <w:pStyle w:val="a7"/>
        <w:rPr>
          <w:lang w:val="es-ES"/>
        </w:rPr>
      </w:pPr>
    </w:p>
    <w:p w:rsidR="003774A9" w:rsidRPr="004503D4" w:rsidRDefault="003774A9" w:rsidP="003774A9">
      <w:pPr>
        <w:pStyle w:val="a7"/>
        <w:rPr>
          <w:lang w:val="es-ES"/>
        </w:rPr>
      </w:pPr>
      <w:r w:rsidRPr="004503D4">
        <w:rPr>
          <w:lang w:val="es-ES"/>
        </w:rPr>
        <w:t>int main(void)</w:t>
      </w:r>
    </w:p>
    <w:p w:rsidR="003774A9" w:rsidRPr="004503D4" w:rsidRDefault="003774A9" w:rsidP="003774A9">
      <w:pPr>
        <w:pStyle w:val="a7"/>
        <w:rPr>
          <w:lang w:val="es-ES"/>
        </w:rPr>
      </w:pPr>
      <w:r w:rsidRPr="004503D4">
        <w:rPr>
          <w:lang w:val="es-ES"/>
        </w:rPr>
        <w:t xml:space="preserve">{ </w:t>
      </w:r>
    </w:p>
    <w:p w:rsidR="003774A9" w:rsidRPr="004503D4" w:rsidRDefault="003774A9" w:rsidP="003774A9">
      <w:pPr>
        <w:pStyle w:val="a7"/>
        <w:rPr>
          <w:lang w:val="es-ES"/>
        </w:rPr>
      </w:pPr>
      <w:r w:rsidRPr="004503D4">
        <w:rPr>
          <w:lang w:val="es-ES"/>
        </w:rPr>
        <w:tab/>
        <w:t>Point oPoint1;</w:t>
      </w:r>
      <w:r w:rsidRPr="004503D4">
        <w:rPr>
          <w:lang w:val="es-ES"/>
        </w:rPr>
        <w:tab/>
      </w:r>
    </w:p>
    <w:p w:rsidR="003774A9" w:rsidRPr="004503D4" w:rsidRDefault="003774A9" w:rsidP="003774A9">
      <w:pPr>
        <w:pStyle w:val="a7"/>
        <w:rPr>
          <w:lang w:val="es-ES"/>
        </w:rPr>
      </w:pPr>
      <w:r w:rsidRPr="004503D4">
        <w:rPr>
          <w:lang w:val="es-ES"/>
        </w:rPr>
        <w:tab/>
        <w:t>const Point oPoint2(3, 4);</w:t>
      </w:r>
    </w:p>
    <w:p w:rsidR="003774A9" w:rsidRPr="004503D4" w:rsidRDefault="003774A9" w:rsidP="003774A9">
      <w:pPr>
        <w:pStyle w:val="a7"/>
        <w:rPr>
          <w:lang w:val="es-ES"/>
        </w:rPr>
      </w:pPr>
      <w:r w:rsidRPr="004503D4">
        <w:rPr>
          <w:lang w:val="es-ES"/>
        </w:rPr>
        <w:tab/>
        <w:t>cout &lt;&lt; oPoint1.GetX() &lt;&lt; endl;</w:t>
      </w:r>
    </w:p>
    <w:p w:rsidR="003774A9" w:rsidRDefault="003774A9" w:rsidP="003774A9">
      <w:pPr>
        <w:pStyle w:val="a7"/>
      </w:pPr>
      <w:r w:rsidRPr="004503D4">
        <w:rPr>
          <w:lang w:val="es-ES"/>
        </w:rPr>
        <w:tab/>
      </w:r>
      <w:proofErr w:type="gramStart"/>
      <w:r>
        <w:t>oPoint1.SetX(</w:t>
      </w:r>
      <w:proofErr w:type="gramEnd"/>
      <w:r>
        <w:t>1);</w:t>
      </w:r>
    </w:p>
    <w:p w:rsidR="003774A9" w:rsidRDefault="003774A9" w:rsidP="003774A9">
      <w:pPr>
        <w:pStyle w:val="a7"/>
      </w:pPr>
      <w:r>
        <w:tab/>
      </w:r>
      <w:proofErr w:type="gramStart"/>
      <w:r>
        <w:t>cout</w:t>
      </w:r>
      <w:proofErr w:type="gramEnd"/>
      <w:r>
        <w:t xml:space="preserve"> &lt;&lt; oPoint1.GetX() &lt;&lt; endl;</w:t>
      </w:r>
    </w:p>
    <w:p w:rsidR="003774A9" w:rsidRDefault="003774A9" w:rsidP="003774A9">
      <w:pPr>
        <w:pStyle w:val="a7"/>
      </w:pPr>
      <w:r>
        <w:tab/>
      </w:r>
      <w:proofErr w:type="gramStart"/>
      <w:r>
        <w:t>oPoint1.SetY(</w:t>
      </w:r>
      <w:proofErr w:type="gramEnd"/>
      <w:r>
        <w:t>2);</w:t>
      </w:r>
    </w:p>
    <w:p w:rsidR="003774A9" w:rsidRDefault="003774A9" w:rsidP="003774A9">
      <w:pPr>
        <w:pStyle w:val="a7"/>
      </w:pPr>
      <w:r>
        <w:tab/>
      </w:r>
      <w:proofErr w:type="gramStart"/>
      <w:r>
        <w:t>cout</w:t>
      </w:r>
      <w:proofErr w:type="gramEnd"/>
      <w:r>
        <w:t xml:space="preserve"> &lt;&lt; oPoint1.GetY() &lt;&lt; endl;</w:t>
      </w:r>
    </w:p>
    <w:p w:rsidR="003774A9" w:rsidRDefault="003774A9" w:rsidP="003774A9">
      <w:pPr>
        <w:pStyle w:val="a7"/>
      </w:pPr>
      <w:r>
        <w:tab/>
      </w:r>
      <w:proofErr w:type="gramStart"/>
      <w:r>
        <w:t>cout</w:t>
      </w:r>
      <w:proofErr w:type="gramEnd"/>
      <w:r>
        <w:t xml:space="preserve"> &lt;&lt; oPoint2.GetX() &lt;&lt; endl;</w:t>
      </w:r>
    </w:p>
    <w:p w:rsidR="003774A9" w:rsidRDefault="003774A9" w:rsidP="003774A9">
      <w:pPr>
        <w:pStyle w:val="a7"/>
      </w:pPr>
      <w:r>
        <w:tab/>
      </w:r>
      <w:proofErr w:type="gramStart"/>
      <w:r>
        <w:t>cout</w:t>
      </w:r>
      <w:proofErr w:type="gramEnd"/>
      <w:r>
        <w:t xml:space="preserve"> &lt;&lt; oPoint2.GetY() &lt;&lt; endl;</w:t>
      </w:r>
    </w:p>
    <w:p w:rsidR="003774A9" w:rsidRDefault="003774A9" w:rsidP="003774A9">
      <w:pPr>
        <w:pStyle w:val="a7"/>
      </w:pPr>
      <w:r>
        <w:tab/>
      </w:r>
      <w:proofErr w:type="gramStart"/>
      <w:r>
        <w:t>return</w:t>
      </w:r>
      <w:proofErr w:type="gramEnd"/>
      <w:r>
        <w:t xml:space="preserve"> 0;</w:t>
      </w:r>
    </w:p>
    <w:p w:rsidR="003774A9" w:rsidRDefault="003774A9" w:rsidP="003774A9">
      <w:pPr>
        <w:pStyle w:val="a7"/>
      </w:pPr>
      <w:r>
        <w:t>}</w:t>
      </w:r>
    </w:p>
    <w:p w:rsidR="003774A9" w:rsidRDefault="003774A9" w:rsidP="003774A9">
      <w:pPr>
        <w:pStyle w:val="a6"/>
        <w:rPr>
          <w:rFonts w:hint="eastAsia"/>
        </w:rPr>
      </w:pPr>
      <w:r>
        <w:rPr>
          <w:rFonts w:hint="eastAsia"/>
        </w:rPr>
        <w:t>上面程序的输出结果为：</w:t>
      </w:r>
      <w:r>
        <w:rPr>
          <w:rFonts w:hint="eastAsia"/>
        </w:rPr>
        <w:t>____________________</w:t>
      </w:r>
    </w:p>
    <w:p w:rsidR="007319F1" w:rsidRPr="007319F1" w:rsidRDefault="007319F1" w:rsidP="007319F1">
      <w:pPr>
        <w:pStyle w:val="a6"/>
        <w:rPr>
          <w:color w:val="FF0000"/>
        </w:rPr>
      </w:pPr>
      <w:r w:rsidRPr="007319F1">
        <w:rPr>
          <w:color w:val="FF0000"/>
        </w:rPr>
        <w:t>0</w:t>
      </w:r>
    </w:p>
    <w:p w:rsidR="007319F1" w:rsidRPr="007319F1" w:rsidRDefault="007319F1" w:rsidP="007319F1">
      <w:pPr>
        <w:pStyle w:val="a6"/>
        <w:rPr>
          <w:color w:val="FF0000"/>
        </w:rPr>
      </w:pPr>
      <w:r w:rsidRPr="007319F1">
        <w:rPr>
          <w:color w:val="FF0000"/>
        </w:rPr>
        <w:t>1</w:t>
      </w:r>
    </w:p>
    <w:p w:rsidR="007319F1" w:rsidRPr="007319F1" w:rsidRDefault="007319F1" w:rsidP="007319F1">
      <w:pPr>
        <w:pStyle w:val="a6"/>
        <w:rPr>
          <w:color w:val="FF0000"/>
        </w:rPr>
      </w:pPr>
      <w:r w:rsidRPr="007319F1">
        <w:rPr>
          <w:color w:val="FF0000"/>
        </w:rPr>
        <w:t>2</w:t>
      </w:r>
    </w:p>
    <w:p w:rsidR="007319F1" w:rsidRPr="007319F1" w:rsidRDefault="007319F1" w:rsidP="007319F1">
      <w:pPr>
        <w:pStyle w:val="a6"/>
        <w:rPr>
          <w:color w:val="FF0000"/>
        </w:rPr>
      </w:pPr>
      <w:r w:rsidRPr="007319F1">
        <w:rPr>
          <w:color w:val="FF0000"/>
        </w:rPr>
        <w:t>3</w:t>
      </w:r>
    </w:p>
    <w:p w:rsidR="007319F1" w:rsidRPr="007319F1" w:rsidRDefault="007319F1" w:rsidP="007319F1">
      <w:pPr>
        <w:pStyle w:val="a6"/>
        <w:rPr>
          <w:color w:val="FF0000"/>
        </w:rPr>
      </w:pPr>
      <w:r w:rsidRPr="007319F1">
        <w:rPr>
          <w:color w:val="FF0000"/>
        </w:rPr>
        <w:t>4</w:t>
      </w:r>
    </w:p>
    <w:p w:rsidR="003774A9" w:rsidRDefault="003774A9" w:rsidP="003774A9">
      <w:pPr>
        <w:pStyle w:val="a6"/>
      </w:pPr>
      <w:r>
        <w:rPr>
          <w:rFonts w:cs="SimSun-Identity-H" w:hint="eastAsia"/>
          <w:b/>
          <w:color w:val="000000"/>
          <w:kern w:val="0"/>
          <w:szCs w:val="21"/>
        </w:rPr>
        <w:t>10.</w:t>
      </w:r>
      <w:r w:rsidRPr="003774A9">
        <w:rPr>
          <w:rFonts w:hint="eastAsia"/>
        </w:rPr>
        <w:t xml:space="preserve"> </w:t>
      </w:r>
      <w:r>
        <w:rPr>
          <w:rFonts w:hint="eastAsia"/>
        </w:rPr>
        <w:t>阅读下面程序，写出输出结果。</w:t>
      </w:r>
    </w:p>
    <w:p w:rsidR="003774A9" w:rsidRDefault="003774A9" w:rsidP="003774A9">
      <w:pPr>
        <w:pStyle w:val="a7"/>
      </w:pPr>
      <w:r>
        <w:t>#include&lt;iostream&gt;</w:t>
      </w:r>
    </w:p>
    <w:p w:rsidR="003774A9" w:rsidRDefault="003774A9" w:rsidP="003774A9">
      <w:pPr>
        <w:pStyle w:val="a7"/>
      </w:pPr>
      <w:proofErr w:type="gramStart"/>
      <w:r>
        <w:t>using</w:t>
      </w:r>
      <w:proofErr w:type="gramEnd"/>
      <w:r>
        <w:t xml:space="preserve"> namespace std;</w:t>
      </w:r>
    </w:p>
    <w:p w:rsidR="003774A9" w:rsidRDefault="003774A9" w:rsidP="003774A9">
      <w:pPr>
        <w:pStyle w:val="a7"/>
      </w:pPr>
    </w:p>
    <w:p w:rsidR="003774A9" w:rsidRDefault="003774A9" w:rsidP="003774A9">
      <w:pPr>
        <w:pStyle w:val="a7"/>
      </w:pPr>
      <w:proofErr w:type="gramStart"/>
      <w:r>
        <w:t>class</w:t>
      </w:r>
      <w:proofErr w:type="gramEnd"/>
      <w:r>
        <w:t xml:space="preserve"> A</w:t>
      </w:r>
    </w:p>
    <w:p w:rsidR="003774A9" w:rsidRDefault="003774A9" w:rsidP="003774A9">
      <w:pPr>
        <w:pStyle w:val="a7"/>
      </w:pPr>
      <w:r>
        <w:t>{</w:t>
      </w:r>
    </w:p>
    <w:p w:rsidR="003774A9" w:rsidRDefault="003774A9" w:rsidP="003774A9">
      <w:pPr>
        <w:pStyle w:val="a7"/>
      </w:pPr>
      <w:r>
        <w:tab/>
      </w:r>
      <w:proofErr w:type="gramStart"/>
      <w:r>
        <w:t>int</w:t>
      </w:r>
      <w:proofErr w:type="gramEnd"/>
      <w:r>
        <w:t xml:space="preserve"> a,b;</w:t>
      </w:r>
    </w:p>
    <w:p w:rsidR="003774A9" w:rsidRDefault="003774A9" w:rsidP="003774A9">
      <w:pPr>
        <w:pStyle w:val="a7"/>
      </w:pPr>
      <w:proofErr w:type="gramStart"/>
      <w:r>
        <w:t>public</w:t>
      </w:r>
      <w:proofErr w:type="gramEnd"/>
      <w:r>
        <w:t>:</w:t>
      </w:r>
    </w:p>
    <w:p w:rsidR="003774A9" w:rsidRDefault="003774A9" w:rsidP="003774A9">
      <w:pPr>
        <w:pStyle w:val="a7"/>
      </w:pPr>
      <w:r>
        <w:tab/>
      </w:r>
      <w:proofErr w:type="gramStart"/>
      <w:r>
        <w:t>A(</w:t>
      </w:r>
      <w:proofErr w:type="gramEnd"/>
      <w:r>
        <w:t>) { a = b = 0; }</w:t>
      </w:r>
    </w:p>
    <w:p w:rsidR="003774A9" w:rsidRDefault="003774A9" w:rsidP="003774A9">
      <w:pPr>
        <w:pStyle w:val="a7"/>
      </w:pPr>
      <w:r>
        <w:tab/>
      </w:r>
      <w:proofErr w:type="gramStart"/>
      <w:r>
        <w:t>A(</w:t>
      </w:r>
      <w:proofErr w:type="gramEnd"/>
      <w:r>
        <w:t xml:space="preserve">int aa, int bb) </w:t>
      </w:r>
    </w:p>
    <w:p w:rsidR="003774A9" w:rsidRDefault="003774A9" w:rsidP="003774A9">
      <w:pPr>
        <w:pStyle w:val="a7"/>
      </w:pPr>
      <w:r>
        <w:tab/>
        <w:t xml:space="preserve">{ </w:t>
      </w:r>
    </w:p>
    <w:p w:rsidR="003774A9" w:rsidRDefault="003774A9" w:rsidP="003774A9">
      <w:pPr>
        <w:pStyle w:val="a7"/>
      </w:pPr>
      <w:r>
        <w:tab/>
      </w:r>
      <w:r>
        <w:tab/>
        <w:t xml:space="preserve">a = </w:t>
      </w:r>
      <w:proofErr w:type="gramStart"/>
      <w:r>
        <w:t>aa</w:t>
      </w:r>
      <w:proofErr w:type="gramEnd"/>
      <w:r>
        <w:t xml:space="preserve">; </w:t>
      </w:r>
    </w:p>
    <w:p w:rsidR="003774A9" w:rsidRDefault="003774A9" w:rsidP="003774A9">
      <w:pPr>
        <w:pStyle w:val="a7"/>
      </w:pPr>
      <w:r>
        <w:tab/>
      </w:r>
      <w:r>
        <w:tab/>
        <w:t xml:space="preserve">b = bb; </w:t>
      </w:r>
    </w:p>
    <w:p w:rsidR="003774A9" w:rsidRDefault="003774A9" w:rsidP="003774A9">
      <w:pPr>
        <w:pStyle w:val="a7"/>
      </w:pPr>
      <w:r>
        <w:tab/>
      </w:r>
      <w:r>
        <w:tab/>
      </w:r>
      <w:proofErr w:type="gramStart"/>
      <w:r>
        <w:t>cout</w:t>
      </w:r>
      <w:proofErr w:type="gramEnd"/>
      <w:r>
        <w:t xml:space="preserve"> &lt;&lt; a &lt;&lt; ' ' &lt;&lt; b &lt;&lt; endl;</w:t>
      </w:r>
    </w:p>
    <w:p w:rsidR="003774A9" w:rsidRDefault="003774A9" w:rsidP="003774A9">
      <w:pPr>
        <w:pStyle w:val="a7"/>
      </w:pPr>
      <w:r>
        <w:tab/>
        <w:t>}</w:t>
      </w:r>
    </w:p>
    <w:p w:rsidR="003774A9" w:rsidRDefault="003774A9" w:rsidP="003774A9">
      <w:pPr>
        <w:pStyle w:val="a7"/>
      </w:pPr>
      <w:r>
        <w:lastRenderedPageBreak/>
        <w:t>};</w:t>
      </w:r>
    </w:p>
    <w:p w:rsidR="003774A9" w:rsidRDefault="003774A9" w:rsidP="003774A9">
      <w:pPr>
        <w:pStyle w:val="a7"/>
      </w:pPr>
    </w:p>
    <w:p w:rsidR="003774A9" w:rsidRDefault="003774A9" w:rsidP="003774A9">
      <w:pPr>
        <w:pStyle w:val="a7"/>
      </w:pPr>
      <w:proofErr w:type="gramStart"/>
      <w:r>
        <w:t>int</w:t>
      </w:r>
      <w:proofErr w:type="gramEnd"/>
      <w:r>
        <w:t xml:space="preserve"> main()</w:t>
      </w:r>
    </w:p>
    <w:p w:rsidR="003774A9" w:rsidRDefault="003774A9" w:rsidP="003774A9">
      <w:pPr>
        <w:pStyle w:val="a7"/>
      </w:pPr>
      <w:r>
        <w:t>{</w:t>
      </w:r>
    </w:p>
    <w:p w:rsidR="003774A9" w:rsidRDefault="003774A9" w:rsidP="003774A9">
      <w:pPr>
        <w:pStyle w:val="a7"/>
      </w:pPr>
      <w:r>
        <w:tab/>
        <w:t xml:space="preserve">A x, </w:t>
      </w:r>
      <w:proofErr w:type="gramStart"/>
      <w:r>
        <w:t>y(</w:t>
      </w:r>
      <w:proofErr w:type="gramEnd"/>
      <w:r>
        <w:t>2,3);</w:t>
      </w:r>
    </w:p>
    <w:p w:rsidR="003774A9" w:rsidRDefault="003774A9" w:rsidP="003774A9">
      <w:pPr>
        <w:pStyle w:val="a7"/>
      </w:pPr>
      <w:r>
        <w:tab/>
      </w:r>
      <w:proofErr w:type="gramStart"/>
      <w:r>
        <w:t>return</w:t>
      </w:r>
      <w:proofErr w:type="gramEnd"/>
      <w:r>
        <w:t xml:space="preserve"> 0;</w:t>
      </w:r>
    </w:p>
    <w:p w:rsidR="003774A9" w:rsidRDefault="003774A9" w:rsidP="003774A9">
      <w:pPr>
        <w:pStyle w:val="a7"/>
      </w:pPr>
      <w:r>
        <w:t>}</w:t>
      </w:r>
    </w:p>
    <w:p w:rsidR="003774A9" w:rsidRDefault="003774A9" w:rsidP="003774A9">
      <w:pPr>
        <w:pStyle w:val="a6"/>
        <w:rPr>
          <w:rFonts w:hint="eastAsia"/>
        </w:rPr>
      </w:pPr>
      <w:r>
        <w:rPr>
          <w:rFonts w:hint="eastAsia"/>
        </w:rPr>
        <w:t>上面程序的输出结果为：</w:t>
      </w:r>
      <w:r>
        <w:rPr>
          <w:rFonts w:hint="eastAsia"/>
        </w:rPr>
        <w:t>______________________</w:t>
      </w:r>
    </w:p>
    <w:p w:rsidR="007319F1" w:rsidRPr="007319F1" w:rsidRDefault="007319F1" w:rsidP="003774A9">
      <w:pPr>
        <w:pStyle w:val="a6"/>
        <w:rPr>
          <w:color w:val="FF0000"/>
        </w:rPr>
      </w:pPr>
      <w:r w:rsidRPr="007319F1">
        <w:rPr>
          <w:color w:val="FF0000"/>
        </w:rPr>
        <w:t>2 3</w:t>
      </w:r>
    </w:p>
    <w:p w:rsidR="003774A9" w:rsidRDefault="003774A9" w:rsidP="003774A9">
      <w:r>
        <w:rPr>
          <w:rFonts w:cs="SimSun-Identity-H" w:hint="eastAsia"/>
          <w:b/>
          <w:color w:val="000000"/>
          <w:kern w:val="0"/>
          <w:szCs w:val="21"/>
        </w:rPr>
        <w:t>11</w:t>
      </w:r>
      <w:r>
        <w:rPr>
          <w:rFonts w:hint="eastAsia"/>
        </w:rPr>
        <w:t>．阅读下面程序，写出输出结果。</w:t>
      </w:r>
    </w:p>
    <w:p w:rsidR="00EB3040" w:rsidRDefault="00EB3040" w:rsidP="00EB3040">
      <w:r>
        <w:t>#</w:t>
      </w:r>
      <w:proofErr w:type="gramStart"/>
      <w:r>
        <w:t>include  &lt;</w:t>
      </w:r>
      <w:proofErr w:type="gramEnd"/>
      <w:r>
        <w:t xml:space="preserve"> iostream.h &gt;</w:t>
      </w:r>
    </w:p>
    <w:p w:rsidR="00EB3040" w:rsidRDefault="00EB3040" w:rsidP="00EB3040">
      <w:proofErr w:type="gramStart"/>
      <w:r>
        <w:t>void  f1</w:t>
      </w:r>
      <w:proofErr w:type="gramEnd"/>
      <w:r>
        <w:t>( int I )  { I += 10 ; }</w:t>
      </w:r>
    </w:p>
    <w:p w:rsidR="00EB3040" w:rsidRDefault="00EB3040" w:rsidP="00EB3040">
      <w:proofErr w:type="gramStart"/>
      <w:r>
        <w:t>void  f2</w:t>
      </w:r>
      <w:proofErr w:type="gramEnd"/>
      <w:r>
        <w:t>( int *I )  { *I += 10 ; }</w:t>
      </w:r>
    </w:p>
    <w:p w:rsidR="00EB3040" w:rsidRDefault="00EB3040" w:rsidP="00EB3040">
      <w:proofErr w:type="gramStart"/>
      <w:r>
        <w:t>void  f3</w:t>
      </w:r>
      <w:proofErr w:type="gramEnd"/>
      <w:r>
        <w:t>( int&amp; n )  { n += 10 ; }</w:t>
      </w:r>
    </w:p>
    <w:p w:rsidR="00EB3040" w:rsidRDefault="00EB3040" w:rsidP="00EB3040">
      <w:proofErr w:type="gramStart"/>
      <w:r>
        <w:t>void  main</w:t>
      </w:r>
      <w:proofErr w:type="gramEnd"/>
      <w:r>
        <w:t>( )</w:t>
      </w:r>
    </w:p>
    <w:p w:rsidR="00EB3040" w:rsidRDefault="00EB3040" w:rsidP="00EB3040">
      <w:r>
        <w:t xml:space="preserve">{                                      </w:t>
      </w:r>
    </w:p>
    <w:p w:rsidR="00EB3040" w:rsidRDefault="00EB3040" w:rsidP="00EB3040">
      <w:r>
        <w:t xml:space="preserve">  </w:t>
      </w:r>
      <w:proofErr w:type="gramStart"/>
      <w:r>
        <w:t>int  I</w:t>
      </w:r>
      <w:proofErr w:type="gramEnd"/>
      <w:r>
        <w:t xml:space="preserve"> = 0 ;</w:t>
      </w:r>
    </w:p>
    <w:p w:rsidR="00EB3040" w:rsidRDefault="00EB3040" w:rsidP="00EB3040">
      <w:proofErr w:type="gramStart"/>
      <w:r>
        <w:t>f1(</w:t>
      </w:r>
      <w:proofErr w:type="gramEnd"/>
      <w:r>
        <w:t>I) ;</w:t>
      </w:r>
    </w:p>
    <w:p w:rsidR="00EB3040" w:rsidRDefault="00EB3040" w:rsidP="00EB3040">
      <w:r>
        <w:t xml:space="preserve">  </w:t>
      </w:r>
      <w:proofErr w:type="gramStart"/>
      <w:r>
        <w:t>cout</w:t>
      </w:r>
      <w:proofErr w:type="gramEnd"/>
      <w:r>
        <w:t xml:space="preserve"> &lt;&lt;"I  is  "&lt;&lt; I &lt;&lt; endl ;</w:t>
      </w:r>
    </w:p>
    <w:p w:rsidR="00EB3040" w:rsidRDefault="00EB3040" w:rsidP="00EB3040">
      <w:proofErr w:type="gramStart"/>
      <w:r>
        <w:t>f2(</w:t>
      </w:r>
      <w:proofErr w:type="gramEnd"/>
      <w:r>
        <w:t xml:space="preserve"> &amp;I ) ;</w:t>
      </w:r>
    </w:p>
    <w:p w:rsidR="00EB3040" w:rsidRDefault="00EB3040" w:rsidP="00EB3040">
      <w:r>
        <w:t xml:space="preserve">  </w:t>
      </w:r>
      <w:proofErr w:type="gramStart"/>
      <w:r>
        <w:t>cout</w:t>
      </w:r>
      <w:proofErr w:type="gramEnd"/>
      <w:r>
        <w:t xml:space="preserve"> &lt;&lt;"I  is  "&lt;&lt; I &lt;&lt; endl ;</w:t>
      </w:r>
    </w:p>
    <w:p w:rsidR="00EB3040" w:rsidRDefault="00EB3040" w:rsidP="00EB3040">
      <w:proofErr w:type="gramStart"/>
      <w:r>
        <w:t>f3(</w:t>
      </w:r>
      <w:proofErr w:type="gramEnd"/>
      <w:r>
        <w:t>I) ;</w:t>
      </w:r>
    </w:p>
    <w:p w:rsidR="00EB3040" w:rsidRDefault="00EB3040" w:rsidP="00EB3040">
      <w:r>
        <w:t xml:space="preserve">  </w:t>
      </w:r>
      <w:proofErr w:type="gramStart"/>
      <w:r>
        <w:t>cout</w:t>
      </w:r>
      <w:proofErr w:type="gramEnd"/>
      <w:r>
        <w:t xml:space="preserve"> &lt;&lt;"I  is  "&lt;&lt; I &lt;&lt; endl ;</w:t>
      </w:r>
    </w:p>
    <w:p w:rsidR="003774A9" w:rsidRDefault="00EB3040" w:rsidP="00EB3040">
      <w:pPr>
        <w:rPr>
          <w:rFonts w:hint="eastAsia"/>
        </w:rPr>
      </w:pPr>
      <w:r>
        <w:t>}</w:t>
      </w:r>
      <w:r w:rsidR="003774A9">
        <w:rPr>
          <w:rFonts w:hint="eastAsia"/>
        </w:rPr>
        <w:t>上面程序的输出结果为：</w:t>
      </w:r>
      <w:r>
        <w:rPr>
          <w:rFonts w:hint="eastAsia"/>
        </w:rPr>
        <w:t>_______________________</w:t>
      </w:r>
    </w:p>
    <w:p w:rsidR="007319F1" w:rsidRPr="007319F1" w:rsidRDefault="007319F1" w:rsidP="007319F1">
      <w:pPr>
        <w:rPr>
          <w:color w:val="FF0000"/>
        </w:rPr>
      </w:pPr>
      <w:proofErr w:type="gramStart"/>
      <w:r w:rsidRPr="007319F1">
        <w:rPr>
          <w:color w:val="FF0000"/>
        </w:rPr>
        <w:t>I  is</w:t>
      </w:r>
      <w:proofErr w:type="gramEnd"/>
      <w:r w:rsidRPr="007319F1">
        <w:rPr>
          <w:color w:val="FF0000"/>
        </w:rPr>
        <w:t xml:space="preserve">  0</w:t>
      </w:r>
    </w:p>
    <w:p w:rsidR="007319F1" w:rsidRPr="007319F1" w:rsidRDefault="007319F1" w:rsidP="007319F1">
      <w:pPr>
        <w:rPr>
          <w:color w:val="FF0000"/>
        </w:rPr>
      </w:pPr>
      <w:proofErr w:type="gramStart"/>
      <w:r w:rsidRPr="007319F1">
        <w:rPr>
          <w:color w:val="FF0000"/>
        </w:rPr>
        <w:t>I  is</w:t>
      </w:r>
      <w:proofErr w:type="gramEnd"/>
      <w:r w:rsidRPr="007319F1">
        <w:rPr>
          <w:color w:val="FF0000"/>
        </w:rPr>
        <w:t xml:space="preserve">  10</w:t>
      </w:r>
    </w:p>
    <w:p w:rsidR="007319F1" w:rsidRPr="007319F1" w:rsidRDefault="007319F1" w:rsidP="007319F1">
      <w:pPr>
        <w:rPr>
          <w:color w:val="FF0000"/>
        </w:rPr>
      </w:pPr>
      <w:proofErr w:type="gramStart"/>
      <w:r w:rsidRPr="007319F1">
        <w:rPr>
          <w:color w:val="FF0000"/>
        </w:rPr>
        <w:t>I  is</w:t>
      </w:r>
      <w:proofErr w:type="gramEnd"/>
      <w:r w:rsidRPr="007319F1">
        <w:rPr>
          <w:color w:val="FF0000"/>
        </w:rPr>
        <w:t xml:space="preserve">  20</w:t>
      </w:r>
    </w:p>
    <w:p w:rsidR="00EB3040" w:rsidRDefault="00EB3040" w:rsidP="00EB3040">
      <w:r w:rsidRPr="00EB3040">
        <w:rPr>
          <w:rFonts w:hint="eastAsia"/>
        </w:rPr>
        <w:t xml:space="preserve">12. </w:t>
      </w:r>
      <w:r>
        <w:rPr>
          <w:rFonts w:hint="eastAsia"/>
        </w:rPr>
        <w:t>分析程序，写出程序的输出结果（</w:t>
      </w:r>
      <w:r>
        <w:t>7</w:t>
      </w:r>
      <w:r>
        <w:rPr>
          <w:rFonts w:hint="eastAsia"/>
        </w:rPr>
        <w:t>分）。</w:t>
      </w:r>
    </w:p>
    <w:p w:rsidR="00EB3040" w:rsidRDefault="00EB3040" w:rsidP="00EB3040">
      <w:r>
        <w:t>#include&lt;iostream.h&gt;</w:t>
      </w:r>
    </w:p>
    <w:p w:rsidR="00EB3040" w:rsidRDefault="00EB3040" w:rsidP="00EB3040">
      <w:proofErr w:type="gramStart"/>
      <w:r>
        <w:t>class</w:t>
      </w:r>
      <w:proofErr w:type="gramEnd"/>
      <w:r>
        <w:t xml:space="preserve"> point{</w:t>
      </w:r>
    </w:p>
    <w:p w:rsidR="00EB3040" w:rsidRDefault="00EB3040" w:rsidP="00EB3040">
      <w:proofErr w:type="gramStart"/>
      <w:r>
        <w:t>private</w:t>
      </w:r>
      <w:proofErr w:type="gramEnd"/>
      <w:r>
        <w:t>:</w:t>
      </w:r>
    </w:p>
    <w:p w:rsidR="00EB3040" w:rsidRDefault="00EB3040" w:rsidP="00EB3040">
      <w:proofErr w:type="gramStart"/>
      <w:r>
        <w:t>int</w:t>
      </w:r>
      <w:proofErr w:type="gramEnd"/>
      <w:r>
        <w:t xml:space="preserve"> x,y;</w:t>
      </w:r>
    </w:p>
    <w:p w:rsidR="00EB3040" w:rsidRDefault="00EB3040" w:rsidP="00EB3040">
      <w:proofErr w:type="gramStart"/>
      <w:r>
        <w:t>public</w:t>
      </w:r>
      <w:proofErr w:type="gramEnd"/>
      <w:r>
        <w:t>:</w:t>
      </w:r>
    </w:p>
    <w:p w:rsidR="00EB3040" w:rsidRDefault="00EB3040" w:rsidP="00EB3040">
      <w:r>
        <w:t>point(int xx=0,int yy=0){x=xx;y=yy;cout&lt;&lt;</w:t>
      </w:r>
      <w:proofErr w:type="gramStart"/>
      <w:r>
        <w:t>”</w:t>
      </w:r>
      <w:proofErr w:type="gramEnd"/>
      <w:r>
        <w:rPr>
          <w:rFonts w:hint="eastAsia"/>
        </w:rPr>
        <w:t>构造函数被调用</w:t>
      </w:r>
      <w:proofErr w:type="gramStart"/>
      <w:r>
        <w:t>”</w:t>
      </w:r>
      <w:proofErr w:type="gramEnd"/>
      <w:r>
        <w:t>&lt;&lt;endl;}</w:t>
      </w:r>
    </w:p>
    <w:p w:rsidR="00EB3040" w:rsidRDefault="00EB3040" w:rsidP="00EB3040">
      <w:proofErr w:type="gramStart"/>
      <w:r>
        <w:t>point(</w:t>
      </w:r>
      <w:proofErr w:type="gramEnd"/>
      <w:r>
        <w:t>point &amp;p);</w:t>
      </w:r>
    </w:p>
    <w:p w:rsidR="00EB3040" w:rsidRDefault="00EB3040" w:rsidP="00EB3040">
      <w:proofErr w:type="gramStart"/>
      <w:r>
        <w:t>int</w:t>
      </w:r>
      <w:proofErr w:type="gramEnd"/>
      <w:r>
        <w:t xml:space="preserve"> GetX(){return x;}</w:t>
      </w:r>
    </w:p>
    <w:p w:rsidR="00EB3040" w:rsidRDefault="00EB3040" w:rsidP="00EB3040">
      <w:proofErr w:type="gramStart"/>
      <w:r>
        <w:t>int</w:t>
      </w:r>
      <w:proofErr w:type="gramEnd"/>
      <w:r>
        <w:t xml:space="preserve"> GetY(){return y;}</w:t>
      </w:r>
    </w:p>
    <w:p w:rsidR="00EB3040" w:rsidRDefault="00EB3040" w:rsidP="00EB3040">
      <w:r>
        <w:t>};</w:t>
      </w:r>
    </w:p>
    <w:p w:rsidR="00EB3040" w:rsidRDefault="00EB3040" w:rsidP="00EB3040">
      <w:r>
        <w:t>point::</w:t>
      </w:r>
      <w:proofErr w:type="gramStart"/>
      <w:r>
        <w:t>point(</w:t>
      </w:r>
      <w:proofErr w:type="gramEnd"/>
      <w:r>
        <w:t>point &amp;p)</w:t>
      </w:r>
    </w:p>
    <w:p w:rsidR="00EB3040" w:rsidRDefault="00EB3040" w:rsidP="00EB3040">
      <w:r>
        <w:t>{x=p.x;</w:t>
      </w:r>
    </w:p>
    <w:p w:rsidR="00EB3040" w:rsidRDefault="00EB3040" w:rsidP="00EB3040">
      <w:r>
        <w:t>y=p.y;</w:t>
      </w:r>
    </w:p>
    <w:p w:rsidR="00EB3040" w:rsidRDefault="00EB3040" w:rsidP="00EB3040">
      <w:r>
        <w:t>cout&lt;&lt;</w:t>
      </w:r>
      <w:proofErr w:type="gramStart"/>
      <w:r>
        <w:t>”</w:t>
      </w:r>
      <w:proofErr w:type="gramEnd"/>
      <w:r>
        <w:rPr>
          <w:rFonts w:hint="eastAsia"/>
        </w:rPr>
        <w:t>拷贝构造函数被调用</w:t>
      </w:r>
      <w:proofErr w:type="gramStart"/>
      <w:r>
        <w:t>”</w:t>
      </w:r>
      <w:proofErr w:type="gramEnd"/>
      <w:r>
        <w:t>&lt;&lt;endl;</w:t>
      </w:r>
    </w:p>
    <w:p w:rsidR="00EB3040" w:rsidRDefault="00EB3040" w:rsidP="00EB3040">
      <w:r>
        <w:t>}</w:t>
      </w:r>
    </w:p>
    <w:p w:rsidR="00EB3040" w:rsidRDefault="00EB3040" w:rsidP="00EB3040">
      <w:proofErr w:type="gramStart"/>
      <w:r>
        <w:t>void</w:t>
      </w:r>
      <w:proofErr w:type="gramEnd"/>
      <w:r>
        <w:t xml:space="preserve"> main()</w:t>
      </w:r>
    </w:p>
    <w:p w:rsidR="00EB3040" w:rsidRDefault="00EB3040" w:rsidP="00EB3040">
      <w:r>
        <w:lastRenderedPageBreak/>
        <w:t>{</w:t>
      </w:r>
      <w:proofErr w:type="gramStart"/>
      <w:r>
        <w:t>point</w:t>
      </w:r>
      <w:proofErr w:type="gramEnd"/>
      <w:r>
        <w:t xml:space="preserve"> A(4,5);</w:t>
      </w:r>
    </w:p>
    <w:p w:rsidR="00EB3040" w:rsidRDefault="00EB3040" w:rsidP="00EB3040">
      <w:proofErr w:type="gramStart"/>
      <w:r>
        <w:t>point</w:t>
      </w:r>
      <w:proofErr w:type="gramEnd"/>
      <w:r>
        <w:t xml:space="preserve"> B(A);</w:t>
      </w:r>
    </w:p>
    <w:p w:rsidR="00EB3040" w:rsidRDefault="00EB3040" w:rsidP="00EB3040">
      <w:proofErr w:type="gramStart"/>
      <w:r>
        <w:t>cout</w:t>
      </w:r>
      <w:proofErr w:type="gramEnd"/>
      <w:r>
        <w:t>&lt;&lt;B.GetX()&lt;&lt;endl;</w:t>
      </w:r>
    </w:p>
    <w:p w:rsidR="00EB3040" w:rsidRDefault="00EB3040" w:rsidP="00EB3040">
      <w:r>
        <w:t>}</w:t>
      </w:r>
    </w:p>
    <w:p w:rsidR="00EB3040" w:rsidRDefault="00EB3040" w:rsidP="00EB3040">
      <w:pPr>
        <w:rPr>
          <w:rFonts w:hint="eastAsia"/>
        </w:rPr>
      </w:pPr>
      <w:r>
        <w:rPr>
          <w:rFonts w:hint="eastAsia"/>
        </w:rPr>
        <w:t>程序的运行结果为</w:t>
      </w:r>
      <w:r>
        <w:rPr>
          <w:rFonts w:hint="eastAsia"/>
        </w:rPr>
        <w:t>__________________________</w:t>
      </w:r>
    </w:p>
    <w:p w:rsidR="007319F1" w:rsidRPr="007319F1" w:rsidRDefault="007319F1" w:rsidP="007319F1">
      <w:pPr>
        <w:rPr>
          <w:rFonts w:hint="eastAsia"/>
          <w:color w:val="FF0000"/>
        </w:rPr>
      </w:pPr>
      <w:r w:rsidRPr="007319F1">
        <w:rPr>
          <w:rFonts w:hint="eastAsia"/>
          <w:color w:val="FF0000"/>
        </w:rPr>
        <w:t>构造函数被调用</w:t>
      </w:r>
    </w:p>
    <w:p w:rsidR="007319F1" w:rsidRPr="007319F1" w:rsidRDefault="007319F1" w:rsidP="007319F1">
      <w:pPr>
        <w:rPr>
          <w:rFonts w:hint="eastAsia"/>
          <w:color w:val="FF0000"/>
        </w:rPr>
      </w:pPr>
      <w:r w:rsidRPr="007319F1">
        <w:rPr>
          <w:rFonts w:hint="eastAsia"/>
          <w:color w:val="FF0000"/>
        </w:rPr>
        <w:t>拷贝构造函数被调用</w:t>
      </w:r>
    </w:p>
    <w:p w:rsidR="007319F1" w:rsidRPr="007319F1" w:rsidRDefault="007319F1" w:rsidP="007319F1">
      <w:pPr>
        <w:rPr>
          <w:color w:val="FF0000"/>
        </w:rPr>
      </w:pPr>
      <w:r w:rsidRPr="007319F1">
        <w:rPr>
          <w:color w:val="FF0000"/>
        </w:rPr>
        <w:t>4</w:t>
      </w:r>
    </w:p>
    <w:p w:rsidR="00EB3040" w:rsidRPr="00EB3040" w:rsidRDefault="00EB3040" w:rsidP="00EB3040">
      <w:pPr>
        <w:spacing w:line="400" w:lineRule="exact"/>
        <w:rPr>
          <w:rFonts w:cs="SimSun-Identity-H"/>
          <w:b/>
          <w:color w:val="000000"/>
          <w:kern w:val="0"/>
          <w:szCs w:val="21"/>
        </w:rPr>
      </w:pPr>
      <w:r>
        <w:rPr>
          <w:rFonts w:cs="SimSun-Identity-H" w:hint="eastAsia"/>
          <w:b/>
          <w:color w:val="000000"/>
          <w:kern w:val="0"/>
          <w:szCs w:val="21"/>
        </w:rPr>
        <w:t>13.</w:t>
      </w:r>
      <w:r w:rsidRPr="00EB3040">
        <w:t xml:space="preserve"> </w:t>
      </w:r>
      <w:r w:rsidRPr="00EB3040">
        <w:rPr>
          <w:rFonts w:cs="SimSun-Identity-H"/>
          <w:b/>
          <w:color w:val="000000"/>
          <w:kern w:val="0"/>
          <w:szCs w:val="21"/>
        </w:rPr>
        <w:t>#include&lt;iostream.h&gt;</w:t>
      </w:r>
    </w:p>
    <w:p w:rsidR="00EB3040" w:rsidRPr="00EB3040" w:rsidRDefault="00EB3040" w:rsidP="00EB3040">
      <w:pPr>
        <w:spacing w:line="400" w:lineRule="exact"/>
        <w:rPr>
          <w:rFonts w:cs="SimSun-Identity-H"/>
          <w:b/>
          <w:color w:val="000000"/>
          <w:kern w:val="0"/>
          <w:szCs w:val="21"/>
        </w:rPr>
      </w:pPr>
      <w:proofErr w:type="gramStart"/>
      <w:r w:rsidRPr="00EB3040">
        <w:rPr>
          <w:rFonts w:cs="SimSun-Identity-H"/>
          <w:b/>
          <w:color w:val="000000"/>
          <w:kern w:val="0"/>
          <w:szCs w:val="21"/>
        </w:rPr>
        <w:t>int</w:t>
      </w:r>
      <w:proofErr w:type="gramEnd"/>
      <w:r w:rsidRPr="00EB3040">
        <w:rPr>
          <w:rFonts w:cs="SimSun-Identity-H"/>
          <w:b/>
          <w:color w:val="000000"/>
          <w:kern w:val="0"/>
          <w:szCs w:val="21"/>
        </w:rPr>
        <w:t xml:space="preserve"> a;</w:t>
      </w:r>
    </w:p>
    <w:p w:rsidR="00EB3040" w:rsidRPr="00EB3040" w:rsidRDefault="00EB3040" w:rsidP="00EB3040">
      <w:pPr>
        <w:spacing w:line="400" w:lineRule="exact"/>
        <w:rPr>
          <w:rFonts w:cs="SimSun-Identity-H"/>
          <w:b/>
          <w:color w:val="000000"/>
          <w:kern w:val="0"/>
          <w:szCs w:val="21"/>
        </w:rPr>
      </w:pPr>
      <w:proofErr w:type="gramStart"/>
      <w:r w:rsidRPr="00EB3040">
        <w:rPr>
          <w:rFonts w:cs="SimSun-Identity-H"/>
          <w:b/>
          <w:color w:val="000000"/>
          <w:kern w:val="0"/>
          <w:szCs w:val="21"/>
        </w:rPr>
        <w:t>class</w:t>
      </w:r>
      <w:proofErr w:type="gramEnd"/>
      <w:r w:rsidRPr="00EB3040">
        <w:rPr>
          <w:rFonts w:cs="SimSun-Identity-H"/>
          <w:b/>
          <w:color w:val="000000"/>
          <w:kern w:val="0"/>
          <w:szCs w:val="21"/>
        </w:rPr>
        <w:t xml:space="preserve"> CA {</w:t>
      </w:r>
    </w:p>
    <w:p w:rsidR="00EB3040" w:rsidRPr="00EB3040" w:rsidRDefault="00EB3040" w:rsidP="00EB3040">
      <w:pPr>
        <w:spacing w:line="400" w:lineRule="exact"/>
        <w:rPr>
          <w:rFonts w:cs="SimSun-Identity-H"/>
          <w:b/>
          <w:color w:val="000000"/>
          <w:kern w:val="0"/>
          <w:szCs w:val="21"/>
        </w:rPr>
      </w:pPr>
      <w:proofErr w:type="gramStart"/>
      <w:r w:rsidRPr="00EB3040">
        <w:rPr>
          <w:rFonts w:cs="SimSun-Identity-H"/>
          <w:b/>
          <w:color w:val="000000"/>
          <w:kern w:val="0"/>
          <w:szCs w:val="21"/>
        </w:rPr>
        <w:t>private :</w:t>
      </w:r>
      <w:proofErr w:type="gramEnd"/>
    </w:p>
    <w:p w:rsidR="00EB3040" w:rsidRPr="00EB3040" w:rsidRDefault="00EB3040" w:rsidP="00EB3040">
      <w:pPr>
        <w:spacing w:line="400" w:lineRule="exact"/>
        <w:rPr>
          <w:rFonts w:cs="SimSun-Identity-H"/>
          <w:b/>
          <w:color w:val="000000"/>
          <w:kern w:val="0"/>
          <w:szCs w:val="21"/>
        </w:rPr>
      </w:pPr>
      <w:r w:rsidRPr="00EB3040">
        <w:rPr>
          <w:rFonts w:cs="SimSun-Identity-H"/>
          <w:b/>
          <w:color w:val="000000"/>
          <w:kern w:val="0"/>
          <w:szCs w:val="21"/>
        </w:rPr>
        <w:tab/>
      </w:r>
      <w:proofErr w:type="gramStart"/>
      <w:r w:rsidRPr="00EB3040">
        <w:rPr>
          <w:rFonts w:cs="SimSun-Identity-H"/>
          <w:b/>
          <w:color w:val="000000"/>
          <w:kern w:val="0"/>
          <w:szCs w:val="21"/>
        </w:rPr>
        <w:t>int</w:t>
      </w:r>
      <w:proofErr w:type="gramEnd"/>
      <w:r w:rsidRPr="00EB3040">
        <w:rPr>
          <w:rFonts w:cs="SimSun-Identity-H"/>
          <w:b/>
          <w:color w:val="000000"/>
          <w:kern w:val="0"/>
          <w:szCs w:val="21"/>
        </w:rPr>
        <w:t xml:space="preserve"> a;</w:t>
      </w:r>
    </w:p>
    <w:p w:rsidR="00EB3040" w:rsidRPr="00EB3040" w:rsidRDefault="00EB3040" w:rsidP="00EB3040">
      <w:pPr>
        <w:spacing w:line="400" w:lineRule="exact"/>
        <w:rPr>
          <w:rFonts w:cs="SimSun-Identity-H"/>
          <w:b/>
          <w:color w:val="000000"/>
          <w:kern w:val="0"/>
          <w:szCs w:val="21"/>
        </w:rPr>
      </w:pPr>
      <w:proofErr w:type="gramStart"/>
      <w:r w:rsidRPr="00EB3040">
        <w:rPr>
          <w:rFonts w:cs="SimSun-Identity-H"/>
          <w:b/>
          <w:color w:val="000000"/>
          <w:kern w:val="0"/>
          <w:szCs w:val="21"/>
        </w:rPr>
        <w:t>public</w:t>
      </w:r>
      <w:proofErr w:type="gramEnd"/>
      <w:r w:rsidRPr="00EB3040">
        <w:rPr>
          <w:rFonts w:cs="SimSun-Identity-H"/>
          <w:b/>
          <w:color w:val="000000"/>
          <w:kern w:val="0"/>
          <w:szCs w:val="21"/>
        </w:rPr>
        <w:t xml:space="preserve">: </w:t>
      </w:r>
    </w:p>
    <w:p w:rsidR="00EB3040" w:rsidRPr="00EB3040" w:rsidRDefault="00EB3040" w:rsidP="00EB3040">
      <w:pPr>
        <w:spacing w:line="400" w:lineRule="exact"/>
        <w:rPr>
          <w:rFonts w:cs="SimSun-Identity-H"/>
          <w:b/>
          <w:color w:val="000000"/>
          <w:kern w:val="0"/>
          <w:szCs w:val="21"/>
        </w:rPr>
      </w:pPr>
      <w:r w:rsidRPr="00EB3040">
        <w:rPr>
          <w:rFonts w:cs="SimSun-Identity-H"/>
          <w:b/>
          <w:color w:val="000000"/>
          <w:kern w:val="0"/>
          <w:szCs w:val="21"/>
        </w:rPr>
        <w:tab/>
      </w:r>
      <w:proofErr w:type="gramStart"/>
      <w:r w:rsidRPr="00EB3040">
        <w:rPr>
          <w:rFonts w:cs="SimSun-Identity-H"/>
          <w:b/>
          <w:color w:val="000000"/>
          <w:kern w:val="0"/>
          <w:szCs w:val="21"/>
        </w:rPr>
        <w:t>void</w:t>
      </w:r>
      <w:proofErr w:type="gramEnd"/>
      <w:r w:rsidRPr="00EB3040">
        <w:rPr>
          <w:rFonts w:cs="SimSun-Identity-H"/>
          <w:b/>
          <w:color w:val="000000"/>
          <w:kern w:val="0"/>
          <w:szCs w:val="21"/>
        </w:rPr>
        <w:t xml:space="preserve"> SetA() { </w:t>
      </w:r>
      <w:r w:rsidRPr="00EB3040">
        <w:rPr>
          <w:rFonts w:cs="SimSun-Identity-H"/>
          <w:b/>
          <w:color w:val="000000"/>
          <w:kern w:val="0"/>
          <w:szCs w:val="21"/>
        </w:rPr>
        <w:tab/>
        <w:t xml:space="preserve">a = 10; </w:t>
      </w:r>
      <w:r w:rsidRPr="00EB3040">
        <w:rPr>
          <w:rFonts w:cs="SimSun-Identity-H"/>
          <w:b/>
          <w:color w:val="000000"/>
          <w:kern w:val="0"/>
          <w:szCs w:val="21"/>
        </w:rPr>
        <w:tab/>
        <w:t>}</w:t>
      </w:r>
    </w:p>
    <w:p w:rsidR="00EB3040" w:rsidRPr="00EB3040" w:rsidRDefault="00EB3040" w:rsidP="00EB3040">
      <w:pPr>
        <w:spacing w:line="400" w:lineRule="exact"/>
        <w:rPr>
          <w:rFonts w:cs="SimSun-Identity-H"/>
          <w:b/>
          <w:color w:val="000000"/>
          <w:kern w:val="0"/>
          <w:szCs w:val="21"/>
        </w:rPr>
      </w:pPr>
      <w:r w:rsidRPr="00EB3040">
        <w:rPr>
          <w:rFonts w:cs="SimSun-Identity-H"/>
          <w:b/>
          <w:color w:val="000000"/>
          <w:kern w:val="0"/>
          <w:szCs w:val="21"/>
        </w:rPr>
        <w:tab/>
      </w:r>
      <w:proofErr w:type="gramStart"/>
      <w:r w:rsidRPr="00EB3040">
        <w:rPr>
          <w:rFonts w:cs="SimSun-Identity-H"/>
          <w:b/>
          <w:color w:val="000000"/>
          <w:kern w:val="0"/>
          <w:szCs w:val="21"/>
        </w:rPr>
        <w:t>CA(</w:t>
      </w:r>
      <w:proofErr w:type="gramEnd"/>
      <w:r w:rsidRPr="00EB3040">
        <w:rPr>
          <w:rFonts w:cs="SimSun-Identity-H"/>
          <w:b/>
          <w:color w:val="000000"/>
          <w:kern w:val="0"/>
          <w:szCs w:val="21"/>
        </w:rPr>
        <w:t xml:space="preserve"> int i) {</w:t>
      </w:r>
      <w:r w:rsidRPr="00EB3040">
        <w:rPr>
          <w:rFonts w:cs="SimSun-Identity-H"/>
          <w:b/>
          <w:color w:val="000000"/>
          <w:kern w:val="0"/>
          <w:szCs w:val="21"/>
        </w:rPr>
        <w:tab/>
        <w:t>a = i;</w:t>
      </w:r>
      <w:r w:rsidRPr="00EB3040">
        <w:rPr>
          <w:rFonts w:cs="SimSun-Identity-H"/>
          <w:b/>
          <w:color w:val="000000"/>
          <w:kern w:val="0"/>
          <w:szCs w:val="21"/>
        </w:rPr>
        <w:tab/>
        <w:t>}</w:t>
      </w:r>
    </w:p>
    <w:p w:rsidR="00EB3040" w:rsidRPr="00EB3040" w:rsidRDefault="00EB3040" w:rsidP="00EB3040">
      <w:pPr>
        <w:spacing w:line="400" w:lineRule="exact"/>
        <w:rPr>
          <w:rFonts w:cs="SimSun-Identity-H"/>
          <w:b/>
          <w:color w:val="000000"/>
          <w:kern w:val="0"/>
          <w:szCs w:val="21"/>
        </w:rPr>
      </w:pPr>
      <w:r w:rsidRPr="00EB3040">
        <w:rPr>
          <w:rFonts w:cs="SimSun-Identity-H"/>
          <w:b/>
          <w:color w:val="000000"/>
          <w:kern w:val="0"/>
          <w:szCs w:val="21"/>
        </w:rPr>
        <w:tab/>
      </w:r>
      <w:proofErr w:type="gramStart"/>
      <w:r w:rsidRPr="00EB3040">
        <w:rPr>
          <w:rFonts w:cs="SimSun-Identity-H"/>
          <w:b/>
          <w:color w:val="000000"/>
          <w:kern w:val="0"/>
          <w:szCs w:val="21"/>
        </w:rPr>
        <w:t>int</w:t>
      </w:r>
      <w:proofErr w:type="gramEnd"/>
      <w:r w:rsidRPr="00EB3040">
        <w:rPr>
          <w:rFonts w:cs="SimSun-Identity-H"/>
          <w:b/>
          <w:color w:val="000000"/>
          <w:kern w:val="0"/>
          <w:szCs w:val="21"/>
        </w:rPr>
        <w:t xml:space="preserve"> GetA() { </w:t>
      </w:r>
      <w:r w:rsidRPr="00EB3040">
        <w:rPr>
          <w:rFonts w:cs="SimSun-Identity-H"/>
          <w:b/>
          <w:color w:val="000000"/>
          <w:kern w:val="0"/>
          <w:szCs w:val="21"/>
        </w:rPr>
        <w:tab/>
        <w:t>return ::a;</w:t>
      </w:r>
      <w:r w:rsidRPr="00EB3040">
        <w:rPr>
          <w:rFonts w:cs="SimSun-Identity-H"/>
          <w:b/>
          <w:color w:val="000000"/>
          <w:kern w:val="0"/>
          <w:szCs w:val="21"/>
        </w:rPr>
        <w:tab/>
        <w:t xml:space="preserve">}   </w:t>
      </w:r>
    </w:p>
    <w:p w:rsidR="00EB3040" w:rsidRPr="00EB3040" w:rsidRDefault="00EB3040" w:rsidP="00EB3040">
      <w:pPr>
        <w:spacing w:line="400" w:lineRule="exact"/>
        <w:rPr>
          <w:rFonts w:cs="SimSun-Identity-H"/>
          <w:b/>
          <w:color w:val="000000"/>
          <w:kern w:val="0"/>
          <w:szCs w:val="21"/>
        </w:rPr>
      </w:pPr>
      <w:r w:rsidRPr="00EB3040">
        <w:rPr>
          <w:rFonts w:cs="SimSun-Identity-H"/>
          <w:b/>
          <w:color w:val="000000"/>
          <w:kern w:val="0"/>
          <w:szCs w:val="21"/>
        </w:rPr>
        <w:t>};</w:t>
      </w:r>
    </w:p>
    <w:p w:rsidR="00EB3040" w:rsidRPr="00EB3040" w:rsidRDefault="00EB3040" w:rsidP="00EB3040">
      <w:pPr>
        <w:spacing w:line="400" w:lineRule="exact"/>
        <w:rPr>
          <w:rFonts w:cs="SimSun-Identity-H"/>
          <w:b/>
          <w:color w:val="000000"/>
          <w:kern w:val="0"/>
          <w:szCs w:val="21"/>
        </w:rPr>
      </w:pPr>
      <w:proofErr w:type="gramStart"/>
      <w:r w:rsidRPr="00EB3040">
        <w:rPr>
          <w:rFonts w:cs="SimSun-Identity-H"/>
          <w:b/>
          <w:color w:val="000000"/>
          <w:kern w:val="0"/>
          <w:szCs w:val="21"/>
        </w:rPr>
        <w:t>int</w:t>
      </w:r>
      <w:proofErr w:type="gramEnd"/>
      <w:r w:rsidRPr="00EB3040">
        <w:rPr>
          <w:rFonts w:cs="SimSun-Identity-H"/>
          <w:b/>
          <w:color w:val="000000"/>
          <w:kern w:val="0"/>
          <w:szCs w:val="21"/>
        </w:rPr>
        <w:t xml:space="preserve"> main () </w:t>
      </w:r>
    </w:p>
    <w:p w:rsidR="00EB3040" w:rsidRPr="00EB3040" w:rsidRDefault="00EB3040" w:rsidP="00EB3040">
      <w:pPr>
        <w:spacing w:line="400" w:lineRule="exact"/>
        <w:rPr>
          <w:rFonts w:cs="SimSun-Identity-H"/>
          <w:b/>
          <w:color w:val="000000"/>
          <w:kern w:val="0"/>
          <w:szCs w:val="21"/>
        </w:rPr>
      </w:pPr>
      <w:r w:rsidRPr="00EB3040">
        <w:rPr>
          <w:rFonts w:cs="SimSun-Identity-H"/>
          <w:b/>
          <w:color w:val="000000"/>
          <w:kern w:val="0"/>
          <w:szCs w:val="21"/>
        </w:rPr>
        <w:t>{</w:t>
      </w:r>
    </w:p>
    <w:p w:rsidR="00EB3040" w:rsidRPr="00EB3040" w:rsidRDefault="00EB3040" w:rsidP="00EB3040">
      <w:pPr>
        <w:spacing w:line="400" w:lineRule="exact"/>
        <w:rPr>
          <w:rFonts w:cs="SimSun-Identity-H"/>
          <w:b/>
          <w:color w:val="000000"/>
          <w:kern w:val="0"/>
          <w:szCs w:val="21"/>
        </w:rPr>
      </w:pPr>
      <w:r w:rsidRPr="00EB3040">
        <w:rPr>
          <w:rFonts w:cs="SimSun-Identity-H"/>
          <w:b/>
          <w:color w:val="000000"/>
          <w:kern w:val="0"/>
          <w:szCs w:val="21"/>
        </w:rPr>
        <w:t xml:space="preserve"> </w:t>
      </w:r>
      <w:proofErr w:type="gramStart"/>
      <w:r w:rsidRPr="00EB3040">
        <w:rPr>
          <w:rFonts w:cs="SimSun-Identity-H"/>
          <w:b/>
          <w:color w:val="000000"/>
          <w:kern w:val="0"/>
          <w:szCs w:val="21"/>
        </w:rPr>
        <w:t>int</w:t>
      </w:r>
      <w:proofErr w:type="gramEnd"/>
      <w:r w:rsidRPr="00EB3040">
        <w:rPr>
          <w:rFonts w:cs="SimSun-Identity-H"/>
          <w:b/>
          <w:color w:val="000000"/>
          <w:kern w:val="0"/>
          <w:szCs w:val="21"/>
        </w:rPr>
        <w:t xml:space="preserve"> a;</w:t>
      </w:r>
    </w:p>
    <w:p w:rsidR="00EB3040" w:rsidRPr="00EB3040" w:rsidRDefault="00EB3040" w:rsidP="00EB3040">
      <w:pPr>
        <w:spacing w:line="400" w:lineRule="exact"/>
        <w:rPr>
          <w:rFonts w:cs="SimSun-Identity-H"/>
          <w:b/>
          <w:color w:val="000000"/>
          <w:kern w:val="0"/>
          <w:szCs w:val="21"/>
        </w:rPr>
      </w:pPr>
      <w:r w:rsidRPr="00EB3040">
        <w:rPr>
          <w:rFonts w:cs="SimSun-Identity-H"/>
          <w:b/>
          <w:color w:val="000000"/>
          <w:kern w:val="0"/>
          <w:szCs w:val="21"/>
        </w:rPr>
        <w:t xml:space="preserve">   a = 15;   </w:t>
      </w:r>
    </w:p>
    <w:p w:rsidR="00EB3040" w:rsidRPr="00EB3040" w:rsidRDefault="00EB3040" w:rsidP="00EB3040">
      <w:pPr>
        <w:spacing w:line="400" w:lineRule="exact"/>
        <w:rPr>
          <w:rFonts w:cs="SimSun-Identity-H"/>
          <w:b/>
          <w:color w:val="000000"/>
          <w:kern w:val="0"/>
          <w:szCs w:val="21"/>
        </w:rPr>
      </w:pPr>
      <w:r w:rsidRPr="00EB3040">
        <w:rPr>
          <w:rFonts w:cs="SimSun-Identity-H"/>
          <w:b/>
          <w:color w:val="000000"/>
          <w:kern w:val="0"/>
          <w:szCs w:val="21"/>
        </w:rPr>
        <w:t xml:space="preserve">   :</w:t>
      </w:r>
      <w:proofErr w:type="gramStart"/>
      <w:r w:rsidRPr="00EB3040">
        <w:rPr>
          <w:rFonts w:cs="SimSun-Identity-H"/>
          <w:b/>
          <w:color w:val="000000"/>
          <w:kern w:val="0"/>
          <w:szCs w:val="21"/>
        </w:rPr>
        <w:t>:a</w:t>
      </w:r>
      <w:proofErr w:type="gramEnd"/>
      <w:r w:rsidRPr="00EB3040">
        <w:rPr>
          <w:rFonts w:cs="SimSun-Identity-H"/>
          <w:b/>
          <w:color w:val="000000"/>
          <w:kern w:val="0"/>
          <w:szCs w:val="21"/>
        </w:rPr>
        <w:t xml:space="preserve"> = 2;</w:t>
      </w:r>
    </w:p>
    <w:p w:rsidR="00EB3040" w:rsidRPr="00EB3040" w:rsidRDefault="00EB3040" w:rsidP="00EB3040">
      <w:pPr>
        <w:spacing w:line="400" w:lineRule="exact"/>
        <w:rPr>
          <w:rFonts w:cs="SimSun-Identity-H"/>
          <w:b/>
          <w:color w:val="000000"/>
          <w:kern w:val="0"/>
          <w:szCs w:val="21"/>
        </w:rPr>
      </w:pPr>
      <w:r w:rsidRPr="00EB3040">
        <w:rPr>
          <w:rFonts w:cs="SimSun-Identity-H"/>
          <w:b/>
          <w:color w:val="000000"/>
          <w:kern w:val="0"/>
          <w:szCs w:val="21"/>
        </w:rPr>
        <w:t xml:space="preserve"> </w:t>
      </w:r>
      <w:proofErr w:type="gramStart"/>
      <w:r w:rsidRPr="00EB3040">
        <w:rPr>
          <w:rFonts w:cs="SimSun-Identity-H"/>
          <w:b/>
          <w:color w:val="000000"/>
          <w:kern w:val="0"/>
          <w:szCs w:val="21"/>
        </w:rPr>
        <w:t>cout</w:t>
      </w:r>
      <w:proofErr w:type="gramEnd"/>
      <w:r w:rsidRPr="00EB3040">
        <w:rPr>
          <w:rFonts w:cs="SimSun-Identity-H"/>
          <w:b/>
          <w:color w:val="000000"/>
          <w:kern w:val="0"/>
          <w:szCs w:val="21"/>
        </w:rPr>
        <w:t xml:space="preserve"> &lt;&lt;::a &lt;&lt; ","&lt;&lt;a &lt;&lt; endl;</w:t>
      </w:r>
    </w:p>
    <w:p w:rsidR="00EB3040" w:rsidRPr="00EB3040" w:rsidRDefault="00EB3040" w:rsidP="00EB3040">
      <w:pPr>
        <w:spacing w:line="400" w:lineRule="exact"/>
        <w:rPr>
          <w:rFonts w:cs="SimSun-Identity-H"/>
          <w:b/>
          <w:color w:val="000000"/>
          <w:kern w:val="0"/>
          <w:szCs w:val="21"/>
        </w:rPr>
      </w:pPr>
      <w:r w:rsidRPr="00EB3040">
        <w:rPr>
          <w:rFonts w:cs="SimSun-Identity-H"/>
          <w:b/>
          <w:color w:val="000000"/>
          <w:kern w:val="0"/>
          <w:szCs w:val="21"/>
        </w:rPr>
        <w:t xml:space="preserve">   CA </w:t>
      </w:r>
      <w:proofErr w:type="gramStart"/>
      <w:r w:rsidRPr="00EB3040">
        <w:rPr>
          <w:rFonts w:cs="SimSun-Identity-H"/>
          <w:b/>
          <w:color w:val="000000"/>
          <w:kern w:val="0"/>
          <w:szCs w:val="21"/>
        </w:rPr>
        <w:t>objCA(</w:t>
      </w:r>
      <w:proofErr w:type="gramEnd"/>
      <w:r w:rsidRPr="00EB3040">
        <w:rPr>
          <w:rFonts w:cs="SimSun-Identity-H"/>
          <w:b/>
          <w:color w:val="000000"/>
          <w:kern w:val="0"/>
          <w:szCs w:val="21"/>
        </w:rPr>
        <w:t>100);</w:t>
      </w:r>
      <w:r w:rsidRPr="00EB3040">
        <w:rPr>
          <w:rFonts w:cs="SimSun-Identity-H"/>
          <w:b/>
          <w:color w:val="000000"/>
          <w:kern w:val="0"/>
          <w:szCs w:val="21"/>
        </w:rPr>
        <w:tab/>
      </w:r>
    </w:p>
    <w:p w:rsidR="00EB3040" w:rsidRPr="00EB3040" w:rsidRDefault="00EB3040" w:rsidP="00EB3040">
      <w:pPr>
        <w:spacing w:line="400" w:lineRule="exact"/>
        <w:rPr>
          <w:rFonts w:cs="SimSun-Identity-H"/>
          <w:b/>
          <w:color w:val="000000"/>
          <w:kern w:val="0"/>
          <w:szCs w:val="21"/>
        </w:rPr>
      </w:pPr>
      <w:r w:rsidRPr="00EB3040">
        <w:rPr>
          <w:rFonts w:cs="SimSun-Identity-H"/>
          <w:b/>
          <w:color w:val="000000"/>
          <w:kern w:val="0"/>
          <w:szCs w:val="21"/>
        </w:rPr>
        <w:t xml:space="preserve">   objCA.SetA ();</w:t>
      </w:r>
    </w:p>
    <w:p w:rsidR="00EB3040" w:rsidRPr="00EB3040" w:rsidRDefault="00EB3040" w:rsidP="00EB3040">
      <w:pPr>
        <w:spacing w:line="400" w:lineRule="exact"/>
        <w:rPr>
          <w:rFonts w:cs="SimSun-Identity-H"/>
          <w:b/>
          <w:color w:val="000000"/>
          <w:kern w:val="0"/>
          <w:szCs w:val="21"/>
        </w:rPr>
      </w:pPr>
      <w:r w:rsidRPr="00EB3040">
        <w:rPr>
          <w:rFonts w:cs="SimSun-Identity-H"/>
          <w:b/>
          <w:color w:val="000000"/>
          <w:kern w:val="0"/>
          <w:szCs w:val="21"/>
        </w:rPr>
        <w:t xml:space="preserve"> cout &lt;&lt;:</w:t>
      </w:r>
      <w:proofErr w:type="gramStart"/>
      <w:r w:rsidRPr="00EB3040">
        <w:rPr>
          <w:rFonts w:cs="SimSun-Identity-H"/>
          <w:b/>
          <w:color w:val="000000"/>
          <w:kern w:val="0"/>
          <w:szCs w:val="21"/>
        </w:rPr>
        <w:t>:a</w:t>
      </w:r>
      <w:proofErr w:type="gramEnd"/>
      <w:r w:rsidRPr="00EB3040">
        <w:rPr>
          <w:rFonts w:cs="SimSun-Identity-H"/>
          <w:b/>
          <w:color w:val="000000"/>
          <w:kern w:val="0"/>
          <w:szCs w:val="21"/>
        </w:rPr>
        <w:t xml:space="preserve"> &lt;&lt; ","&lt;&lt;a &lt;&lt; "," &lt;&lt; objCA.GetA() &lt;&lt; endl;  </w:t>
      </w:r>
    </w:p>
    <w:p w:rsidR="003774A9" w:rsidRDefault="00EB3040" w:rsidP="00EB3040">
      <w:pPr>
        <w:spacing w:line="400" w:lineRule="exact"/>
        <w:rPr>
          <w:rFonts w:cs="SimSun-Identity-H"/>
          <w:b/>
          <w:color w:val="000000"/>
          <w:kern w:val="0"/>
          <w:szCs w:val="21"/>
        </w:rPr>
      </w:pPr>
      <w:r w:rsidRPr="00EB3040">
        <w:rPr>
          <w:rFonts w:cs="SimSun-Identity-H"/>
          <w:b/>
          <w:color w:val="000000"/>
          <w:kern w:val="0"/>
          <w:szCs w:val="21"/>
        </w:rPr>
        <w:t>}</w:t>
      </w:r>
    </w:p>
    <w:p w:rsidR="00EB3040" w:rsidRDefault="00EB3040" w:rsidP="00EB3040">
      <w:pPr>
        <w:rPr>
          <w:rFonts w:hint="eastAsia"/>
        </w:rPr>
      </w:pPr>
      <w:r>
        <w:rPr>
          <w:rFonts w:hint="eastAsia"/>
        </w:rPr>
        <w:t>程序的运行结果为</w:t>
      </w:r>
      <w:r>
        <w:rPr>
          <w:rFonts w:hint="eastAsia"/>
        </w:rPr>
        <w:t>__________________________</w:t>
      </w:r>
    </w:p>
    <w:p w:rsidR="007319F1" w:rsidRPr="007319F1" w:rsidRDefault="007319F1" w:rsidP="007319F1">
      <w:pPr>
        <w:rPr>
          <w:color w:val="FF0000"/>
        </w:rPr>
      </w:pPr>
      <w:r w:rsidRPr="007319F1">
        <w:rPr>
          <w:color w:val="FF0000"/>
        </w:rPr>
        <w:t>2</w:t>
      </w:r>
      <w:proofErr w:type="gramStart"/>
      <w:r w:rsidRPr="007319F1">
        <w:rPr>
          <w:color w:val="FF0000"/>
        </w:rPr>
        <w:t>,15</w:t>
      </w:r>
      <w:proofErr w:type="gramEnd"/>
    </w:p>
    <w:p w:rsidR="007319F1" w:rsidRPr="007319F1" w:rsidRDefault="007319F1" w:rsidP="007319F1">
      <w:pPr>
        <w:rPr>
          <w:color w:val="FF0000"/>
        </w:rPr>
      </w:pPr>
      <w:r w:rsidRPr="007319F1">
        <w:rPr>
          <w:color w:val="FF0000"/>
        </w:rPr>
        <w:t>2,15,2</w:t>
      </w:r>
    </w:p>
    <w:p w:rsidR="00821069" w:rsidRPr="00821069" w:rsidRDefault="00EB3040" w:rsidP="00821069">
      <w:pPr>
        <w:spacing w:line="400" w:lineRule="exact"/>
        <w:rPr>
          <w:rFonts w:cs="SimSun-Identity-H"/>
          <w:b/>
          <w:color w:val="000000"/>
          <w:kern w:val="0"/>
          <w:szCs w:val="21"/>
        </w:rPr>
      </w:pPr>
      <w:r>
        <w:rPr>
          <w:rFonts w:cs="SimSun-Identity-H" w:hint="eastAsia"/>
          <w:b/>
          <w:color w:val="000000"/>
          <w:kern w:val="0"/>
          <w:szCs w:val="21"/>
        </w:rPr>
        <w:t>14.</w:t>
      </w:r>
      <w:r w:rsidR="00821069" w:rsidRPr="00821069">
        <w:t xml:space="preserve"> </w:t>
      </w:r>
      <w:r w:rsidR="00821069" w:rsidRPr="00821069">
        <w:rPr>
          <w:rFonts w:cs="SimSun-Identity-H"/>
          <w:b/>
          <w:color w:val="000000"/>
          <w:kern w:val="0"/>
          <w:szCs w:val="21"/>
        </w:rPr>
        <w:t>#include&lt;iostream.h&gt;</w:t>
      </w:r>
    </w:p>
    <w:p w:rsidR="00821069" w:rsidRPr="00821069" w:rsidRDefault="00821069" w:rsidP="00821069">
      <w:pPr>
        <w:spacing w:line="400" w:lineRule="exact"/>
        <w:rPr>
          <w:rFonts w:cs="SimSun-Identity-H"/>
          <w:b/>
          <w:color w:val="000000"/>
          <w:kern w:val="0"/>
          <w:szCs w:val="21"/>
        </w:rPr>
      </w:pPr>
      <w:proofErr w:type="gramStart"/>
      <w:r w:rsidRPr="00821069">
        <w:rPr>
          <w:rFonts w:cs="SimSun-Identity-H"/>
          <w:b/>
          <w:color w:val="000000"/>
          <w:kern w:val="0"/>
          <w:szCs w:val="21"/>
        </w:rPr>
        <w:t>class</w:t>
      </w:r>
      <w:proofErr w:type="gramEnd"/>
      <w:r w:rsidRPr="00821069">
        <w:rPr>
          <w:rFonts w:cs="SimSun-Identity-H"/>
          <w:b/>
          <w:color w:val="000000"/>
          <w:kern w:val="0"/>
          <w:szCs w:val="21"/>
        </w:rPr>
        <w:t xml:space="preserve"> A {</w:t>
      </w:r>
    </w:p>
    <w:p w:rsidR="00821069" w:rsidRPr="00821069" w:rsidRDefault="00821069" w:rsidP="00821069">
      <w:pPr>
        <w:spacing w:line="400" w:lineRule="exact"/>
        <w:rPr>
          <w:rFonts w:cs="SimSun-Identity-H"/>
          <w:b/>
          <w:color w:val="000000"/>
          <w:kern w:val="0"/>
          <w:szCs w:val="21"/>
        </w:rPr>
      </w:pPr>
      <w:proofErr w:type="gramStart"/>
      <w:r w:rsidRPr="00821069">
        <w:rPr>
          <w:rFonts w:cs="SimSun-Identity-H"/>
          <w:b/>
          <w:color w:val="000000"/>
          <w:kern w:val="0"/>
          <w:szCs w:val="21"/>
        </w:rPr>
        <w:t>public</w:t>
      </w:r>
      <w:proofErr w:type="gramEnd"/>
      <w:r w:rsidRPr="00821069">
        <w:rPr>
          <w:rFonts w:cs="SimSun-Identity-H"/>
          <w:b/>
          <w:color w:val="000000"/>
          <w:kern w:val="0"/>
          <w:szCs w:val="21"/>
        </w:rPr>
        <w:t>:</w:t>
      </w:r>
    </w:p>
    <w:p w:rsidR="00821069" w:rsidRPr="00821069" w:rsidRDefault="00821069" w:rsidP="00821069">
      <w:pPr>
        <w:spacing w:line="400" w:lineRule="exact"/>
        <w:rPr>
          <w:rFonts w:cs="SimSun-Identity-H"/>
          <w:b/>
          <w:color w:val="000000"/>
          <w:kern w:val="0"/>
          <w:szCs w:val="21"/>
        </w:rPr>
      </w:pPr>
      <w:r w:rsidRPr="00821069">
        <w:rPr>
          <w:rFonts w:cs="SimSun-Identity-H"/>
          <w:b/>
          <w:color w:val="000000"/>
          <w:kern w:val="0"/>
          <w:szCs w:val="21"/>
        </w:rPr>
        <w:tab/>
      </w:r>
      <w:proofErr w:type="gramStart"/>
      <w:r w:rsidRPr="00821069">
        <w:rPr>
          <w:rFonts w:cs="SimSun-Identity-H"/>
          <w:b/>
          <w:color w:val="000000"/>
          <w:kern w:val="0"/>
          <w:szCs w:val="21"/>
        </w:rPr>
        <w:t>A(</w:t>
      </w:r>
      <w:proofErr w:type="gramEnd"/>
      <w:r w:rsidRPr="00821069">
        <w:rPr>
          <w:rFonts w:cs="SimSun-Identity-H"/>
          <w:b/>
          <w:color w:val="000000"/>
          <w:kern w:val="0"/>
          <w:szCs w:val="21"/>
        </w:rPr>
        <w:t xml:space="preserve"> ) {  }</w:t>
      </w:r>
    </w:p>
    <w:p w:rsidR="00821069" w:rsidRPr="00821069" w:rsidRDefault="00821069" w:rsidP="00821069">
      <w:pPr>
        <w:spacing w:line="400" w:lineRule="exact"/>
        <w:rPr>
          <w:rFonts w:cs="SimSun-Identity-H"/>
          <w:b/>
          <w:color w:val="000000"/>
          <w:kern w:val="0"/>
          <w:szCs w:val="21"/>
        </w:rPr>
      </w:pPr>
      <w:r w:rsidRPr="00821069">
        <w:rPr>
          <w:rFonts w:cs="SimSun-Identity-H"/>
          <w:b/>
          <w:color w:val="000000"/>
          <w:kern w:val="0"/>
          <w:szCs w:val="21"/>
        </w:rPr>
        <w:tab/>
      </w:r>
      <w:proofErr w:type="gramStart"/>
      <w:r w:rsidRPr="00821069">
        <w:rPr>
          <w:rFonts w:cs="SimSun-Identity-H"/>
          <w:b/>
          <w:color w:val="000000"/>
          <w:kern w:val="0"/>
          <w:szCs w:val="21"/>
        </w:rPr>
        <w:t>virtual</w:t>
      </w:r>
      <w:proofErr w:type="gramEnd"/>
      <w:r w:rsidRPr="00821069">
        <w:rPr>
          <w:rFonts w:cs="SimSun-Identity-H"/>
          <w:b/>
          <w:color w:val="000000"/>
          <w:kern w:val="0"/>
          <w:szCs w:val="21"/>
        </w:rPr>
        <w:t xml:space="preserve"> void func()</w:t>
      </w:r>
    </w:p>
    <w:p w:rsidR="00821069" w:rsidRPr="00821069" w:rsidRDefault="00821069" w:rsidP="00821069">
      <w:pPr>
        <w:spacing w:line="400" w:lineRule="exact"/>
        <w:rPr>
          <w:rFonts w:cs="SimSun-Identity-H"/>
          <w:b/>
          <w:color w:val="000000"/>
          <w:kern w:val="0"/>
          <w:szCs w:val="21"/>
        </w:rPr>
      </w:pPr>
      <w:r w:rsidRPr="00821069">
        <w:rPr>
          <w:rFonts w:cs="SimSun-Identity-H"/>
          <w:b/>
          <w:color w:val="000000"/>
          <w:kern w:val="0"/>
          <w:szCs w:val="21"/>
        </w:rPr>
        <w:tab/>
      </w:r>
      <w:proofErr w:type="gramStart"/>
      <w:r w:rsidRPr="00821069">
        <w:rPr>
          <w:rFonts w:cs="SimSun-Identity-H"/>
          <w:b/>
          <w:color w:val="000000"/>
          <w:kern w:val="0"/>
          <w:szCs w:val="21"/>
        </w:rPr>
        <w:t>{ cout</w:t>
      </w:r>
      <w:proofErr w:type="gramEnd"/>
      <w:r w:rsidRPr="00821069">
        <w:rPr>
          <w:rFonts w:cs="SimSun-Identity-H"/>
          <w:b/>
          <w:color w:val="000000"/>
          <w:kern w:val="0"/>
          <w:szCs w:val="21"/>
        </w:rPr>
        <w:t xml:space="preserve"> &lt;&lt; "A::func" &lt;&lt; endl; }</w:t>
      </w:r>
    </w:p>
    <w:p w:rsidR="00821069" w:rsidRPr="00821069" w:rsidRDefault="00821069" w:rsidP="00821069">
      <w:pPr>
        <w:spacing w:line="400" w:lineRule="exact"/>
        <w:rPr>
          <w:rFonts w:cs="SimSun-Identity-H"/>
          <w:b/>
          <w:color w:val="000000"/>
          <w:kern w:val="0"/>
          <w:szCs w:val="21"/>
        </w:rPr>
      </w:pPr>
      <w:r w:rsidRPr="00821069">
        <w:rPr>
          <w:rFonts w:cs="SimSun-Identity-H"/>
          <w:b/>
          <w:color w:val="000000"/>
          <w:kern w:val="0"/>
          <w:szCs w:val="21"/>
        </w:rPr>
        <w:lastRenderedPageBreak/>
        <w:tab/>
        <w:t>~</w:t>
      </w:r>
      <w:proofErr w:type="gramStart"/>
      <w:r w:rsidRPr="00821069">
        <w:rPr>
          <w:rFonts w:cs="SimSun-Identity-H"/>
          <w:b/>
          <w:color w:val="000000"/>
          <w:kern w:val="0"/>
          <w:szCs w:val="21"/>
        </w:rPr>
        <w:t>A(</w:t>
      </w:r>
      <w:proofErr w:type="gramEnd"/>
      <w:r w:rsidRPr="00821069">
        <w:rPr>
          <w:rFonts w:cs="SimSun-Identity-H"/>
          <w:b/>
          <w:color w:val="000000"/>
          <w:kern w:val="0"/>
          <w:szCs w:val="21"/>
        </w:rPr>
        <w:t xml:space="preserve"> ) { }</w:t>
      </w:r>
    </w:p>
    <w:p w:rsidR="00821069" w:rsidRPr="00821069" w:rsidRDefault="00821069" w:rsidP="00821069">
      <w:pPr>
        <w:spacing w:line="400" w:lineRule="exact"/>
        <w:rPr>
          <w:rFonts w:cs="SimSun-Identity-H"/>
          <w:b/>
          <w:color w:val="000000"/>
          <w:kern w:val="0"/>
          <w:szCs w:val="21"/>
        </w:rPr>
      </w:pPr>
      <w:r w:rsidRPr="00821069">
        <w:rPr>
          <w:rFonts w:cs="SimSun-Identity-H"/>
          <w:b/>
          <w:color w:val="000000"/>
          <w:kern w:val="0"/>
          <w:szCs w:val="21"/>
        </w:rPr>
        <w:tab/>
      </w:r>
      <w:proofErr w:type="gramStart"/>
      <w:r w:rsidRPr="00821069">
        <w:rPr>
          <w:rFonts w:cs="SimSun-Identity-H"/>
          <w:b/>
          <w:color w:val="000000"/>
          <w:kern w:val="0"/>
          <w:szCs w:val="21"/>
        </w:rPr>
        <w:t>virtual</w:t>
      </w:r>
      <w:proofErr w:type="gramEnd"/>
      <w:r w:rsidRPr="00821069">
        <w:rPr>
          <w:rFonts w:cs="SimSun-Identity-H"/>
          <w:b/>
          <w:color w:val="000000"/>
          <w:kern w:val="0"/>
          <w:szCs w:val="21"/>
        </w:rPr>
        <w:t xml:space="preserve"> void fund( )</w:t>
      </w:r>
    </w:p>
    <w:p w:rsidR="00821069" w:rsidRPr="00821069" w:rsidRDefault="00821069" w:rsidP="00821069">
      <w:pPr>
        <w:spacing w:line="400" w:lineRule="exact"/>
        <w:rPr>
          <w:rFonts w:cs="SimSun-Identity-H"/>
          <w:b/>
          <w:color w:val="000000"/>
          <w:kern w:val="0"/>
          <w:szCs w:val="21"/>
        </w:rPr>
      </w:pPr>
      <w:r w:rsidRPr="00821069">
        <w:rPr>
          <w:rFonts w:cs="SimSun-Identity-H"/>
          <w:b/>
          <w:color w:val="000000"/>
          <w:kern w:val="0"/>
          <w:szCs w:val="21"/>
        </w:rPr>
        <w:tab/>
      </w:r>
      <w:proofErr w:type="gramStart"/>
      <w:r w:rsidRPr="00821069">
        <w:rPr>
          <w:rFonts w:cs="SimSun-Identity-H"/>
          <w:b/>
          <w:color w:val="000000"/>
          <w:kern w:val="0"/>
          <w:szCs w:val="21"/>
        </w:rPr>
        <w:t>{ cout</w:t>
      </w:r>
      <w:proofErr w:type="gramEnd"/>
      <w:r w:rsidRPr="00821069">
        <w:rPr>
          <w:rFonts w:cs="SimSun-Identity-H"/>
          <w:b/>
          <w:color w:val="000000"/>
          <w:kern w:val="0"/>
          <w:szCs w:val="21"/>
        </w:rPr>
        <w:t xml:space="preserve"> &lt;&lt; "A::fund" &lt;&lt; endl; }</w:t>
      </w:r>
    </w:p>
    <w:p w:rsidR="00821069" w:rsidRPr="00821069" w:rsidRDefault="00821069" w:rsidP="00821069">
      <w:pPr>
        <w:spacing w:line="400" w:lineRule="exact"/>
        <w:rPr>
          <w:rFonts w:cs="SimSun-Identity-H"/>
          <w:b/>
          <w:color w:val="000000"/>
          <w:kern w:val="0"/>
          <w:szCs w:val="21"/>
        </w:rPr>
      </w:pPr>
      <w:r w:rsidRPr="00821069">
        <w:rPr>
          <w:rFonts w:cs="SimSun-Identity-H"/>
          <w:b/>
          <w:color w:val="000000"/>
          <w:kern w:val="0"/>
          <w:szCs w:val="21"/>
        </w:rPr>
        <w:t>};</w:t>
      </w:r>
    </w:p>
    <w:p w:rsidR="00821069" w:rsidRPr="00821069" w:rsidRDefault="00821069" w:rsidP="00821069">
      <w:pPr>
        <w:spacing w:line="400" w:lineRule="exact"/>
        <w:rPr>
          <w:rFonts w:cs="SimSun-Identity-H"/>
          <w:b/>
          <w:color w:val="000000"/>
          <w:kern w:val="0"/>
          <w:szCs w:val="21"/>
        </w:rPr>
      </w:pPr>
      <w:proofErr w:type="gramStart"/>
      <w:r w:rsidRPr="00821069">
        <w:rPr>
          <w:rFonts w:cs="SimSun-Identity-H"/>
          <w:b/>
          <w:color w:val="000000"/>
          <w:kern w:val="0"/>
          <w:szCs w:val="21"/>
        </w:rPr>
        <w:t>class</w:t>
      </w:r>
      <w:proofErr w:type="gramEnd"/>
      <w:r w:rsidRPr="00821069">
        <w:rPr>
          <w:rFonts w:cs="SimSun-Identity-H"/>
          <w:b/>
          <w:color w:val="000000"/>
          <w:kern w:val="0"/>
          <w:szCs w:val="21"/>
        </w:rPr>
        <w:t xml:space="preserve"> B:public A {</w:t>
      </w:r>
    </w:p>
    <w:p w:rsidR="00821069" w:rsidRPr="00821069" w:rsidRDefault="00821069" w:rsidP="00821069">
      <w:pPr>
        <w:spacing w:line="400" w:lineRule="exact"/>
        <w:rPr>
          <w:rFonts w:cs="SimSun-Identity-H"/>
          <w:b/>
          <w:color w:val="000000"/>
          <w:kern w:val="0"/>
          <w:szCs w:val="21"/>
        </w:rPr>
      </w:pPr>
      <w:proofErr w:type="gramStart"/>
      <w:r w:rsidRPr="00821069">
        <w:rPr>
          <w:rFonts w:cs="SimSun-Identity-H"/>
          <w:b/>
          <w:color w:val="000000"/>
          <w:kern w:val="0"/>
          <w:szCs w:val="21"/>
        </w:rPr>
        <w:t>public</w:t>
      </w:r>
      <w:proofErr w:type="gramEnd"/>
      <w:r w:rsidRPr="00821069">
        <w:rPr>
          <w:rFonts w:cs="SimSun-Identity-H"/>
          <w:b/>
          <w:color w:val="000000"/>
          <w:kern w:val="0"/>
          <w:szCs w:val="21"/>
        </w:rPr>
        <w:t>:</w:t>
      </w:r>
    </w:p>
    <w:p w:rsidR="00821069" w:rsidRPr="00821069" w:rsidRDefault="00821069" w:rsidP="00821069">
      <w:pPr>
        <w:spacing w:line="400" w:lineRule="exact"/>
        <w:rPr>
          <w:rFonts w:cs="SimSun-Identity-H"/>
          <w:b/>
          <w:color w:val="000000"/>
          <w:kern w:val="0"/>
          <w:szCs w:val="21"/>
        </w:rPr>
      </w:pPr>
      <w:r w:rsidRPr="00821069">
        <w:rPr>
          <w:rFonts w:cs="SimSun-Identity-H"/>
          <w:b/>
          <w:color w:val="000000"/>
          <w:kern w:val="0"/>
          <w:szCs w:val="21"/>
        </w:rPr>
        <w:tab/>
        <w:t xml:space="preserve">B ( ) </w:t>
      </w:r>
      <w:proofErr w:type="gramStart"/>
      <w:r w:rsidRPr="00821069">
        <w:rPr>
          <w:rFonts w:cs="SimSun-Identity-H"/>
          <w:b/>
          <w:color w:val="000000"/>
          <w:kern w:val="0"/>
          <w:szCs w:val="21"/>
        </w:rPr>
        <w:t>{  func</w:t>
      </w:r>
      <w:proofErr w:type="gramEnd"/>
      <w:r w:rsidRPr="00821069">
        <w:rPr>
          <w:rFonts w:cs="SimSun-Identity-H"/>
          <w:b/>
          <w:color w:val="000000"/>
          <w:kern w:val="0"/>
          <w:szCs w:val="21"/>
        </w:rPr>
        <w:t>( ) ;  }</w:t>
      </w:r>
    </w:p>
    <w:p w:rsidR="00821069" w:rsidRPr="00821069" w:rsidRDefault="00821069" w:rsidP="00821069">
      <w:pPr>
        <w:spacing w:line="400" w:lineRule="exact"/>
        <w:rPr>
          <w:rFonts w:cs="SimSun-Identity-H"/>
          <w:b/>
          <w:color w:val="000000"/>
          <w:kern w:val="0"/>
          <w:szCs w:val="21"/>
        </w:rPr>
      </w:pPr>
      <w:r w:rsidRPr="00821069">
        <w:rPr>
          <w:rFonts w:cs="SimSun-Identity-H"/>
          <w:b/>
          <w:color w:val="000000"/>
          <w:kern w:val="0"/>
          <w:szCs w:val="21"/>
        </w:rPr>
        <w:tab/>
      </w:r>
      <w:proofErr w:type="gramStart"/>
      <w:r w:rsidRPr="00821069">
        <w:rPr>
          <w:rFonts w:cs="SimSun-Identity-H"/>
          <w:b/>
          <w:color w:val="000000"/>
          <w:kern w:val="0"/>
          <w:szCs w:val="21"/>
        </w:rPr>
        <w:t>void</w:t>
      </w:r>
      <w:proofErr w:type="gramEnd"/>
      <w:r w:rsidRPr="00821069">
        <w:rPr>
          <w:rFonts w:cs="SimSun-Identity-H"/>
          <w:b/>
          <w:color w:val="000000"/>
          <w:kern w:val="0"/>
          <w:szCs w:val="21"/>
        </w:rPr>
        <w:t xml:space="preserve"> fun( ) {   func( ) ; }</w:t>
      </w:r>
    </w:p>
    <w:p w:rsidR="00821069" w:rsidRPr="00821069" w:rsidRDefault="00821069" w:rsidP="00821069">
      <w:pPr>
        <w:spacing w:line="400" w:lineRule="exact"/>
        <w:rPr>
          <w:rFonts w:cs="SimSun-Identity-H"/>
          <w:b/>
          <w:color w:val="000000"/>
          <w:kern w:val="0"/>
          <w:szCs w:val="21"/>
        </w:rPr>
      </w:pPr>
      <w:r w:rsidRPr="00821069">
        <w:rPr>
          <w:rFonts w:cs="SimSun-Identity-H"/>
          <w:b/>
          <w:color w:val="000000"/>
          <w:kern w:val="0"/>
          <w:szCs w:val="21"/>
        </w:rPr>
        <w:tab/>
        <w:t xml:space="preserve">~B ( ) </w:t>
      </w:r>
      <w:proofErr w:type="gramStart"/>
      <w:r w:rsidRPr="00821069">
        <w:rPr>
          <w:rFonts w:cs="SimSun-Identity-H"/>
          <w:b/>
          <w:color w:val="000000"/>
          <w:kern w:val="0"/>
          <w:szCs w:val="21"/>
        </w:rPr>
        <w:t>{  fund</w:t>
      </w:r>
      <w:proofErr w:type="gramEnd"/>
      <w:r w:rsidRPr="00821069">
        <w:rPr>
          <w:rFonts w:cs="SimSun-Identity-H"/>
          <w:b/>
          <w:color w:val="000000"/>
          <w:kern w:val="0"/>
          <w:szCs w:val="21"/>
        </w:rPr>
        <w:t>(  ); }</w:t>
      </w:r>
    </w:p>
    <w:p w:rsidR="00821069" w:rsidRPr="00821069" w:rsidRDefault="00821069" w:rsidP="00821069">
      <w:pPr>
        <w:spacing w:line="400" w:lineRule="exact"/>
        <w:rPr>
          <w:rFonts w:cs="SimSun-Identity-H"/>
          <w:b/>
          <w:color w:val="000000"/>
          <w:kern w:val="0"/>
          <w:szCs w:val="21"/>
        </w:rPr>
      </w:pPr>
      <w:r w:rsidRPr="00821069">
        <w:rPr>
          <w:rFonts w:cs="SimSun-Identity-H"/>
          <w:b/>
          <w:color w:val="000000"/>
          <w:kern w:val="0"/>
          <w:szCs w:val="21"/>
        </w:rPr>
        <w:t>};</w:t>
      </w:r>
    </w:p>
    <w:p w:rsidR="00821069" w:rsidRPr="00821069" w:rsidRDefault="00821069" w:rsidP="00821069">
      <w:pPr>
        <w:spacing w:line="400" w:lineRule="exact"/>
        <w:rPr>
          <w:rFonts w:cs="SimSun-Identity-H"/>
          <w:b/>
          <w:color w:val="000000"/>
          <w:kern w:val="0"/>
          <w:szCs w:val="21"/>
        </w:rPr>
      </w:pPr>
      <w:proofErr w:type="gramStart"/>
      <w:r w:rsidRPr="00821069">
        <w:rPr>
          <w:rFonts w:cs="SimSun-Identity-H"/>
          <w:b/>
          <w:color w:val="000000"/>
          <w:kern w:val="0"/>
          <w:szCs w:val="21"/>
        </w:rPr>
        <w:t>class</w:t>
      </w:r>
      <w:proofErr w:type="gramEnd"/>
      <w:r w:rsidRPr="00821069">
        <w:rPr>
          <w:rFonts w:cs="SimSun-Identity-H"/>
          <w:b/>
          <w:color w:val="000000"/>
          <w:kern w:val="0"/>
          <w:szCs w:val="21"/>
        </w:rPr>
        <w:t xml:space="preserve"> C : public B {</w:t>
      </w:r>
    </w:p>
    <w:p w:rsidR="00821069" w:rsidRPr="00821069" w:rsidRDefault="00821069" w:rsidP="00821069">
      <w:pPr>
        <w:spacing w:line="400" w:lineRule="exact"/>
        <w:rPr>
          <w:rFonts w:cs="SimSun-Identity-H"/>
          <w:b/>
          <w:color w:val="000000"/>
          <w:kern w:val="0"/>
          <w:szCs w:val="21"/>
        </w:rPr>
      </w:pPr>
      <w:proofErr w:type="gramStart"/>
      <w:r w:rsidRPr="00821069">
        <w:rPr>
          <w:rFonts w:cs="SimSun-Identity-H"/>
          <w:b/>
          <w:color w:val="000000"/>
          <w:kern w:val="0"/>
          <w:szCs w:val="21"/>
        </w:rPr>
        <w:t>public :</w:t>
      </w:r>
      <w:proofErr w:type="gramEnd"/>
    </w:p>
    <w:p w:rsidR="00821069" w:rsidRPr="00821069" w:rsidRDefault="00821069" w:rsidP="00821069">
      <w:pPr>
        <w:spacing w:line="400" w:lineRule="exact"/>
        <w:rPr>
          <w:rFonts w:cs="SimSun-Identity-H"/>
          <w:b/>
          <w:color w:val="000000"/>
          <w:kern w:val="0"/>
          <w:szCs w:val="21"/>
        </w:rPr>
      </w:pPr>
      <w:r w:rsidRPr="00821069">
        <w:rPr>
          <w:rFonts w:cs="SimSun-Identity-H"/>
          <w:b/>
          <w:color w:val="000000"/>
          <w:kern w:val="0"/>
          <w:szCs w:val="21"/>
        </w:rPr>
        <w:tab/>
      </w:r>
      <w:proofErr w:type="gramStart"/>
      <w:r w:rsidRPr="00821069">
        <w:rPr>
          <w:rFonts w:cs="SimSun-Identity-H"/>
          <w:b/>
          <w:color w:val="000000"/>
          <w:kern w:val="0"/>
          <w:szCs w:val="21"/>
        </w:rPr>
        <w:t>C(</w:t>
      </w:r>
      <w:proofErr w:type="gramEnd"/>
      <w:r w:rsidRPr="00821069">
        <w:rPr>
          <w:rFonts w:cs="SimSun-Identity-H"/>
          <w:b/>
          <w:color w:val="000000"/>
          <w:kern w:val="0"/>
          <w:szCs w:val="21"/>
        </w:rPr>
        <w:t xml:space="preserve"> ) { } </w:t>
      </w:r>
    </w:p>
    <w:p w:rsidR="00821069" w:rsidRPr="00821069" w:rsidRDefault="00821069" w:rsidP="00821069">
      <w:pPr>
        <w:spacing w:line="400" w:lineRule="exact"/>
        <w:rPr>
          <w:rFonts w:cs="SimSun-Identity-H"/>
          <w:b/>
          <w:color w:val="000000"/>
          <w:kern w:val="0"/>
          <w:szCs w:val="21"/>
        </w:rPr>
      </w:pPr>
      <w:r w:rsidRPr="00821069">
        <w:rPr>
          <w:rFonts w:cs="SimSun-Identity-H"/>
          <w:b/>
          <w:color w:val="000000"/>
          <w:kern w:val="0"/>
          <w:szCs w:val="21"/>
        </w:rPr>
        <w:tab/>
      </w:r>
      <w:proofErr w:type="gramStart"/>
      <w:r w:rsidRPr="00821069">
        <w:rPr>
          <w:rFonts w:cs="SimSun-Identity-H"/>
          <w:b/>
          <w:color w:val="000000"/>
          <w:kern w:val="0"/>
          <w:szCs w:val="21"/>
        </w:rPr>
        <w:t>void</w:t>
      </w:r>
      <w:proofErr w:type="gramEnd"/>
      <w:r w:rsidRPr="00821069">
        <w:rPr>
          <w:rFonts w:cs="SimSun-Identity-H"/>
          <w:b/>
          <w:color w:val="000000"/>
          <w:kern w:val="0"/>
          <w:szCs w:val="21"/>
        </w:rPr>
        <w:t xml:space="preserve"> func( ) </w:t>
      </w:r>
    </w:p>
    <w:p w:rsidR="00821069" w:rsidRPr="00821069" w:rsidRDefault="00821069" w:rsidP="00821069">
      <w:pPr>
        <w:spacing w:line="400" w:lineRule="exact"/>
        <w:rPr>
          <w:rFonts w:cs="SimSun-Identity-H"/>
          <w:b/>
          <w:color w:val="000000"/>
          <w:kern w:val="0"/>
          <w:szCs w:val="21"/>
        </w:rPr>
      </w:pPr>
      <w:r w:rsidRPr="00821069">
        <w:rPr>
          <w:rFonts w:cs="SimSun-Identity-H"/>
          <w:b/>
          <w:color w:val="000000"/>
          <w:kern w:val="0"/>
          <w:szCs w:val="21"/>
        </w:rPr>
        <w:tab/>
        <w:t>{</w:t>
      </w:r>
      <w:proofErr w:type="gramStart"/>
      <w:r w:rsidRPr="00821069">
        <w:rPr>
          <w:rFonts w:cs="SimSun-Identity-H"/>
          <w:b/>
          <w:color w:val="000000"/>
          <w:kern w:val="0"/>
          <w:szCs w:val="21"/>
        </w:rPr>
        <w:t>cout</w:t>
      </w:r>
      <w:proofErr w:type="gramEnd"/>
      <w:r w:rsidRPr="00821069">
        <w:rPr>
          <w:rFonts w:cs="SimSun-Identity-H"/>
          <w:b/>
          <w:color w:val="000000"/>
          <w:kern w:val="0"/>
          <w:szCs w:val="21"/>
        </w:rPr>
        <w:t xml:space="preserve"> &lt;&lt; "C::func" &lt;&lt; endl; }</w:t>
      </w:r>
    </w:p>
    <w:p w:rsidR="00821069" w:rsidRPr="00821069" w:rsidRDefault="00821069" w:rsidP="00821069">
      <w:pPr>
        <w:spacing w:line="400" w:lineRule="exact"/>
        <w:rPr>
          <w:rFonts w:cs="SimSun-Identity-H"/>
          <w:b/>
          <w:color w:val="000000"/>
          <w:kern w:val="0"/>
          <w:szCs w:val="21"/>
        </w:rPr>
      </w:pPr>
      <w:r w:rsidRPr="00821069">
        <w:rPr>
          <w:rFonts w:cs="SimSun-Identity-H"/>
          <w:b/>
          <w:color w:val="000000"/>
          <w:kern w:val="0"/>
          <w:szCs w:val="21"/>
        </w:rPr>
        <w:tab/>
        <w:t>~</w:t>
      </w:r>
      <w:proofErr w:type="gramStart"/>
      <w:r w:rsidRPr="00821069">
        <w:rPr>
          <w:rFonts w:cs="SimSun-Identity-H"/>
          <w:b/>
          <w:color w:val="000000"/>
          <w:kern w:val="0"/>
          <w:szCs w:val="21"/>
        </w:rPr>
        <w:t>C(</w:t>
      </w:r>
      <w:proofErr w:type="gramEnd"/>
      <w:r w:rsidRPr="00821069">
        <w:rPr>
          <w:rFonts w:cs="SimSun-Identity-H"/>
          <w:b/>
          <w:color w:val="000000"/>
          <w:kern w:val="0"/>
          <w:szCs w:val="21"/>
        </w:rPr>
        <w:t>) {  fund( );</w:t>
      </w:r>
      <w:r w:rsidRPr="00821069">
        <w:rPr>
          <w:rFonts w:cs="SimSun-Identity-H"/>
          <w:b/>
          <w:color w:val="000000"/>
          <w:kern w:val="0"/>
          <w:szCs w:val="21"/>
        </w:rPr>
        <w:tab/>
        <w:t>}</w:t>
      </w:r>
    </w:p>
    <w:p w:rsidR="00821069" w:rsidRPr="00821069" w:rsidRDefault="00821069" w:rsidP="00821069">
      <w:pPr>
        <w:spacing w:line="400" w:lineRule="exact"/>
        <w:rPr>
          <w:rFonts w:cs="SimSun-Identity-H"/>
          <w:b/>
          <w:color w:val="000000"/>
          <w:kern w:val="0"/>
          <w:szCs w:val="21"/>
        </w:rPr>
      </w:pPr>
      <w:r w:rsidRPr="00821069">
        <w:rPr>
          <w:rFonts w:cs="SimSun-Identity-H"/>
          <w:b/>
          <w:color w:val="000000"/>
          <w:kern w:val="0"/>
          <w:szCs w:val="21"/>
        </w:rPr>
        <w:tab/>
      </w:r>
      <w:proofErr w:type="gramStart"/>
      <w:r w:rsidRPr="00821069">
        <w:rPr>
          <w:rFonts w:cs="SimSun-Identity-H"/>
          <w:b/>
          <w:color w:val="000000"/>
          <w:kern w:val="0"/>
          <w:szCs w:val="21"/>
        </w:rPr>
        <w:t>void</w:t>
      </w:r>
      <w:proofErr w:type="gramEnd"/>
      <w:r w:rsidRPr="00821069">
        <w:rPr>
          <w:rFonts w:cs="SimSun-Identity-H"/>
          <w:b/>
          <w:color w:val="000000"/>
          <w:kern w:val="0"/>
          <w:szCs w:val="21"/>
        </w:rPr>
        <w:t xml:space="preserve"> fund() </w:t>
      </w:r>
    </w:p>
    <w:p w:rsidR="00821069" w:rsidRPr="00821069" w:rsidRDefault="00821069" w:rsidP="00821069">
      <w:pPr>
        <w:spacing w:line="400" w:lineRule="exact"/>
        <w:rPr>
          <w:rFonts w:cs="SimSun-Identity-H"/>
          <w:b/>
          <w:color w:val="000000"/>
          <w:kern w:val="0"/>
          <w:szCs w:val="21"/>
        </w:rPr>
      </w:pPr>
      <w:r w:rsidRPr="00821069">
        <w:rPr>
          <w:rFonts w:cs="SimSun-Identity-H"/>
          <w:b/>
          <w:color w:val="000000"/>
          <w:kern w:val="0"/>
          <w:szCs w:val="21"/>
        </w:rPr>
        <w:tab/>
      </w:r>
      <w:proofErr w:type="gramStart"/>
      <w:r w:rsidRPr="00821069">
        <w:rPr>
          <w:rFonts w:cs="SimSun-Identity-H"/>
          <w:b/>
          <w:color w:val="000000"/>
          <w:kern w:val="0"/>
          <w:szCs w:val="21"/>
        </w:rPr>
        <w:t>{ cout</w:t>
      </w:r>
      <w:proofErr w:type="gramEnd"/>
      <w:r w:rsidRPr="00821069">
        <w:rPr>
          <w:rFonts w:cs="SimSun-Identity-H"/>
          <w:b/>
          <w:color w:val="000000"/>
          <w:kern w:val="0"/>
          <w:szCs w:val="21"/>
        </w:rPr>
        <w:t xml:space="preserve"> &lt;&lt; "C::fund" &lt;&lt; endl;}</w:t>
      </w:r>
    </w:p>
    <w:p w:rsidR="00821069" w:rsidRPr="00821069" w:rsidRDefault="00821069" w:rsidP="00821069">
      <w:pPr>
        <w:spacing w:line="400" w:lineRule="exact"/>
        <w:rPr>
          <w:rFonts w:cs="SimSun-Identity-H"/>
          <w:b/>
          <w:color w:val="000000"/>
          <w:kern w:val="0"/>
          <w:szCs w:val="21"/>
        </w:rPr>
      </w:pPr>
      <w:r w:rsidRPr="00821069">
        <w:rPr>
          <w:rFonts w:cs="SimSun-Identity-H"/>
          <w:b/>
          <w:color w:val="000000"/>
          <w:kern w:val="0"/>
          <w:szCs w:val="21"/>
        </w:rPr>
        <w:t>};</w:t>
      </w:r>
    </w:p>
    <w:p w:rsidR="00821069" w:rsidRPr="00821069" w:rsidRDefault="007319F1" w:rsidP="00821069">
      <w:pPr>
        <w:spacing w:line="400" w:lineRule="exact"/>
        <w:rPr>
          <w:rFonts w:cs="SimSun-Identity-H"/>
          <w:b/>
          <w:color w:val="000000"/>
          <w:kern w:val="0"/>
          <w:szCs w:val="21"/>
        </w:rPr>
      </w:pPr>
      <w:proofErr w:type="gramStart"/>
      <w:r>
        <w:rPr>
          <w:rFonts w:cs="SimSun-Identity-H" w:hint="eastAsia"/>
          <w:b/>
          <w:color w:val="000000"/>
          <w:kern w:val="0"/>
          <w:szCs w:val="21"/>
        </w:rPr>
        <w:t>void</w:t>
      </w:r>
      <w:proofErr w:type="gramEnd"/>
      <w:r>
        <w:rPr>
          <w:rFonts w:cs="SimSun-Identity-H" w:hint="eastAsia"/>
          <w:b/>
          <w:color w:val="000000"/>
          <w:kern w:val="0"/>
          <w:szCs w:val="21"/>
        </w:rPr>
        <w:t xml:space="preserve"> </w:t>
      </w:r>
      <w:r w:rsidR="00821069" w:rsidRPr="00821069">
        <w:rPr>
          <w:rFonts w:cs="SimSun-Identity-H"/>
          <w:b/>
          <w:color w:val="000000"/>
          <w:kern w:val="0"/>
          <w:szCs w:val="21"/>
        </w:rPr>
        <w:t xml:space="preserve">main() </w:t>
      </w:r>
    </w:p>
    <w:p w:rsidR="00EB3040" w:rsidRDefault="00821069" w:rsidP="00821069">
      <w:pPr>
        <w:spacing w:line="400" w:lineRule="exact"/>
        <w:rPr>
          <w:rFonts w:cs="SimSun-Identity-H"/>
          <w:b/>
          <w:color w:val="000000"/>
          <w:kern w:val="0"/>
          <w:szCs w:val="21"/>
        </w:rPr>
      </w:pPr>
      <w:r w:rsidRPr="00821069">
        <w:rPr>
          <w:rFonts w:cs="SimSun-Identity-H"/>
          <w:b/>
          <w:color w:val="000000"/>
          <w:kern w:val="0"/>
          <w:szCs w:val="21"/>
        </w:rPr>
        <w:t>{</w:t>
      </w:r>
      <w:r w:rsidRPr="00821069">
        <w:rPr>
          <w:rFonts w:cs="SimSun-Identity-H"/>
          <w:b/>
          <w:color w:val="000000"/>
          <w:kern w:val="0"/>
          <w:szCs w:val="21"/>
        </w:rPr>
        <w:tab/>
      </w:r>
      <w:proofErr w:type="gramStart"/>
      <w:r w:rsidRPr="00821069">
        <w:rPr>
          <w:rFonts w:cs="SimSun-Identity-H"/>
          <w:b/>
          <w:color w:val="000000"/>
          <w:kern w:val="0"/>
          <w:szCs w:val="21"/>
        </w:rPr>
        <w:t xml:space="preserve">C </w:t>
      </w:r>
      <w:r>
        <w:rPr>
          <w:rFonts w:cs="SimSun-Identity-H" w:hint="eastAsia"/>
          <w:b/>
          <w:color w:val="000000"/>
          <w:kern w:val="0"/>
          <w:szCs w:val="21"/>
        </w:rPr>
        <w:t xml:space="preserve"> </w:t>
      </w:r>
      <w:r w:rsidRPr="00821069">
        <w:rPr>
          <w:rFonts w:cs="SimSun-Identity-H"/>
          <w:b/>
          <w:color w:val="000000"/>
          <w:kern w:val="0"/>
          <w:szCs w:val="21"/>
        </w:rPr>
        <w:t>c</w:t>
      </w:r>
      <w:proofErr w:type="gramEnd"/>
      <w:r w:rsidRPr="00821069">
        <w:rPr>
          <w:rFonts w:cs="SimSun-Identity-H"/>
          <w:b/>
          <w:color w:val="000000"/>
          <w:kern w:val="0"/>
          <w:szCs w:val="21"/>
        </w:rPr>
        <w:t>;  }</w:t>
      </w:r>
    </w:p>
    <w:p w:rsidR="00821069" w:rsidRDefault="00821069" w:rsidP="00821069">
      <w:pPr>
        <w:rPr>
          <w:rFonts w:hint="eastAsia"/>
        </w:rPr>
      </w:pPr>
      <w:r>
        <w:rPr>
          <w:rFonts w:hint="eastAsia"/>
        </w:rPr>
        <w:t>程序的运行结果为</w:t>
      </w:r>
      <w:r>
        <w:rPr>
          <w:rFonts w:hint="eastAsia"/>
        </w:rPr>
        <w:t>__________________________</w:t>
      </w:r>
    </w:p>
    <w:p w:rsidR="007319F1" w:rsidRPr="007319F1" w:rsidRDefault="007319F1" w:rsidP="007319F1">
      <w:pPr>
        <w:rPr>
          <w:b/>
          <w:color w:val="FF0000"/>
        </w:rPr>
      </w:pPr>
      <w:r w:rsidRPr="007319F1">
        <w:rPr>
          <w:b/>
          <w:color w:val="FF0000"/>
        </w:rPr>
        <w:t>A::func</w:t>
      </w:r>
    </w:p>
    <w:p w:rsidR="007319F1" w:rsidRPr="007319F1" w:rsidRDefault="007319F1" w:rsidP="007319F1">
      <w:pPr>
        <w:rPr>
          <w:b/>
          <w:color w:val="FF0000"/>
        </w:rPr>
      </w:pPr>
      <w:r w:rsidRPr="007319F1">
        <w:rPr>
          <w:b/>
          <w:color w:val="FF0000"/>
        </w:rPr>
        <w:t>C::fund</w:t>
      </w:r>
    </w:p>
    <w:p w:rsidR="007319F1" w:rsidRPr="007319F1" w:rsidRDefault="007319F1" w:rsidP="007319F1">
      <w:pPr>
        <w:rPr>
          <w:b/>
          <w:color w:val="FF0000"/>
        </w:rPr>
      </w:pPr>
      <w:r w:rsidRPr="007319F1">
        <w:rPr>
          <w:b/>
          <w:color w:val="FF0000"/>
        </w:rPr>
        <w:t>A::fund</w:t>
      </w:r>
    </w:p>
    <w:p w:rsidR="00821069" w:rsidRDefault="00821069" w:rsidP="00821069">
      <w:pPr>
        <w:spacing w:line="0" w:lineRule="atLeast"/>
        <w:rPr>
          <w:sz w:val="20"/>
          <w:szCs w:val="18"/>
        </w:rPr>
      </w:pPr>
      <w:r>
        <w:rPr>
          <w:rFonts w:hint="eastAsia"/>
        </w:rPr>
        <w:t>15.</w:t>
      </w:r>
      <w:r w:rsidRPr="00821069">
        <w:rPr>
          <w:sz w:val="20"/>
          <w:szCs w:val="18"/>
        </w:rPr>
        <w:t xml:space="preserve"> </w:t>
      </w:r>
      <w:r>
        <w:rPr>
          <w:sz w:val="20"/>
          <w:szCs w:val="18"/>
        </w:rPr>
        <w:t>#include &lt;iostream.h&gt;</w:t>
      </w:r>
    </w:p>
    <w:p w:rsidR="00821069" w:rsidRDefault="00821069" w:rsidP="00821069">
      <w:pPr>
        <w:spacing w:line="0" w:lineRule="atLeast"/>
        <w:rPr>
          <w:sz w:val="20"/>
          <w:szCs w:val="18"/>
        </w:rPr>
      </w:pPr>
      <w:proofErr w:type="gramStart"/>
      <w:r>
        <w:rPr>
          <w:sz w:val="20"/>
          <w:szCs w:val="18"/>
        </w:rPr>
        <w:t>class</w:t>
      </w:r>
      <w:proofErr w:type="gramEnd"/>
      <w:r>
        <w:rPr>
          <w:sz w:val="20"/>
          <w:szCs w:val="18"/>
        </w:rPr>
        <w:t xml:space="preserve"> A {</w:t>
      </w:r>
    </w:p>
    <w:p w:rsidR="00821069" w:rsidRDefault="00821069" w:rsidP="00821069">
      <w:pPr>
        <w:spacing w:line="0" w:lineRule="atLeast"/>
        <w:ind w:firstLineChars="100" w:firstLine="200"/>
        <w:rPr>
          <w:sz w:val="20"/>
          <w:szCs w:val="18"/>
        </w:rPr>
      </w:pPr>
      <w:proofErr w:type="gramStart"/>
      <w:r>
        <w:rPr>
          <w:sz w:val="20"/>
          <w:szCs w:val="18"/>
        </w:rPr>
        <w:t>public :</w:t>
      </w:r>
      <w:proofErr w:type="gramEnd"/>
    </w:p>
    <w:p w:rsidR="00821069" w:rsidRDefault="00821069" w:rsidP="00821069">
      <w:pPr>
        <w:spacing w:line="0" w:lineRule="atLeast"/>
        <w:ind w:firstLineChars="100" w:firstLine="200"/>
        <w:rPr>
          <w:sz w:val="20"/>
          <w:szCs w:val="18"/>
        </w:rPr>
      </w:pPr>
      <w:proofErr w:type="gramStart"/>
      <w:r>
        <w:rPr>
          <w:sz w:val="20"/>
          <w:szCs w:val="18"/>
        </w:rPr>
        <w:t>virtual</w:t>
      </w:r>
      <w:proofErr w:type="gramEnd"/>
      <w:r>
        <w:rPr>
          <w:sz w:val="20"/>
          <w:szCs w:val="18"/>
        </w:rPr>
        <w:t xml:space="preserve"> ~A() {cout&lt;&lt;"DestructA" &lt;&lt;endl; }</w:t>
      </w:r>
    </w:p>
    <w:p w:rsidR="00821069" w:rsidRDefault="00821069" w:rsidP="00821069">
      <w:pPr>
        <w:spacing w:line="0" w:lineRule="atLeast"/>
        <w:rPr>
          <w:sz w:val="20"/>
          <w:szCs w:val="18"/>
        </w:rPr>
      </w:pPr>
      <w:r>
        <w:rPr>
          <w:sz w:val="20"/>
          <w:szCs w:val="18"/>
        </w:rPr>
        <w:t>};</w:t>
      </w:r>
    </w:p>
    <w:p w:rsidR="00821069" w:rsidRDefault="00821069" w:rsidP="00821069">
      <w:pPr>
        <w:spacing w:line="0" w:lineRule="atLeast"/>
        <w:rPr>
          <w:sz w:val="20"/>
          <w:szCs w:val="18"/>
        </w:rPr>
      </w:pPr>
      <w:proofErr w:type="gramStart"/>
      <w:r>
        <w:rPr>
          <w:sz w:val="20"/>
          <w:szCs w:val="18"/>
        </w:rPr>
        <w:t>class</w:t>
      </w:r>
      <w:proofErr w:type="gramEnd"/>
      <w:r>
        <w:rPr>
          <w:sz w:val="20"/>
          <w:szCs w:val="18"/>
        </w:rPr>
        <w:t xml:space="preserve"> B: public A {</w:t>
      </w:r>
    </w:p>
    <w:p w:rsidR="00821069" w:rsidRDefault="00821069" w:rsidP="00821069">
      <w:pPr>
        <w:spacing w:line="0" w:lineRule="atLeast"/>
        <w:ind w:firstLineChars="100" w:firstLine="200"/>
        <w:rPr>
          <w:sz w:val="20"/>
          <w:szCs w:val="18"/>
        </w:rPr>
      </w:pPr>
      <w:proofErr w:type="gramStart"/>
      <w:r>
        <w:rPr>
          <w:sz w:val="20"/>
          <w:szCs w:val="18"/>
        </w:rPr>
        <w:t>public</w:t>
      </w:r>
      <w:proofErr w:type="gramEnd"/>
      <w:r>
        <w:rPr>
          <w:sz w:val="20"/>
          <w:szCs w:val="18"/>
        </w:rPr>
        <w:t>:</w:t>
      </w:r>
    </w:p>
    <w:p w:rsidR="00821069" w:rsidRDefault="00821069" w:rsidP="00821069">
      <w:pPr>
        <w:spacing w:line="0" w:lineRule="atLeast"/>
        <w:ind w:firstLineChars="100" w:firstLine="200"/>
        <w:rPr>
          <w:sz w:val="20"/>
          <w:szCs w:val="18"/>
        </w:rPr>
      </w:pPr>
      <w:proofErr w:type="gramStart"/>
      <w:r>
        <w:rPr>
          <w:sz w:val="20"/>
          <w:szCs w:val="18"/>
        </w:rPr>
        <w:t>virtual</w:t>
      </w:r>
      <w:proofErr w:type="gramEnd"/>
      <w:r>
        <w:rPr>
          <w:sz w:val="20"/>
          <w:szCs w:val="18"/>
        </w:rPr>
        <w:t xml:space="preserve"> ~B() {cout&lt;&lt;"DestructB" &lt;&lt; endl;</w:t>
      </w:r>
      <w:r>
        <w:rPr>
          <w:sz w:val="20"/>
          <w:szCs w:val="18"/>
        </w:rPr>
        <w:tab/>
        <w:t>}</w:t>
      </w:r>
    </w:p>
    <w:p w:rsidR="00821069" w:rsidRDefault="00821069" w:rsidP="00821069">
      <w:pPr>
        <w:spacing w:line="0" w:lineRule="atLeast"/>
        <w:rPr>
          <w:sz w:val="20"/>
          <w:szCs w:val="18"/>
        </w:rPr>
      </w:pPr>
      <w:r>
        <w:rPr>
          <w:sz w:val="20"/>
          <w:szCs w:val="18"/>
        </w:rPr>
        <w:t>};</w:t>
      </w:r>
    </w:p>
    <w:p w:rsidR="00821069" w:rsidRDefault="00821069" w:rsidP="00821069">
      <w:pPr>
        <w:spacing w:line="0" w:lineRule="atLeast"/>
        <w:rPr>
          <w:sz w:val="20"/>
          <w:szCs w:val="18"/>
        </w:rPr>
      </w:pPr>
      <w:proofErr w:type="gramStart"/>
      <w:r>
        <w:rPr>
          <w:sz w:val="20"/>
          <w:szCs w:val="18"/>
        </w:rPr>
        <w:t>class</w:t>
      </w:r>
      <w:proofErr w:type="gramEnd"/>
      <w:r>
        <w:rPr>
          <w:sz w:val="20"/>
          <w:szCs w:val="18"/>
        </w:rPr>
        <w:t xml:space="preserve"> C: public B {</w:t>
      </w:r>
    </w:p>
    <w:p w:rsidR="00821069" w:rsidRDefault="00821069" w:rsidP="00821069">
      <w:pPr>
        <w:spacing w:line="0" w:lineRule="atLeast"/>
        <w:ind w:firstLineChars="100" w:firstLine="200"/>
        <w:rPr>
          <w:sz w:val="20"/>
          <w:szCs w:val="18"/>
        </w:rPr>
      </w:pPr>
      <w:proofErr w:type="gramStart"/>
      <w:r>
        <w:rPr>
          <w:sz w:val="20"/>
          <w:szCs w:val="18"/>
        </w:rPr>
        <w:t>public</w:t>
      </w:r>
      <w:proofErr w:type="gramEnd"/>
      <w:r>
        <w:rPr>
          <w:sz w:val="20"/>
          <w:szCs w:val="18"/>
        </w:rPr>
        <w:t>:</w:t>
      </w:r>
    </w:p>
    <w:p w:rsidR="00821069" w:rsidRDefault="00821069" w:rsidP="00821069">
      <w:pPr>
        <w:spacing w:line="0" w:lineRule="atLeast"/>
        <w:ind w:firstLineChars="100" w:firstLine="200"/>
        <w:rPr>
          <w:sz w:val="20"/>
          <w:szCs w:val="18"/>
        </w:rPr>
      </w:pPr>
      <w:r>
        <w:rPr>
          <w:sz w:val="20"/>
          <w:szCs w:val="18"/>
        </w:rPr>
        <w:t>~</w:t>
      </w:r>
      <w:proofErr w:type="gramStart"/>
      <w:r>
        <w:rPr>
          <w:sz w:val="20"/>
          <w:szCs w:val="18"/>
        </w:rPr>
        <w:t>C(</w:t>
      </w:r>
      <w:proofErr w:type="gramEnd"/>
      <w:r>
        <w:rPr>
          <w:sz w:val="20"/>
          <w:szCs w:val="18"/>
        </w:rPr>
        <w:t>) { cout &lt;&lt; "DestructC" &lt;&lt; endl; }</w:t>
      </w:r>
    </w:p>
    <w:p w:rsidR="00821069" w:rsidRDefault="00821069" w:rsidP="00821069">
      <w:pPr>
        <w:spacing w:line="0" w:lineRule="atLeast"/>
        <w:rPr>
          <w:sz w:val="20"/>
          <w:szCs w:val="18"/>
        </w:rPr>
      </w:pPr>
      <w:r>
        <w:rPr>
          <w:sz w:val="20"/>
          <w:szCs w:val="18"/>
        </w:rPr>
        <w:t>};</w:t>
      </w:r>
    </w:p>
    <w:p w:rsidR="00821069" w:rsidRDefault="00821069" w:rsidP="00821069">
      <w:pPr>
        <w:spacing w:line="0" w:lineRule="atLeast"/>
        <w:rPr>
          <w:sz w:val="20"/>
          <w:szCs w:val="18"/>
        </w:rPr>
      </w:pPr>
      <w:proofErr w:type="gramStart"/>
      <w:r>
        <w:rPr>
          <w:sz w:val="20"/>
          <w:szCs w:val="18"/>
        </w:rPr>
        <w:t>void</w:t>
      </w:r>
      <w:proofErr w:type="gramEnd"/>
      <w:r>
        <w:rPr>
          <w:sz w:val="20"/>
          <w:szCs w:val="18"/>
        </w:rPr>
        <w:t xml:space="preserve"> main() {</w:t>
      </w:r>
    </w:p>
    <w:p w:rsidR="00821069" w:rsidRDefault="00821069" w:rsidP="00821069">
      <w:pPr>
        <w:spacing w:line="0" w:lineRule="atLeast"/>
        <w:rPr>
          <w:sz w:val="20"/>
          <w:szCs w:val="18"/>
        </w:rPr>
      </w:pPr>
      <w:r>
        <w:rPr>
          <w:sz w:val="20"/>
          <w:szCs w:val="18"/>
        </w:rPr>
        <w:tab/>
        <w:t>A * pa = new C;</w:t>
      </w:r>
    </w:p>
    <w:p w:rsidR="00821069" w:rsidRDefault="00821069" w:rsidP="00821069">
      <w:pPr>
        <w:spacing w:line="0" w:lineRule="atLeast"/>
        <w:rPr>
          <w:sz w:val="20"/>
          <w:szCs w:val="18"/>
        </w:rPr>
      </w:pPr>
      <w:r>
        <w:rPr>
          <w:sz w:val="20"/>
          <w:szCs w:val="18"/>
        </w:rPr>
        <w:tab/>
      </w:r>
      <w:proofErr w:type="gramStart"/>
      <w:r>
        <w:rPr>
          <w:sz w:val="20"/>
          <w:szCs w:val="18"/>
        </w:rPr>
        <w:t>delete</w:t>
      </w:r>
      <w:proofErr w:type="gramEnd"/>
      <w:r>
        <w:rPr>
          <w:sz w:val="20"/>
          <w:szCs w:val="18"/>
        </w:rPr>
        <w:t xml:space="preserve"> pa;  </w:t>
      </w:r>
    </w:p>
    <w:p w:rsidR="00821069" w:rsidRDefault="00821069" w:rsidP="00821069">
      <w:pPr>
        <w:spacing w:line="0" w:lineRule="atLeast"/>
        <w:rPr>
          <w:sz w:val="20"/>
          <w:szCs w:val="18"/>
        </w:rPr>
      </w:pPr>
      <w:r>
        <w:rPr>
          <w:sz w:val="20"/>
          <w:szCs w:val="18"/>
        </w:rPr>
        <w:t>A a;</w:t>
      </w:r>
    </w:p>
    <w:p w:rsidR="00821069" w:rsidRDefault="00821069" w:rsidP="00821069">
      <w:pPr>
        <w:spacing w:line="0" w:lineRule="atLeast"/>
        <w:rPr>
          <w:sz w:val="20"/>
          <w:szCs w:val="18"/>
        </w:rPr>
      </w:pPr>
      <w:r>
        <w:rPr>
          <w:sz w:val="20"/>
          <w:szCs w:val="18"/>
        </w:rPr>
        <w:lastRenderedPageBreak/>
        <w:t>}</w:t>
      </w:r>
    </w:p>
    <w:p w:rsidR="00821069" w:rsidRDefault="00821069" w:rsidP="00821069">
      <w:pPr>
        <w:rPr>
          <w:rFonts w:hint="eastAsia"/>
        </w:rPr>
      </w:pPr>
      <w:r>
        <w:rPr>
          <w:rFonts w:hint="eastAsia"/>
        </w:rPr>
        <w:t>程序的运行结果为</w:t>
      </w:r>
      <w:r>
        <w:rPr>
          <w:rFonts w:hint="eastAsia"/>
        </w:rPr>
        <w:t>__________________________</w:t>
      </w:r>
    </w:p>
    <w:p w:rsidR="007319F1" w:rsidRPr="007319F1" w:rsidRDefault="007319F1" w:rsidP="007319F1">
      <w:pPr>
        <w:rPr>
          <w:b/>
          <w:color w:val="FF0000"/>
        </w:rPr>
      </w:pPr>
      <w:r w:rsidRPr="007319F1">
        <w:rPr>
          <w:b/>
          <w:color w:val="FF0000"/>
        </w:rPr>
        <w:t>DestructC</w:t>
      </w:r>
    </w:p>
    <w:p w:rsidR="007319F1" w:rsidRPr="007319F1" w:rsidRDefault="007319F1" w:rsidP="007319F1">
      <w:pPr>
        <w:rPr>
          <w:b/>
          <w:color w:val="FF0000"/>
        </w:rPr>
      </w:pPr>
      <w:r w:rsidRPr="007319F1">
        <w:rPr>
          <w:b/>
          <w:color w:val="FF0000"/>
        </w:rPr>
        <w:t>DestructB</w:t>
      </w:r>
    </w:p>
    <w:p w:rsidR="007319F1" w:rsidRPr="007319F1" w:rsidRDefault="007319F1" w:rsidP="007319F1">
      <w:pPr>
        <w:rPr>
          <w:b/>
          <w:color w:val="FF0000"/>
        </w:rPr>
      </w:pPr>
      <w:r w:rsidRPr="007319F1">
        <w:rPr>
          <w:b/>
          <w:color w:val="FF0000"/>
        </w:rPr>
        <w:t>DestructA</w:t>
      </w:r>
    </w:p>
    <w:p w:rsidR="007319F1" w:rsidRPr="007319F1" w:rsidRDefault="007319F1" w:rsidP="007319F1">
      <w:pPr>
        <w:rPr>
          <w:b/>
          <w:color w:val="FF0000"/>
        </w:rPr>
      </w:pPr>
      <w:r w:rsidRPr="007319F1">
        <w:rPr>
          <w:b/>
          <w:color w:val="FF0000"/>
        </w:rPr>
        <w:t>DestructA</w:t>
      </w:r>
    </w:p>
    <w:p w:rsidR="009E7308" w:rsidRDefault="009E7308" w:rsidP="009E7308">
      <w:r>
        <w:rPr>
          <w:rFonts w:hint="eastAsia"/>
        </w:rPr>
        <w:t>16.</w:t>
      </w:r>
      <w:r w:rsidRPr="009E7308">
        <w:t xml:space="preserve"> </w:t>
      </w:r>
      <w:r>
        <w:t>#include &lt;iostream.h&gt;</w:t>
      </w:r>
    </w:p>
    <w:p w:rsidR="009E7308" w:rsidRDefault="009E7308" w:rsidP="009E7308">
      <w:proofErr w:type="gramStart"/>
      <w:r>
        <w:t>class</w:t>
      </w:r>
      <w:proofErr w:type="gramEnd"/>
      <w:r>
        <w:t xml:space="preserve"> classa{</w:t>
      </w:r>
    </w:p>
    <w:p w:rsidR="009E7308" w:rsidRDefault="009E7308" w:rsidP="009E7308">
      <w:proofErr w:type="gramStart"/>
      <w:r>
        <w:t>public</w:t>
      </w:r>
      <w:proofErr w:type="gramEnd"/>
      <w:r>
        <w:t>:</w:t>
      </w:r>
    </w:p>
    <w:p w:rsidR="009E7308" w:rsidRDefault="009E7308" w:rsidP="009E7308">
      <w:r>
        <w:rPr>
          <w:rFonts w:hint="eastAsia"/>
        </w:rPr>
        <w:tab/>
        <w:t>classa(){cout&lt;&lt;"</w:t>
      </w:r>
      <w:proofErr w:type="gramStart"/>
      <w:r>
        <w:rPr>
          <w:rFonts w:hint="eastAsia"/>
        </w:rPr>
        <w:t>基类</w:t>
      </w:r>
      <w:proofErr w:type="gramEnd"/>
      <w:r>
        <w:rPr>
          <w:rFonts w:hint="eastAsia"/>
        </w:rPr>
        <w:t>\n";}</w:t>
      </w:r>
    </w:p>
    <w:p w:rsidR="009E7308" w:rsidRDefault="009E7308" w:rsidP="009E7308">
      <w:r>
        <w:t>};</w:t>
      </w:r>
    </w:p>
    <w:p w:rsidR="009E7308" w:rsidRDefault="009E7308" w:rsidP="009E7308">
      <w:proofErr w:type="gramStart"/>
      <w:r>
        <w:t>class</w:t>
      </w:r>
      <w:proofErr w:type="gramEnd"/>
      <w:r>
        <w:t xml:space="preserve"> classb:public classa{</w:t>
      </w:r>
    </w:p>
    <w:p w:rsidR="009E7308" w:rsidRDefault="009E7308" w:rsidP="009E7308">
      <w:proofErr w:type="gramStart"/>
      <w:r>
        <w:t>public</w:t>
      </w:r>
      <w:proofErr w:type="gramEnd"/>
      <w:r>
        <w:t>:</w:t>
      </w:r>
    </w:p>
    <w:p w:rsidR="009E7308" w:rsidRDefault="009E7308" w:rsidP="009E7308">
      <w:r>
        <w:rPr>
          <w:rFonts w:hint="eastAsia"/>
        </w:rPr>
        <w:tab/>
        <w:t>classb(){cout&lt;&lt;"</w:t>
      </w:r>
      <w:r>
        <w:rPr>
          <w:rFonts w:hint="eastAsia"/>
        </w:rPr>
        <w:t>派生类</w:t>
      </w:r>
      <w:r>
        <w:rPr>
          <w:rFonts w:hint="eastAsia"/>
        </w:rPr>
        <w:t>\n";}</w:t>
      </w:r>
    </w:p>
    <w:p w:rsidR="009E7308" w:rsidRDefault="009E7308" w:rsidP="009E7308">
      <w:r>
        <w:t>};</w:t>
      </w:r>
    </w:p>
    <w:p w:rsidR="009E7308" w:rsidRDefault="009E7308" w:rsidP="009E7308">
      <w:proofErr w:type="gramStart"/>
      <w:r>
        <w:t>void</w:t>
      </w:r>
      <w:proofErr w:type="gramEnd"/>
      <w:r>
        <w:t xml:space="preserve"> main(){</w:t>
      </w:r>
    </w:p>
    <w:p w:rsidR="009E7308" w:rsidRDefault="009E7308" w:rsidP="009E7308">
      <w:r>
        <w:tab/>
      </w:r>
      <w:proofErr w:type="gramStart"/>
      <w:r>
        <w:t>classb</w:t>
      </w:r>
      <w:proofErr w:type="gramEnd"/>
      <w:r>
        <w:t xml:space="preserve"> x;</w:t>
      </w:r>
    </w:p>
    <w:p w:rsidR="009E7308" w:rsidRDefault="009E7308" w:rsidP="009E7308">
      <w:r>
        <w:rPr>
          <w:rFonts w:hint="eastAsia"/>
        </w:rPr>
        <w:tab/>
        <w:t>cout&lt;&lt;"</w:t>
      </w:r>
      <w:r>
        <w:rPr>
          <w:rFonts w:hint="eastAsia"/>
        </w:rPr>
        <w:t>结束</w:t>
      </w:r>
      <w:r>
        <w:rPr>
          <w:rFonts w:hint="eastAsia"/>
        </w:rPr>
        <w:t>\n";</w:t>
      </w:r>
    </w:p>
    <w:p w:rsidR="00821069" w:rsidRDefault="009E7308" w:rsidP="009E7308">
      <w:r>
        <w:t>}</w:t>
      </w:r>
    </w:p>
    <w:p w:rsidR="009E7308" w:rsidRDefault="009E7308" w:rsidP="009E7308">
      <w:pPr>
        <w:rPr>
          <w:rFonts w:hint="eastAsia"/>
        </w:rPr>
      </w:pPr>
      <w:r>
        <w:rPr>
          <w:rFonts w:hint="eastAsia"/>
        </w:rPr>
        <w:t>程序的运行结果为</w:t>
      </w:r>
      <w:r>
        <w:rPr>
          <w:rFonts w:hint="eastAsia"/>
        </w:rPr>
        <w:t>__________________________</w:t>
      </w:r>
    </w:p>
    <w:p w:rsidR="007319F1" w:rsidRPr="007319F1" w:rsidRDefault="007319F1" w:rsidP="007319F1">
      <w:pPr>
        <w:rPr>
          <w:rFonts w:hint="eastAsia"/>
          <w:b/>
          <w:color w:val="FF0000"/>
        </w:rPr>
      </w:pPr>
      <w:r w:rsidRPr="007319F1">
        <w:rPr>
          <w:rFonts w:hint="eastAsia"/>
          <w:b/>
          <w:color w:val="FF0000"/>
        </w:rPr>
        <w:t>基类</w:t>
      </w:r>
    </w:p>
    <w:p w:rsidR="007319F1" w:rsidRPr="007319F1" w:rsidRDefault="007319F1" w:rsidP="007319F1">
      <w:pPr>
        <w:rPr>
          <w:rFonts w:hint="eastAsia"/>
          <w:b/>
          <w:color w:val="FF0000"/>
        </w:rPr>
      </w:pPr>
      <w:r w:rsidRPr="007319F1">
        <w:rPr>
          <w:rFonts w:hint="eastAsia"/>
          <w:b/>
          <w:color w:val="FF0000"/>
        </w:rPr>
        <w:t>派生类</w:t>
      </w:r>
    </w:p>
    <w:p w:rsidR="007319F1" w:rsidRPr="007319F1" w:rsidRDefault="007319F1" w:rsidP="007319F1">
      <w:pPr>
        <w:rPr>
          <w:b/>
          <w:color w:val="FF0000"/>
        </w:rPr>
      </w:pPr>
      <w:r w:rsidRPr="007319F1">
        <w:rPr>
          <w:rFonts w:hint="eastAsia"/>
          <w:b/>
          <w:color w:val="FF0000"/>
        </w:rPr>
        <w:t>结束</w:t>
      </w:r>
    </w:p>
    <w:p w:rsidR="001026E1" w:rsidRPr="001026E1" w:rsidRDefault="009E7308" w:rsidP="001026E1">
      <w:pPr>
        <w:spacing w:line="400" w:lineRule="exact"/>
        <w:rPr>
          <w:rFonts w:cs="SimSun-Identity-H"/>
          <w:b/>
          <w:color w:val="000000"/>
          <w:kern w:val="0"/>
          <w:szCs w:val="21"/>
        </w:rPr>
      </w:pPr>
      <w:r>
        <w:rPr>
          <w:rFonts w:cs="SimSun-Identity-H" w:hint="eastAsia"/>
          <w:b/>
          <w:color w:val="000000"/>
          <w:kern w:val="0"/>
          <w:szCs w:val="21"/>
        </w:rPr>
        <w:t>17.</w:t>
      </w:r>
      <w:r w:rsidR="001026E1" w:rsidRPr="001026E1">
        <w:t xml:space="preserve"> </w:t>
      </w:r>
      <w:r w:rsidR="001026E1" w:rsidRPr="001026E1">
        <w:rPr>
          <w:rFonts w:cs="SimSun-Identity-H"/>
          <w:b/>
          <w:color w:val="000000"/>
          <w:kern w:val="0"/>
          <w:szCs w:val="21"/>
        </w:rPr>
        <w:t>#include&lt;iostream&gt;</w:t>
      </w:r>
    </w:p>
    <w:p w:rsidR="001026E1" w:rsidRPr="001026E1" w:rsidRDefault="001026E1" w:rsidP="001026E1">
      <w:pPr>
        <w:spacing w:line="400" w:lineRule="exact"/>
        <w:rPr>
          <w:rFonts w:cs="SimSun-Identity-H"/>
          <w:b/>
          <w:color w:val="000000"/>
          <w:kern w:val="0"/>
          <w:szCs w:val="21"/>
        </w:rPr>
      </w:pPr>
      <w:proofErr w:type="gramStart"/>
      <w:r w:rsidRPr="001026E1">
        <w:rPr>
          <w:rFonts w:cs="SimSun-Identity-H"/>
          <w:b/>
          <w:color w:val="000000"/>
          <w:kern w:val="0"/>
          <w:szCs w:val="21"/>
        </w:rPr>
        <w:t>using</w:t>
      </w:r>
      <w:proofErr w:type="gramEnd"/>
      <w:r w:rsidRPr="001026E1">
        <w:rPr>
          <w:rFonts w:cs="SimSun-Identity-H"/>
          <w:b/>
          <w:color w:val="000000"/>
          <w:kern w:val="0"/>
          <w:szCs w:val="21"/>
        </w:rPr>
        <w:t xml:space="preserve"> namespace std;</w:t>
      </w:r>
    </w:p>
    <w:p w:rsidR="001026E1" w:rsidRPr="001026E1" w:rsidRDefault="001026E1" w:rsidP="001026E1">
      <w:pPr>
        <w:spacing w:line="400" w:lineRule="exact"/>
        <w:rPr>
          <w:rFonts w:cs="SimSun-Identity-H"/>
          <w:b/>
          <w:color w:val="000000"/>
          <w:kern w:val="0"/>
          <w:szCs w:val="21"/>
        </w:rPr>
      </w:pPr>
      <w:proofErr w:type="gramStart"/>
      <w:r w:rsidRPr="001026E1">
        <w:rPr>
          <w:rFonts w:cs="SimSun-Identity-H"/>
          <w:b/>
          <w:color w:val="000000"/>
          <w:kern w:val="0"/>
          <w:szCs w:val="21"/>
        </w:rPr>
        <w:t>class</w:t>
      </w:r>
      <w:proofErr w:type="gramEnd"/>
      <w:r w:rsidRPr="001026E1">
        <w:rPr>
          <w:rFonts w:cs="SimSun-Identity-H"/>
          <w:b/>
          <w:color w:val="000000"/>
          <w:kern w:val="0"/>
          <w:szCs w:val="21"/>
        </w:rPr>
        <w:t xml:space="preserve"> name{</w:t>
      </w:r>
    </w:p>
    <w:p w:rsidR="001026E1" w:rsidRPr="001026E1" w:rsidRDefault="001026E1" w:rsidP="001026E1">
      <w:pPr>
        <w:spacing w:line="400" w:lineRule="exact"/>
        <w:rPr>
          <w:rFonts w:cs="SimSun-Identity-H"/>
          <w:b/>
          <w:color w:val="000000"/>
          <w:kern w:val="0"/>
          <w:szCs w:val="21"/>
        </w:rPr>
      </w:pPr>
      <w:r w:rsidRPr="001026E1">
        <w:rPr>
          <w:rFonts w:cs="SimSun-Identity-H"/>
          <w:b/>
          <w:color w:val="000000"/>
          <w:kern w:val="0"/>
          <w:szCs w:val="21"/>
        </w:rPr>
        <w:tab/>
      </w:r>
      <w:proofErr w:type="gramStart"/>
      <w:r w:rsidRPr="001026E1">
        <w:rPr>
          <w:rFonts w:cs="SimSun-Identity-H"/>
          <w:b/>
          <w:color w:val="000000"/>
          <w:kern w:val="0"/>
          <w:szCs w:val="21"/>
        </w:rPr>
        <w:t>int</w:t>
      </w:r>
      <w:proofErr w:type="gramEnd"/>
      <w:r w:rsidRPr="001026E1">
        <w:rPr>
          <w:rFonts w:cs="SimSun-Identity-H"/>
          <w:b/>
          <w:color w:val="000000"/>
          <w:kern w:val="0"/>
          <w:szCs w:val="21"/>
        </w:rPr>
        <w:t xml:space="preserve"> i;</w:t>
      </w:r>
    </w:p>
    <w:p w:rsidR="001026E1" w:rsidRPr="001026E1" w:rsidRDefault="001026E1" w:rsidP="001026E1">
      <w:pPr>
        <w:spacing w:line="400" w:lineRule="exact"/>
        <w:rPr>
          <w:rFonts w:cs="SimSun-Identity-H"/>
          <w:b/>
          <w:color w:val="000000"/>
          <w:kern w:val="0"/>
          <w:szCs w:val="21"/>
        </w:rPr>
      </w:pPr>
      <w:r w:rsidRPr="001026E1">
        <w:rPr>
          <w:rFonts w:cs="SimSun-Identity-H"/>
          <w:b/>
          <w:color w:val="000000"/>
          <w:kern w:val="0"/>
          <w:szCs w:val="21"/>
        </w:rPr>
        <w:tab/>
      </w:r>
      <w:proofErr w:type="gramStart"/>
      <w:r w:rsidRPr="001026E1">
        <w:rPr>
          <w:rFonts w:cs="SimSun-Identity-H"/>
          <w:b/>
          <w:color w:val="000000"/>
          <w:kern w:val="0"/>
          <w:szCs w:val="21"/>
        </w:rPr>
        <w:t>static</w:t>
      </w:r>
      <w:proofErr w:type="gramEnd"/>
      <w:r w:rsidRPr="001026E1">
        <w:rPr>
          <w:rFonts w:cs="SimSun-Identity-H"/>
          <w:b/>
          <w:color w:val="000000"/>
          <w:kern w:val="0"/>
          <w:szCs w:val="21"/>
        </w:rPr>
        <w:t xml:space="preserve"> int j;</w:t>
      </w:r>
    </w:p>
    <w:p w:rsidR="001026E1" w:rsidRPr="001026E1" w:rsidRDefault="001026E1" w:rsidP="001026E1">
      <w:pPr>
        <w:spacing w:line="400" w:lineRule="exact"/>
        <w:rPr>
          <w:rFonts w:cs="SimSun-Identity-H"/>
          <w:b/>
          <w:color w:val="000000"/>
          <w:kern w:val="0"/>
          <w:szCs w:val="21"/>
        </w:rPr>
      </w:pPr>
      <w:proofErr w:type="gramStart"/>
      <w:r w:rsidRPr="001026E1">
        <w:rPr>
          <w:rFonts w:cs="SimSun-Identity-H"/>
          <w:b/>
          <w:color w:val="000000"/>
          <w:kern w:val="0"/>
          <w:szCs w:val="21"/>
        </w:rPr>
        <w:t>public</w:t>
      </w:r>
      <w:proofErr w:type="gramEnd"/>
      <w:r w:rsidRPr="001026E1">
        <w:rPr>
          <w:rFonts w:cs="SimSun-Identity-H"/>
          <w:b/>
          <w:color w:val="000000"/>
          <w:kern w:val="0"/>
          <w:szCs w:val="21"/>
        </w:rPr>
        <w:t>:</w:t>
      </w:r>
    </w:p>
    <w:p w:rsidR="001026E1" w:rsidRPr="001026E1" w:rsidRDefault="001026E1" w:rsidP="001026E1">
      <w:pPr>
        <w:spacing w:line="400" w:lineRule="exact"/>
        <w:rPr>
          <w:rFonts w:cs="SimSun-Identity-H"/>
          <w:b/>
          <w:color w:val="000000"/>
          <w:kern w:val="0"/>
          <w:szCs w:val="21"/>
        </w:rPr>
      </w:pPr>
      <w:r w:rsidRPr="001026E1">
        <w:rPr>
          <w:rFonts w:cs="SimSun-Identity-H"/>
          <w:b/>
          <w:color w:val="000000"/>
          <w:kern w:val="0"/>
          <w:szCs w:val="21"/>
        </w:rPr>
        <w:t xml:space="preserve">    </w:t>
      </w:r>
      <w:proofErr w:type="gramStart"/>
      <w:r w:rsidRPr="001026E1">
        <w:rPr>
          <w:rFonts w:cs="SimSun-Identity-H"/>
          <w:b/>
          <w:color w:val="000000"/>
          <w:kern w:val="0"/>
          <w:szCs w:val="21"/>
        </w:rPr>
        <w:t>name(</w:t>
      </w:r>
      <w:proofErr w:type="gramEnd"/>
      <w:r w:rsidRPr="001026E1">
        <w:rPr>
          <w:rFonts w:cs="SimSun-Identity-H"/>
          <w:b/>
          <w:color w:val="000000"/>
          <w:kern w:val="0"/>
          <w:szCs w:val="21"/>
        </w:rPr>
        <w:t>int x=0){i=x;j++;}</w:t>
      </w:r>
    </w:p>
    <w:p w:rsidR="001026E1" w:rsidRPr="001026E1" w:rsidRDefault="001026E1" w:rsidP="001026E1">
      <w:pPr>
        <w:spacing w:line="400" w:lineRule="exact"/>
        <w:rPr>
          <w:rFonts w:cs="SimSun-Identity-H"/>
          <w:b/>
          <w:color w:val="000000"/>
          <w:kern w:val="0"/>
          <w:szCs w:val="21"/>
        </w:rPr>
      </w:pPr>
      <w:r w:rsidRPr="001026E1">
        <w:rPr>
          <w:rFonts w:cs="SimSun-Identity-H"/>
          <w:b/>
          <w:color w:val="000000"/>
          <w:kern w:val="0"/>
          <w:szCs w:val="21"/>
        </w:rPr>
        <w:tab/>
      </w:r>
      <w:proofErr w:type="gramStart"/>
      <w:r w:rsidRPr="001026E1">
        <w:rPr>
          <w:rFonts w:cs="SimSun-Identity-H"/>
          <w:b/>
          <w:color w:val="000000"/>
          <w:kern w:val="0"/>
          <w:szCs w:val="21"/>
        </w:rPr>
        <w:t>void</w:t>
      </w:r>
      <w:proofErr w:type="gramEnd"/>
      <w:r w:rsidRPr="001026E1">
        <w:rPr>
          <w:rFonts w:cs="SimSun-Identity-H"/>
          <w:b/>
          <w:color w:val="000000"/>
          <w:kern w:val="0"/>
          <w:szCs w:val="21"/>
        </w:rPr>
        <w:t xml:space="preserve"> display(){</w:t>
      </w:r>
    </w:p>
    <w:p w:rsidR="001026E1" w:rsidRPr="001026E1" w:rsidRDefault="001026E1" w:rsidP="001026E1">
      <w:pPr>
        <w:spacing w:line="400" w:lineRule="exact"/>
        <w:rPr>
          <w:rFonts w:cs="SimSun-Identity-H"/>
          <w:b/>
          <w:color w:val="000000"/>
          <w:kern w:val="0"/>
          <w:szCs w:val="21"/>
        </w:rPr>
      </w:pPr>
      <w:r w:rsidRPr="001026E1">
        <w:rPr>
          <w:rFonts w:cs="SimSun-Identity-H"/>
          <w:b/>
          <w:color w:val="000000"/>
          <w:kern w:val="0"/>
          <w:szCs w:val="21"/>
        </w:rPr>
        <w:tab/>
      </w:r>
      <w:r w:rsidRPr="001026E1">
        <w:rPr>
          <w:rFonts w:cs="SimSun-Identity-H"/>
          <w:b/>
          <w:color w:val="000000"/>
          <w:kern w:val="0"/>
          <w:szCs w:val="21"/>
        </w:rPr>
        <w:tab/>
      </w:r>
      <w:proofErr w:type="gramStart"/>
      <w:r w:rsidRPr="001026E1">
        <w:rPr>
          <w:rFonts w:cs="SimSun-Identity-H"/>
          <w:b/>
          <w:color w:val="000000"/>
          <w:kern w:val="0"/>
          <w:szCs w:val="21"/>
        </w:rPr>
        <w:t>cout</w:t>
      </w:r>
      <w:proofErr w:type="gramEnd"/>
      <w:r w:rsidRPr="001026E1">
        <w:rPr>
          <w:rFonts w:cs="SimSun-Identity-H"/>
          <w:b/>
          <w:color w:val="000000"/>
          <w:kern w:val="0"/>
          <w:szCs w:val="21"/>
        </w:rPr>
        <w:t>&lt;&lt;"i="&lt;&lt;i&lt;&lt;",j="&lt;&lt;j&lt;&lt;endl;</w:t>
      </w:r>
    </w:p>
    <w:p w:rsidR="001026E1" w:rsidRPr="001026E1" w:rsidRDefault="001026E1" w:rsidP="001026E1">
      <w:pPr>
        <w:spacing w:line="400" w:lineRule="exact"/>
        <w:rPr>
          <w:rFonts w:cs="SimSun-Identity-H"/>
          <w:b/>
          <w:color w:val="000000"/>
          <w:kern w:val="0"/>
          <w:szCs w:val="21"/>
        </w:rPr>
      </w:pPr>
      <w:r w:rsidRPr="001026E1">
        <w:rPr>
          <w:rFonts w:cs="SimSun-Identity-H"/>
          <w:b/>
          <w:color w:val="000000"/>
          <w:kern w:val="0"/>
          <w:szCs w:val="21"/>
        </w:rPr>
        <w:tab/>
        <w:t>}</w:t>
      </w:r>
    </w:p>
    <w:p w:rsidR="001026E1" w:rsidRPr="001026E1" w:rsidRDefault="001026E1" w:rsidP="001026E1">
      <w:pPr>
        <w:spacing w:line="400" w:lineRule="exact"/>
        <w:rPr>
          <w:rFonts w:cs="SimSun-Identity-H"/>
          <w:b/>
          <w:color w:val="000000"/>
          <w:kern w:val="0"/>
          <w:szCs w:val="21"/>
        </w:rPr>
      </w:pPr>
      <w:r w:rsidRPr="001026E1">
        <w:rPr>
          <w:rFonts w:cs="SimSun-Identity-H"/>
          <w:b/>
          <w:color w:val="000000"/>
          <w:kern w:val="0"/>
          <w:szCs w:val="21"/>
        </w:rPr>
        <w:t>};</w:t>
      </w:r>
    </w:p>
    <w:p w:rsidR="001026E1" w:rsidRPr="001026E1" w:rsidRDefault="001026E1" w:rsidP="001026E1">
      <w:pPr>
        <w:spacing w:line="400" w:lineRule="exact"/>
        <w:rPr>
          <w:rFonts w:cs="SimSun-Identity-H"/>
          <w:b/>
          <w:color w:val="000000"/>
          <w:kern w:val="0"/>
          <w:szCs w:val="21"/>
        </w:rPr>
      </w:pPr>
      <w:proofErr w:type="gramStart"/>
      <w:r w:rsidRPr="001026E1">
        <w:rPr>
          <w:rFonts w:cs="SimSun-Identity-H"/>
          <w:b/>
          <w:color w:val="000000"/>
          <w:kern w:val="0"/>
          <w:szCs w:val="21"/>
        </w:rPr>
        <w:t>int</w:t>
      </w:r>
      <w:proofErr w:type="gramEnd"/>
      <w:r w:rsidRPr="001026E1">
        <w:rPr>
          <w:rFonts w:cs="SimSun-Identity-H"/>
          <w:b/>
          <w:color w:val="000000"/>
          <w:kern w:val="0"/>
          <w:szCs w:val="21"/>
        </w:rPr>
        <w:t xml:space="preserve"> name::j=0;</w:t>
      </w:r>
    </w:p>
    <w:p w:rsidR="001026E1" w:rsidRPr="001026E1" w:rsidRDefault="001026E1" w:rsidP="001026E1">
      <w:pPr>
        <w:spacing w:line="400" w:lineRule="exact"/>
        <w:rPr>
          <w:rFonts w:cs="SimSun-Identity-H"/>
          <w:b/>
          <w:color w:val="000000"/>
          <w:kern w:val="0"/>
          <w:szCs w:val="21"/>
        </w:rPr>
      </w:pPr>
      <w:proofErr w:type="gramStart"/>
      <w:r w:rsidRPr="001026E1">
        <w:rPr>
          <w:rFonts w:cs="SimSun-Identity-H"/>
          <w:b/>
          <w:color w:val="000000"/>
          <w:kern w:val="0"/>
          <w:szCs w:val="21"/>
        </w:rPr>
        <w:t>void</w:t>
      </w:r>
      <w:proofErr w:type="gramEnd"/>
      <w:r w:rsidRPr="001026E1">
        <w:rPr>
          <w:rFonts w:cs="SimSun-Identity-H"/>
          <w:b/>
          <w:color w:val="000000"/>
          <w:kern w:val="0"/>
          <w:szCs w:val="21"/>
        </w:rPr>
        <w:t xml:space="preserve"> main(){</w:t>
      </w:r>
    </w:p>
    <w:p w:rsidR="001026E1" w:rsidRPr="001026E1" w:rsidRDefault="001026E1" w:rsidP="001026E1">
      <w:pPr>
        <w:spacing w:line="400" w:lineRule="exact"/>
        <w:rPr>
          <w:rFonts w:cs="SimSun-Identity-H"/>
          <w:b/>
          <w:color w:val="000000"/>
          <w:kern w:val="0"/>
          <w:szCs w:val="21"/>
        </w:rPr>
      </w:pPr>
      <w:r w:rsidRPr="001026E1">
        <w:rPr>
          <w:rFonts w:cs="SimSun-Identity-H"/>
          <w:b/>
          <w:color w:val="000000"/>
          <w:kern w:val="0"/>
          <w:szCs w:val="21"/>
        </w:rPr>
        <w:tab/>
      </w:r>
      <w:proofErr w:type="gramStart"/>
      <w:r w:rsidRPr="001026E1">
        <w:rPr>
          <w:rFonts w:cs="SimSun-Identity-H"/>
          <w:b/>
          <w:color w:val="000000"/>
          <w:kern w:val="0"/>
          <w:szCs w:val="21"/>
        </w:rPr>
        <w:t>name</w:t>
      </w:r>
      <w:proofErr w:type="gramEnd"/>
      <w:r w:rsidRPr="001026E1">
        <w:rPr>
          <w:rFonts w:cs="SimSun-Identity-H"/>
          <w:b/>
          <w:color w:val="000000"/>
          <w:kern w:val="0"/>
          <w:szCs w:val="21"/>
        </w:rPr>
        <w:t xml:space="preserve"> a,b;</w:t>
      </w:r>
    </w:p>
    <w:p w:rsidR="001026E1" w:rsidRPr="001026E1" w:rsidRDefault="001026E1" w:rsidP="001026E1">
      <w:pPr>
        <w:spacing w:line="400" w:lineRule="exact"/>
        <w:rPr>
          <w:rFonts w:cs="SimSun-Identity-H"/>
          <w:b/>
          <w:color w:val="000000"/>
          <w:kern w:val="0"/>
          <w:szCs w:val="21"/>
        </w:rPr>
      </w:pPr>
      <w:r w:rsidRPr="001026E1">
        <w:rPr>
          <w:rFonts w:cs="SimSun-Identity-H"/>
          <w:b/>
          <w:color w:val="000000"/>
          <w:kern w:val="0"/>
          <w:szCs w:val="21"/>
        </w:rPr>
        <w:tab/>
      </w:r>
      <w:proofErr w:type="gramStart"/>
      <w:r w:rsidRPr="001026E1">
        <w:rPr>
          <w:rFonts w:cs="SimSun-Identity-H"/>
          <w:b/>
          <w:color w:val="000000"/>
          <w:kern w:val="0"/>
          <w:szCs w:val="21"/>
        </w:rPr>
        <w:t>a.display(</w:t>
      </w:r>
      <w:proofErr w:type="gramEnd"/>
      <w:r w:rsidRPr="001026E1">
        <w:rPr>
          <w:rFonts w:cs="SimSun-Identity-H"/>
          <w:b/>
          <w:color w:val="000000"/>
          <w:kern w:val="0"/>
          <w:szCs w:val="21"/>
        </w:rPr>
        <w:t>);</w:t>
      </w:r>
    </w:p>
    <w:p w:rsidR="001026E1" w:rsidRPr="001026E1" w:rsidRDefault="001026E1" w:rsidP="001026E1">
      <w:pPr>
        <w:spacing w:line="400" w:lineRule="exact"/>
        <w:rPr>
          <w:rFonts w:cs="SimSun-Identity-H"/>
          <w:b/>
          <w:color w:val="000000"/>
          <w:kern w:val="0"/>
          <w:szCs w:val="21"/>
        </w:rPr>
      </w:pPr>
      <w:r w:rsidRPr="001026E1">
        <w:rPr>
          <w:rFonts w:cs="SimSun-Identity-H"/>
          <w:b/>
          <w:color w:val="000000"/>
          <w:kern w:val="0"/>
          <w:szCs w:val="21"/>
        </w:rPr>
        <w:tab/>
      </w:r>
      <w:proofErr w:type="gramStart"/>
      <w:r w:rsidRPr="001026E1">
        <w:rPr>
          <w:rFonts w:cs="SimSun-Identity-H"/>
          <w:b/>
          <w:color w:val="000000"/>
          <w:kern w:val="0"/>
          <w:szCs w:val="21"/>
        </w:rPr>
        <w:t>b.display(</w:t>
      </w:r>
      <w:proofErr w:type="gramEnd"/>
      <w:r w:rsidRPr="001026E1">
        <w:rPr>
          <w:rFonts w:cs="SimSun-Identity-H"/>
          <w:b/>
          <w:color w:val="000000"/>
          <w:kern w:val="0"/>
          <w:szCs w:val="21"/>
        </w:rPr>
        <w:t>);</w:t>
      </w:r>
    </w:p>
    <w:p w:rsidR="00821069" w:rsidRDefault="001026E1" w:rsidP="001026E1">
      <w:pPr>
        <w:spacing w:line="400" w:lineRule="exact"/>
        <w:rPr>
          <w:rFonts w:cs="SimSun-Identity-H"/>
          <w:b/>
          <w:color w:val="000000"/>
          <w:kern w:val="0"/>
          <w:szCs w:val="21"/>
        </w:rPr>
      </w:pPr>
      <w:r w:rsidRPr="001026E1">
        <w:rPr>
          <w:rFonts w:cs="SimSun-Identity-H"/>
          <w:b/>
          <w:color w:val="000000"/>
          <w:kern w:val="0"/>
          <w:szCs w:val="21"/>
        </w:rPr>
        <w:t>}</w:t>
      </w:r>
    </w:p>
    <w:p w:rsidR="001026E1" w:rsidRDefault="001026E1" w:rsidP="001026E1">
      <w:pPr>
        <w:rPr>
          <w:rFonts w:hint="eastAsia"/>
        </w:rPr>
      </w:pPr>
      <w:r>
        <w:rPr>
          <w:rFonts w:hint="eastAsia"/>
        </w:rPr>
        <w:lastRenderedPageBreak/>
        <w:t>程序的运行结果为</w:t>
      </w:r>
      <w:r>
        <w:rPr>
          <w:rFonts w:hint="eastAsia"/>
        </w:rPr>
        <w:t>__________________________</w:t>
      </w:r>
    </w:p>
    <w:p w:rsidR="007319F1" w:rsidRPr="007319F1" w:rsidRDefault="007319F1" w:rsidP="007319F1">
      <w:pPr>
        <w:rPr>
          <w:b/>
          <w:color w:val="FF0000"/>
        </w:rPr>
      </w:pPr>
      <w:r w:rsidRPr="007319F1">
        <w:rPr>
          <w:b/>
          <w:color w:val="FF0000"/>
        </w:rPr>
        <w:t>i=0</w:t>
      </w:r>
      <w:proofErr w:type="gramStart"/>
      <w:r w:rsidRPr="007319F1">
        <w:rPr>
          <w:b/>
          <w:color w:val="FF0000"/>
        </w:rPr>
        <w:t>,j</w:t>
      </w:r>
      <w:proofErr w:type="gramEnd"/>
      <w:r w:rsidRPr="007319F1">
        <w:rPr>
          <w:b/>
          <w:color w:val="FF0000"/>
        </w:rPr>
        <w:t>=2</w:t>
      </w:r>
    </w:p>
    <w:p w:rsidR="007319F1" w:rsidRPr="007319F1" w:rsidRDefault="007319F1" w:rsidP="007319F1">
      <w:pPr>
        <w:rPr>
          <w:b/>
          <w:color w:val="FF0000"/>
        </w:rPr>
      </w:pPr>
      <w:r w:rsidRPr="007319F1">
        <w:rPr>
          <w:b/>
          <w:color w:val="FF0000"/>
        </w:rPr>
        <w:t>i=0</w:t>
      </w:r>
      <w:proofErr w:type="gramStart"/>
      <w:r w:rsidRPr="007319F1">
        <w:rPr>
          <w:b/>
          <w:color w:val="FF0000"/>
        </w:rPr>
        <w:t>,j</w:t>
      </w:r>
      <w:proofErr w:type="gramEnd"/>
      <w:r w:rsidRPr="007319F1">
        <w:rPr>
          <w:b/>
          <w:color w:val="FF0000"/>
        </w:rPr>
        <w:t>=2</w:t>
      </w:r>
    </w:p>
    <w:p w:rsidR="001026E1" w:rsidRDefault="001026E1" w:rsidP="001026E1">
      <w:pPr>
        <w:spacing w:line="0" w:lineRule="atLeast"/>
        <w:rPr>
          <w:sz w:val="20"/>
          <w:szCs w:val="18"/>
        </w:rPr>
      </w:pPr>
      <w:r>
        <w:rPr>
          <w:rFonts w:cs="SimSun-Identity-H" w:hint="eastAsia"/>
          <w:b/>
          <w:color w:val="000000"/>
          <w:kern w:val="0"/>
          <w:szCs w:val="21"/>
        </w:rPr>
        <w:t>18.</w:t>
      </w:r>
      <w:r w:rsidRPr="001026E1">
        <w:rPr>
          <w:sz w:val="20"/>
          <w:szCs w:val="18"/>
        </w:rPr>
        <w:t xml:space="preserve"> </w:t>
      </w:r>
      <w:r>
        <w:rPr>
          <w:sz w:val="20"/>
          <w:szCs w:val="18"/>
        </w:rPr>
        <w:t>#include&lt;iostream&gt;</w:t>
      </w:r>
    </w:p>
    <w:p w:rsidR="001026E1" w:rsidRDefault="001026E1" w:rsidP="001026E1">
      <w:pPr>
        <w:spacing w:line="0" w:lineRule="atLeast"/>
        <w:rPr>
          <w:sz w:val="20"/>
          <w:szCs w:val="18"/>
        </w:rPr>
      </w:pPr>
      <w:proofErr w:type="gramStart"/>
      <w:r>
        <w:rPr>
          <w:sz w:val="20"/>
          <w:szCs w:val="18"/>
        </w:rPr>
        <w:t>using</w:t>
      </w:r>
      <w:proofErr w:type="gramEnd"/>
      <w:r>
        <w:rPr>
          <w:sz w:val="20"/>
          <w:szCs w:val="18"/>
        </w:rPr>
        <w:t xml:space="preserve"> namespace std;</w:t>
      </w:r>
    </w:p>
    <w:p w:rsidR="001026E1" w:rsidRDefault="001026E1" w:rsidP="001026E1">
      <w:pPr>
        <w:spacing w:line="0" w:lineRule="atLeast"/>
        <w:rPr>
          <w:sz w:val="20"/>
          <w:szCs w:val="18"/>
        </w:rPr>
      </w:pPr>
      <w:proofErr w:type="gramStart"/>
      <w:r>
        <w:rPr>
          <w:sz w:val="20"/>
          <w:szCs w:val="18"/>
        </w:rPr>
        <w:t>class</w:t>
      </w:r>
      <w:proofErr w:type="gramEnd"/>
      <w:r>
        <w:rPr>
          <w:sz w:val="20"/>
          <w:szCs w:val="18"/>
        </w:rPr>
        <w:t xml:space="preserve"> A{</w:t>
      </w:r>
    </w:p>
    <w:p w:rsidR="001026E1" w:rsidRDefault="001026E1" w:rsidP="001026E1">
      <w:pPr>
        <w:spacing w:line="0" w:lineRule="atLeast"/>
        <w:rPr>
          <w:sz w:val="20"/>
          <w:szCs w:val="18"/>
        </w:rPr>
      </w:pPr>
      <w:proofErr w:type="gramStart"/>
      <w:r>
        <w:rPr>
          <w:sz w:val="20"/>
          <w:szCs w:val="18"/>
        </w:rPr>
        <w:t>public</w:t>
      </w:r>
      <w:proofErr w:type="gramEnd"/>
      <w:r>
        <w:rPr>
          <w:sz w:val="20"/>
          <w:szCs w:val="18"/>
        </w:rPr>
        <w:t>:</w:t>
      </w:r>
    </w:p>
    <w:p w:rsidR="001026E1" w:rsidRDefault="001026E1" w:rsidP="001026E1">
      <w:pPr>
        <w:spacing w:line="0" w:lineRule="atLeast"/>
        <w:rPr>
          <w:sz w:val="20"/>
          <w:szCs w:val="18"/>
        </w:rPr>
      </w:pPr>
      <w:r>
        <w:rPr>
          <w:sz w:val="20"/>
          <w:szCs w:val="18"/>
        </w:rPr>
        <w:t xml:space="preserve">    </w:t>
      </w:r>
      <w:proofErr w:type="gramStart"/>
      <w:r>
        <w:rPr>
          <w:sz w:val="20"/>
          <w:szCs w:val="18"/>
        </w:rPr>
        <w:t>A(</w:t>
      </w:r>
      <w:proofErr w:type="gramEnd"/>
      <w:r>
        <w:rPr>
          <w:sz w:val="20"/>
          <w:szCs w:val="18"/>
        </w:rPr>
        <w:t>int i){cout&lt;&lt;"A:"&lt;&lt;i&lt;&lt;endl;}</w:t>
      </w:r>
    </w:p>
    <w:p w:rsidR="001026E1" w:rsidRDefault="001026E1" w:rsidP="001026E1">
      <w:pPr>
        <w:spacing w:line="0" w:lineRule="atLeast"/>
        <w:rPr>
          <w:sz w:val="20"/>
          <w:szCs w:val="18"/>
        </w:rPr>
      </w:pPr>
      <w:r>
        <w:rPr>
          <w:sz w:val="20"/>
          <w:szCs w:val="18"/>
        </w:rPr>
        <w:t>};</w:t>
      </w:r>
    </w:p>
    <w:p w:rsidR="001026E1" w:rsidRDefault="001026E1" w:rsidP="001026E1">
      <w:pPr>
        <w:spacing w:line="0" w:lineRule="atLeast"/>
        <w:rPr>
          <w:sz w:val="20"/>
          <w:szCs w:val="18"/>
        </w:rPr>
      </w:pPr>
      <w:proofErr w:type="gramStart"/>
      <w:r>
        <w:rPr>
          <w:sz w:val="20"/>
          <w:szCs w:val="18"/>
        </w:rPr>
        <w:t>class</w:t>
      </w:r>
      <w:proofErr w:type="gramEnd"/>
      <w:r>
        <w:rPr>
          <w:sz w:val="20"/>
          <w:szCs w:val="18"/>
        </w:rPr>
        <w:t xml:space="preserve"> B{</w:t>
      </w:r>
    </w:p>
    <w:p w:rsidR="001026E1" w:rsidRDefault="001026E1" w:rsidP="001026E1">
      <w:pPr>
        <w:spacing w:line="0" w:lineRule="atLeast"/>
        <w:rPr>
          <w:sz w:val="20"/>
          <w:szCs w:val="18"/>
        </w:rPr>
      </w:pPr>
      <w:proofErr w:type="gramStart"/>
      <w:r>
        <w:rPr>
          <w:sz w:val="20"/>
          <w:szCs w:val="18"/>
        </w:rPr>
        <w:t>public</w:t>
      </w:r>
      <w:proofErr w:type="gramEnd"/>
      <w:r>
        <w:rPr>
          <w:sz w:val="20"/>
          <w:szCs w:val="18"/>
        </w:rPr>
        <w:t>:</w:t>
      </w:r>
    </w:p>
    <w:p w:rsidR="001026E1" w:rsidRDefault="001026E1" w:rsidP="001026E1">
      <w:pPr>
        <w:spacing w:line="0" w:lineRule="atLeast"/>
        <w:rPr>
          <w:sz w:val="20"/>
          <w:szCs w:val="18"/>
        </w:rPr>
      </w:pPr>
      <w:r>
        <w:rPr>
          <w:sz w:val="20"/>
          <w:szCs w:val="18"/>
        </w:rPr>
        <w:t xml:space="preserve">    </w:t>
      </w:r>
      <w:proofErr w:type="gramStart"/>
      <w:r>
        <w:rPr>
          <w:sz w:val="20"/>
          <w:szCs w:val="18"/>
        </w:rPr>
        <w:t>B(</w:t>
      </w:r>
      <w:proofErr w:type="gramEnd"/>
      <w:r>
        <w:rPr>
          <w:sz w:val="20"/>
          <w:szCs w:val="18"/>
        </w:rPr>
        <w:t>int i){cout&lt;&lt;"B:"&lt;&lt;i&lt;&lt;endl;}</w:t>
      </w:r>
    </w:p>
    <w:p w:rsidR="001026E1" w:rsidRDefault="001026E1" w:rsidP="001026E1">
      <w:pPr>
        <w:spacing w:line="0" w:lineRule="atLeast"/>
        <w:rPr>
          <w:sz w:val="20"/>
          <w:szCs w:val="18"/>
        </w:rPr>
      </w:pPr>
      <w:r>
        <w:rPr>
          <w:sz w:val="20"/>
          <w:szCs w:val="18"/>
        </w:rPr>
        <w:t>};</w:t>
      </w:r>
    </w:p>
    <w:p w:rsidR="001026E1" w:rsidRDefault="001026E1" w:rsidP="001026E1">
      <w:pPr>
        <w:spacing w:line="0" w:lineRule="atLeast"/>
        <w:rPr>
          <w:sz w:val="20"/>
          <w:szCs w:val="18"/>
        </w:rPr>
      </w:pPr>
      <w:proofErr w:type="gramStart"/>
      <w:r>
        <w:rPr>
          <w:sz w:val="20"/>
          <w:szCs w:val="18"/>
        </w:rPr>
        <w:t>class</w:t>
      </w:r>
      <w:proofErr w:type="gramEnd"/>
      <w:r>
        <w:rPr>
          <w:sz w:val="20"/>
          <w:szCs w:val="18"/>
        </w:rPr>
        <w:t xml:space="preserve"> C{</w:t>
      </w:r>
    </w:p>
    <w:p w:rsidR="001026E1" w:rsidRDefault="001026E1" w:rsidP="001026E1">
      <w:pPr>
        <w:spacing w:line="0" w:lineRule="atLeast"/>
        <w:rPr>
          <w:sz w:val="20"/>
          <w:szCs w:val="18"/>
        </w:rPr>
      </w:pPr>
      <w:proofErr w:type="gramStart"/>
      <w:r>
        <w:rPr>
          <w:sz w:val="20"/>
          <w:szCs w:val="18"/>
        </w:rPr>
        <w:t>public</w:t>
      </w:r>
      <w:proofErr w:type="gramEnd"/>
      <w:r>
        <w:rPr>
          <w:sz w:val="20"/>
          <w:szCs w:val="18"/>
        </w:rPr>
        <w:t>:</w:t>
      </w:r>
    </w:p>
    <w:p w:rsidR="001026E1" w:rsidRDefault="001026E1" w:rsidP="001026E1">
      <w:pPr>
        <w:spacing w:line="0" w:lineRule="atLeast"/>
        <w:rPr>
          <w:sz w:val="20"/>
          <w:szCs w:val="18"/>
        </w:rPr>
      </w:pPr>
      <w:r>
        <w:rPr>
          <w:sz w:val="20"/>
          <w:szCs w:val="18"/>
        </w:rPr>
        <w:t xml:space="preserve"> </w:t>
      </w:r>
    </w:p>
    <w:p w:rsidR="001026E1" w:rsidRDefault="001026E1" w:rsidP="001026E1">
      <w:pPr>
        <w:spacing w:line="0" w:lineRule="atLeast"/>
        <w:rPr>
          <w:sz w:val="20"/>
          <w:szCs w:val="18"/>
        </w:rPr>
      </w:pPr>
      <w:r>
        <w:rPr>
          <w:sz w:val="20"/>
          <w:szCs w:val="18"/>
        </w:rPr>
        <w:t xml:space="preserve">    </w:t>
      </w:r>
      <w:proofErr w:type="gramStart"/>
      <w:r>
        <w:rPr>
          <w:sz w:val="20"/>
          <w:szCs w:val="18"/>
        </w:rPr>
        <w:t>C(</w:t>
      </w:r>
      <w:proofErr w:type="gramEnd"/>
      <w:r>
        <w:rPr>
          <w:sz w:val="20"/>
          <w:szCs w:val="18"/>
        </w:rPr>
        <w:t>){cout&lt;&lt;"C:-"&lt;&lt;endl;}</w:t>
      </w:r>
    </w:p>
    <w:p w:rsidR="001026E1" w:rsidRDefault="001026E1" w:rsidP="001026E1">
      <w:pPr>
        <w:spacing w:line="0" w:lineRule="atLeast"/>
        <w:rPr>
          <w:sz w:val="20"/>
          <w:szCs w:val="18"/>
        </w:rPr>
      </w:pPr>
      <w:r>
        <w:rPr>
          <w:sz w:val="20"/>
          <w:szCs w:val="18"/>
        </w:rPr>
        <w:t>};</w:t>
      </w:r>
    </w:p>
    <w:p w:rsidR="001026E1" w:rsidRDefault="001026E1" w:rsidP="001026E1">
      <w:pPr>
        <w:spacing w:line="0" w:lineRule="atLeast"/>
        <w:rPr>
          <w:sz w:val="20"/>
          <w:szCs w:val="18"/>
        </w:rPr>
      </w:pPr>
      <w:proofErr w:type="gramStart"/>
      <w:r>
        <w:rPr>
          <w:sz w:val="20"/>
          <w:szCs w:val="18"/>
        </w:rPr>
        <w:t>class</w:t>
      </w:r>
      <w:proofErr w:type="gramEnd"/>
      <w:r>
        <w:rPr>
          <w:sz w:val="20"/>
          <w:szCs w:val="18"/>
        </w:rPr>
        <w:t xml:space="preserve"> D:public B,public A,public C{</w:t>
      </w:r>
    </w:p>
    <w:p w:rsidR="001026E1" w:rsidRDefault="001026E1" w:rsidP="001026E1">
      <w:pPr>
        <w:spacing w:line="0" w:lineRule="atLeast"/>
        <w:rPr>
          <w:sz w:val="20"/>
          <w:szCs w:val="18"/>
        </w:rPr>
      </w:pPr>
      <w:r>
        <w:rPr>
          <w:sz w:val="20"/>
          <w:szCs w:val="18"/>
        </w:rPr>
        <w:tab/>
        <w:t>B member;</w:t>
      </w:r>
    </w:p>
    <w:p w:rsidR="001026E1" w:rsidRDefault="001026E1" w:rsidP="001026E1">
      <w:pPr>
        <w:spacing w:line="0" w:lineRule="atLeast"/>
        <w:rPr>
          <w:sz w:val="20"/>
          <w:szCs w:val="18"/>
        </w:rPr>
      </w:pPr>
      <w:proofErr w:type="gramStart"/>
      <w:r>
        <w:rPr>
          <w:sz w:val="20"/>
          <w:szCs w:val="18"/>
        </w:rPr>
        <w:t>public</w:t>
      </w:r>
      <w:proofErr w:type="gramEnd"/>
      <w:r>
        <w:rPr>
          <w:sz w:val="20"/>
          <w:szCs w:val="18"/>
        </w:rPr>
        <w:t>:</w:t>
      </w:r>
    </w:p>
    <w:p w:rsidR="001026E1" w:rsidRDefault="001026E1" w:rsidP="001026E1">
      <w:pPr>
        <w:spacing w:line="0" w:lineRule="atLeast"/>
        <w:rPr>
          <w:sz w:val="20"/>
          <w:szCs w:val="18"/>
        </w:rPr>
      </w:pPr>
      <w:r>
        <w:rPr>
          <w:sz w:val="20"/>
          <w:szCs w:val="18"/>
        </w:rPr>
        <w:tab/>
      </w:r>
      <w:proofErr w:type="gramStart"/>
      <w:r>
        <w:rPr>
          <w:sz w:val="20"/>
          <w:szCs w:val="18"/>
        </w:rPr>
        <w:t>D(</w:t>
      </w:r>
      <w:proofErr w:type="gramEnd"/>
      <w:r>
        <w:rPr>
          <w:sz w:val="20"/>
          <w:szCs w:val="18"/>
        </w:rPr>
        <w:t>int a,int b,int c):A(a),member(c),B(b){}</w:t>
      </w:r>
    </w:p>
    <w:p w:rsidR="001026E1" w:rsidRDefault="001026E1" w:rsidP="001026E1">
      <w:pPr>
        <w:spacing w:line="0" w:lineRule="atLeast"/>
        <w:rPr>
          <w:sz w:val="20"/>
          <w:szCs w:val="18"/>
        </w:rPr>
      </w:pPr>
      <w:r>
        <w:rPr>
          <w:sz w:val="20"/>
          <w:szCs w:val="18"/>
        </w:rPr>
        <w:t>};</w:t>
      </w:r>
      <w:bookmarkStart w:id="1" w:name="_GoBack"/>
      <w:bookmarkEnd w:id="1"/>
    </w:p>
    <w:p w:rsidR="001026E1" w:rsidRDefault="001026E1" w:rsidP="001026E1">
      <w:pPr>
        <w:spacing w:line="0" w:lineRule="atLeast"/>
        <w:rPr>
          <w:sz w:val="20"/>
          <w:szCs w:val="18"/>
        </w:rPr>
      </w:pPr>
      <w:proofErr w:type="gramStart"/>
      <w:r>
        <w:rPr>
          <w:sz w:val="20"/>
          <w:szCs w:val="18"/>
        </w:rPr>
        <w:t>void</w:t>
      </w:r>
      <w:proofErr w:type="gramEnd"/>
      <w:r>
        <w:rPr>
          <w:sz w:val="20"/>
          <w:szCs w:val="18"/>
        </w:rPr>
        <w:t xml:space="preserve"> main(){</w:t>
      </w:r>
    </w:p>
    <w:p w:rsidR="001026E1" w:rsidRDefault="001026E1" w:rsidP="001026E1">
      <w:pPr>
        <w:spacing w:line="0" w:lineRule="atLeast"/>
        <w:rPr>
          <w:sz w:val="20"/>
          <w:szCs w:val="18"/>
        </w:rPr>
      </w:pPr>
      <w:r>
        <w:rPr>
          <w:sz w:val="20"/>
          <w:szCs w:val="18"/>
        </w:rPr>
        <w:tab/>
        <w:t xml:space="preserve">D </w:t>
      </w:r>
      <w:proofErr w:type="gramStart"/>
      <w:r>
        <w:rPr>
          <w:sz w:val="20"/>
          <w:szCs w:val="18"/>
        </w:rPr>
        <w:t>obj(</w:t>
      </w:r>
      <w:proofErr w:type="gramEnd"/>
      <w:r>
        <w:rPr>
          <w:sz w:val="20"/>
          <w:szCs w:val="18"/>
        </w:rPr>
        <w:t>1,2,3);</w:t>
      </w:r>
    </w:p>
    <w:p w:rsidR="001026E1" w:rsidRDefault="001026E1" w:rsidP="001026E1">
      <w:pPr>
        <w:spacing w:line="0" w:lineRule="atLeast"/>
        <w:rPr>
          <w:sz w:val="20"/>
          <w:szCs w:val="18"/>
        </w:rPr>
      </w:pPr>
      <w:r>
        <w:rPr>
          <w:sz w:val="20"/>
          <w:szCs w:val="18"/>
        </w:rPr>
        <w:t>}</w:t>
      </w:r>
    </w:p>
    <w:p w:rsidR="001026E1" w:rsidRDefault="001026E1" w:rsidP="001026E1">
      <w:pPr>
        <w:rPr>
          <w:rFonts w:hint="eastAsia"/>
        </w:rPr>
      </w:pPr>
      <w:r>
        <w:rPr>
          <w:rFonts w:hint="eastAsia"/>
        </w:rPr>
        <w:t>程序的运行结果为</w:t>
      </w:r>
      <w:r>
        <w:rPr>
          <w:rFonts w:hint="eastAsia"/>
        </w:rPr>
        <w:t>__________________________</w:t>
      </w:r>
    </w:p>
    <w:p w:rsidR="007319F1" w:rsidRPr="007319F1" w:rsidRDefault="007319F1" w:rsidP="007319F1">
      <w:pPr>
        <w:rPr>
          <w:b/>
          <w:color w:val="FF0000"/>
        </w:rPr>
      </w:pPr>
      <w:r w:rsidRPr="007319F1">
        <w:rPr>
          <w:b/>
          <w:color w:val="FF0000"/>
        </w:rPr>
        <w:t>B</w:t>
      </w:r>
      <w:proofErr w:type="gramStart"/>
      <w:r w:rsidRPr="007319F1">
        <w:rPr>
          <w:b/>
          <w:color w:val="FF0000"/>
        </w:rPr>
        <w:t>:2</w:t>
      </w:r>
      <w:proofErr w:type="gramEnd"/>
    </w:p>
    <w:p w:rsidR="007319F1" w:rsidRPr="007319F1" w:rsidRDefault="007319F1" w:rsidP="007319F1">
      <w:pPr>
        <w:rPr>
          <w:b/>
          <w:color w:val="FF0000"/>
        </w:rPr>
      </w:pPr>
      <w:r w:rsidRPr="007319F1">
        <w:rPr>
          <w:b/>
          <w:color w:val="FF0000"/>
        </w:rPr>
        <w:t>A</w:t>
      </w:r>
      <w:proofErr w:type="gramStart"/>
      <w:r w:rsidRPr="007319F1">
        <w:rPr>
          <w:b/>
          <w:color w:val="FF0000"/>
        </w:rPr>
        <w:t>:1</w:t>
      </w:r>
      <w:proofErr w:type="gramEnd"/>
    </w:p>
    <w:p w:rsidR="007319F1" w:rsidRPr="007319F1" w:rsidRDefault="007319F1" w:rsidP="007319F1">
      <w:pPr>
        <w:rPr>
          <w:b/>
          <w:color w:val="FF0000"/>
        </w:rPr>
      </w:pPr>
      <w:r w:rsidRPr="007319F1">
        <w:rPr>
          <w:b/>
          <w:color w:val="FF0000"/>
        </w:rPr>
        <w:t>C:-</w:t>
      </w:r>
    </w:p>
    <w:p w:rsidR="007319F1" w:rsidRPr="007319F1" w:rsidRDefault="007319F1" w:rsidP="007319F1">
      <w:pPr>
        <w:rPr>
          <w:b/>
          <w:color w:val="FF0000"/>
        </w:rPr>
      </w:pPr>
      <w:r w:rsidRPr="007319F1">
        <w:rPr>
          <w:b/>
          <w:color w:val="FF0000"/>
        </w:rPr>
        <w:t>B</w:t>
      </w:r>
      <w:proofErr w:type="gramStart"/>
      <w:r w:rsidRPr="007319F1">
        <w:rPr>
          <w:b/>
          <w:color w:val="FF0000"/>
        </w:rPr>
        <w:t>:3</w:t>
      </w:r>
      <w:proofErr w:type="gramEnd"/>
    </w:p>
    <w:p w:rsidR="001026E1" w:rsidRDefault="005F3DCA" w:rsidP="001026E1">
      <w:pPr>
        <w:spacing w:line="400" w:lineRule="exact"/>
        <w:rPr>
          <w:rFonts w:cs="SimSun-Identity-H"/>
          <w:b/>
          <w:color w:val="000000"/>
          <w:kern w:val="0"/>
          <w:szCs w:val="21"/>
        </w:rPr>
      </w:pPr>
      <w:r>
        <w:rPr>
          <w:rFonts w:cs="SimSun-Identity-H" w:hint="eastAsia"/>
          <w:b/>
          <w:color w:val="000000"/>
          <w:kern w:val="0"/>
          <w:szCs w:val="21"/>
        </w:rPr>
        <w:t>五、程序设计题</w:t>
      </w:r>
    </w:p>
    <w:p w:rsidR="005F3DCA" w:rsidRDefault="005F3DCA" w:rsidP="001026E1">
      <w:pPr>
        <w:spacing w:line="400" w:lineRule="exact"/>
        <w:rPr>
          <w:rFonts w:ascii="宋体" w:hAnsi="宋体"/>
          <w:sz w:val="24"/>
        </w:rPr>
      </w:pPr>
      <w:r w:rsidRPr="00E70684">
        <w:rPr>
          <w:rFonts w:ascii="宋体" w:hAnsi="宋体" w:hint="eastAsia"/>
          <w:sz w:val="24"/>
          <w:lang w:val="pl-PL"/>
        </w:rPr>
        <w:t>1</w:t>
      </w:r>
      <w:r w:rsidRPr="002B205E">
        <w:rPr>
          <w:rFonts w:ascii="宋体" w:hAnsi="宋体" w:hint="eastAsia"/>
          <w:sz w:val="24"/>
        </w:rPr>
        <w:t>、</w:t>
      </w:r>
      <w:r>
        <w:rPr>
          <w:rFonts w:ascii="宋体" w:hAnsi="宋体" w:hint="eastAsia"/>
          <w:sz w:val="24"/>
        </w:rPr>
        <w:t>建立类</w:t>
      </w:r>
      <w:r w:rsidRPr="00E70684">
        <w:rPr>
          <w:rFonts w:ascii="宋体" w:hAnsi="宋体" w:hint="eastAsia"/>
          <w:sz w:val="24"/>
          <w:lang w:val="pl-PL"/>
        </w:rPr>
        <w:t>cylinder,cylinder</w:t>
      </w:r>
      <w:r>
        <w:rPr>
          <w:rFonts w:ascii="宋体" w:hAnsi="宋体" w:hint="eastAsia"/>
          <w:sz w:val="24"/>
        </w:rPr>
        <w:t>的构造函数被传递了两个</w:t>
      </w:r>
      <w:r w:rsidRPr="00E70684">
        <w:rPr>
          <w:rFonts w:ascii="宋体" w:hAnsi="宋体" w:hint="eastAsia"/>
          <w:sz w:val="24"/>
          <w:lang w:val="pl-PL"/>
        </w:rPr>
        <w:t>double</w:t>
      </w:r>
      <w:r>
        <w:rPr>
          <w:rFonts w:ascii="宋体" w:hAnsi="宋体" w:hint="eastAsia"/>
          <w:sz w:val="24"/>
        </w:rPr>
        <w:t>值</w:t>
      </w:r>
      <w:r w:rsidRPr="00E70684">
        <w:rPr>
          <w:rFonts w:ascii="宋体" w:hAnsi="宋体" w:hint="eastAsia"/>
          <w:sz w:val="24"/>
          <w:lang w:val="pl-PL"/>
        </w:rPr>
        <w:t>，</w:t>
      </w:r>
      <w:r>
        <w:rPr>
          <w:rFonts w:ascii="宋体" w:hAnsi="宋体" w:hint="eastAsia"/>
          <w:sz w:val="24"/>
        </w:rPr>
        <w:t>分别表示圆柱体的半径和高。用类cylinder计算圆柱体的体积，并存储在一个doubel变量中。在类cylinder中包含了一个成员函数vol，用来显示每个cylinder对象的体积。</w:t>
      </w:r>
      <w:r w:rsidRPr="00D75D7D">
        <w:rPr>
          <w:rFonts w:ascii="宋体" w:hAnsi="宋体" w:hint="eastAsia"/>
          <w:sz w:val="24"/>
        </w:rPr>
        <w:t>请用C++</w:t>
      </w:r>
      <w:proofErr w:type="gramStart"/>
      <w:r w:rsidRPr="00D75D7D">
        <w:rPr>
          <w:rFonts w:ascii="宋体" w:hAnsi="宋体" w:hint="eastAsia"/>
          <w:sz w:val="24"/>
        </w:rPr>
        <w:t>编写此</w:t>
      </w:r>
      <w:proofErr w:type="gramEnd"/>
      <w:r w:rsidRPr="00D75D7D">
        <w:rPr>
          <w:rFonts w:ascii="宋体" w:hAnsi="宋体" w:hint="eastAsia"/>
          <w:sz w:val="24"/>
        </w:rPr>
        <w:t>程序, 并编写测试程序进行测试。</w:t>
      </w:r>
    </w:p>
    <w:p w:rsidR="0024203A" w:rsidRDefault="0024203A" w:rsidP="0024203A">
      <w:pPr>
        <w:autoSpaceDE w:val="0"/>
        <w:autoSpaceDN w:val="0"/>
        <w:adjustRightInd w:val="0"/>
        <w:jc w:val="left"/>
        <w:rPr>
          <w:rFonts w:ascii="宋体" w:hAnsi="宋体"/>
          <w:color w:val="FF0000"/>
          <w:sz w:val="24"/>
        </w:rPr>
      </w:pPr>
      <w:r>
        <w:rPr>
          <w:rFonts w:ascii="宋体" w:hAnsi="宋体" w:hint="eastAsia"/>
          <w:color w:val="FF0000"/>
          <w:sz w:val="24"/>
        </w:rPr>
        <w:t>参考代码如下：</w:t>
      </w:r>
    </w:p>
    <w:p w:rsidR="0024203A" w:rsidRDefault="0024203A" w:rsidP="002420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808080"/>
          <w:kern w:val="0"/>
          <w:sz w:val="19"/>
          <w:szCs w:val="19"/>
          <w:highlight w:val="white"/>
        </w:rPr>
        <w:t>#include</w:t>
      </w:r>
      <w:r>
        <w:rPr>
          <w:rFonts w:ascii="新宋体" w:hAnsi="新宋体" w:cs="新宋体"/>
          <w:color w:val="A31515"/>
          <w:kern w:val="0"/>
          <w:sz w:val="19"/>
          <w:szCs w:val="19"/>
          <w:highlight w:val="white"/>
        </w:rPr>
        <w:t>&lt;iostream&gt;</w:t>
      </w:r>
    </w:p>
    <w:p w:rsidR="0024203A" w:rsidRDefault="0024203A" w:rsidP="0024203A">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using</w:t>
      </w:r>
      <w:proofErr w:type="gramEnd"/>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namespace</w:t>
      </w:r>
      <w:r>
        <w:rPr>
          <w:rFonts w:ascii="新宋体" w:hAnsi="新宋体" w:cs="新宋体"/>
          <w:color w:val="000000"/>
          <w:kern w:val="0"/>
          <w:sz w:val="19"/>
          <w:szCs w:val="19"/>
          <w:highlight w:val="white"/>
        </w:rPr>
        <w:t xml:space="preserve"> std;</w:t>
      </w:r>
    </w:p>
    <w:p w:rsidR="0024203A" w:rsidRDefault="0024203A" w:rsidP="0024203A">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class</w:t>
      </w:r>
      <w:proofErr w:type="gramEnd"/>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cylinder</w:t>
      </w:r>
      <w:r>
        <w:rPr>
          <w:rFonts w:ascii="新宋体" w:hAnsi="新宋体" w:cs="新宋体"/>
          <w:color w:val="000000"/>
          <w:kern w:val="0"/>
          <w:sz w:val="19"/>
          <w:szCs w:val="19"/>
          <w:highlight w:val="white"/>
        </w:rPr>
        <w:t xml:space="preserve"> {</w:t>
      </w:r>
    </w:p>
    <w:p w:rsidR="0024203A" w:rsidRDefault="0024203A" w:rsidP="0024203A">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public</w:t>
      </w:r>
      <w:proofErr w:type="gramEnd"/>
      <w:r>
        <w:rPr>
          <w:rFonts w:ascii="新宋体" w:hAnsi="新宋体" w:cs="新宋体"/>
          <w:color w:val="000000"/>
          <w:kern w:val="0"/>
          <w:sz w:val="19"/>
          <w:szCs w:val="19"/>
          <w:highlight w:val="white"/>
        </w:rPr>
        <w:t>:</w:t>
      </w:r>
    </w:p>
    <w:p w:rsidR="0024203A" w:rsidRDefault="0024203A" w:rsidP="002420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cylinder(</w:t>
      </w:r>
      <w:proofErr w:type="gramEnd"/>
      <w:r>
        <w:rPr>
          <w:rFonts w:ascii="新宋体" w:hAnsi="新宋体" w:cs="新宋体"/>
          <w:color w:val="0000FF"/>
          <w:kern w:val="0"/>
          <w:sz w:val="19"/>
          <w:szCs w:val="19"/>
          <w:highlight w:val="white"/>
        </w:rPr>
        <w:t>double</w:t>
      </w:r>
      <w:r>
        <w:rPr>
          <w:rFonts w:ascii="新宋体" w:hAnsi="新宋体" w:cs="新宋体"/>
          <w:color w:val="000000"/>
          <w:kern w:val="0"/>
          <w:sz w:val="19"/>
          <w:szCs w:val="19"/>
          <w:highlight w:val="white"/>
        </w:rPr>
        <w:t xml:space="preserve"> a, </w:t>
      </w:r>
      <w:r>
        <w:rPr>
          <w:rFonts w:ascii="新宋体" w:hAnsi="新宋体" w:cs="新宋体"/>
          <w:color w:val="0000FF"/>
          <w:kern w:val="0"/>
          <w:sz w:val="19"/>
          <w:szCs w:val="19"/>
          <w:highlight w:val="white"/>
        </w:rPr>
        <w:t>double</w:t>
      </w:r>
      <w:r>
        <w:rPr>
          <w:rFonts w:ascii="新宋体" w:hAnsi="新宋体" w:cs="新宋体"/>
          <w:color w:val="000000"/>
          <w:kern w:val="0"/>
          <w:sz w:val="19"/>
          <w:szCs w:val="19"/>
          <w:highlight w:val="white"/>
        </w:rPr>
        <w:t xml:space="preserve"> b);</w:t>
      </w:r>
    </w:p>
    <w:p w:rsidR="0024203A" w:rsidRDefault="0024203A" w:rsidP="002420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void</w:t>
      </w:r>
      <w:proofErr w:type="gramEnd"/>
      <w:r>
        <w:rPr>
          <w:rFonts w:ascii="新宋体" w:hAnsi="新宋体" w:cs="新宋体"/>
          <w:color w:val="000000"/>
          <w:kern w:val="0"/>
          <w:sz w:val="19"/>
          <w:szCs w:val="19"/>
          <w:highlight w:val="white"/>
        </w:rPr>
        <w:t xml:space="preserve"> vol();</w:t>
      </w:r>
    </w:p>
    <w:p w:rsidR="0024203A" w:rsidRDefault="0024203A" w:rsidP="0024203A">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private</w:t>
      </w:r>
      <w:proofErr w:type="gramEnd"/>
      <w:r>
        <w:rPr>
          <w:rFonts w:ascii="新宋体" w:hAnsi="新宋体" w:cs="新宋体"/>
          <w:color w:val="000000"/>
          <w:kern w:val="0"/>
          <w:sz w:val="19"/>
          <w:szCs w:val="19"/>
          <w:highlight w:val="white"/>
        </w:rPr>
        <w:t>:</w:t>
      </w:r>
    </w:p>
    <w:p w:rsidR="0024203A" w:rsidRDefault="0024203A" w:rsidP="002420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double</w:t>
      </w:r>
      <w:proofErr w:type="gramEnd"/>
      <w:r>
        <w:rPr>
          <w:rFonts w:ascii="新宋体" w:hAnsi="新宋体" w:cs="新宋体"/>
          <w:color w:val="000000"/>
          <w:kern w:val="0"/>
          <w:sz w:val="19"/>
          <w:szCs w:val="19"/>
          <w:highlight w:val="white"/>
        </w:rPr>
        <w:t xml:space="preserve"> r, h;</w:t>
      </w:r>
    </w:p>
    <w:p w:rsidR="0024203A" w:rsidRDefault="0024203A" w:rsidP="002420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double</w:t>
      </w:r>
      <w:proofErr w:type="gramEnd"/>
      <w:r>
        <w:rPr>
          <w:rFonts w:ascii="新宋体" w:hAnsi="新宋体" w:cs="新宋体"/>
          <w:color w:val="000000"/>
          <w:kern w:val="0"/>
          <w:sz w:val="19"/>
          <w:szCs w:val="19"/>
          <w:highlight w:val="white"/>
        </w:rPr>
        <w:t xml:space="preserve"> volume;</w:t>
      </w:r>
    </w:p>
    <w:p w:rsidR="0024203A" w:rsidRDefault="0024203A" w:rsidP="0024203A">
      <w:pPr>
        <w:autoSpaceDE w:val="0"/>
        <w:autoSpaceDN w:val="0"/>
        <w:adjustRightInd w:val="0"/>
        <w:jc w:val="left"/>
        <w:rPr>
          <w:rFonts w:ascii="新宋体" w:hAnsi="新宋体" w:cs="新宋体"/>
          <w:color w:val="000000"/>
          <w:kern w:val="0"/>
          <w:sz w:val="19"/>
          <w:szCs w:val="19"/>
          <w:highlight w:val="white"/>
        </w:rPr>
      </w:pPr>
    </w:p>
    <w:p w:rsidR="0024203A" w:rsidRDefault="0024203A" w:rsidP="002420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24203A" w:rsidRDefault="0024203A" w:rsidP="0024203A">
      <w:pPr>
        <w:autoSpaceDE w:val="0"/>
        <w:autoSpaceDN w:val="0"/>
        <w:adjustRightInd w:val="0"/>
        <w:jc w:val="left"/>
        <w:rPr>
          <w:rFonts w:ascii="新宋体" w:hAnsi="新宋体" w:cs="新宋体"/>
          <w:color w:val="000000"/>
          <w:kern w:val="0"/>
          <w:sz w:val="19"/>
          <w:szCs w:val="19"/>
          <w:highlight w:val="white"/>
        </w:rPr>
      </w:pPr>
    </w:p>
    <w:p w:rsidR="0024203A" w:rsidRDefault="0024203A" w:rsidP="002420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cylinder</w:t>
      </w:r>
      <w:r>
        <w:rPr>
          <w:rFonts w:ascii="新宋体" w:hAnsi="新宋体" w:cs="新宋体"/>
          <w:color w:val="000000"/>
          <w:kern w:val="0"/>
          <w:sz w:val="19"/>
          <w:szCs w:val="19"/>
          <w:highlight w:val="white"/>
        </w:rPr>
        <w:t>::</w:t>
      </w:r>
      <w:proofErr w:type="gramStart"/>
      <w:r>
        <w:rPr>
          <w:rFonts w:ascii="新宋体" w:hAnsi="新宋体" w:cs="新宋体"/>
          <w:color w:val="000000"/>
          <w:kern w:val="0"/>
          <w:sz w:val="19"/>
          <w:szCs w:val="19"/>
          <w:highlight w:val="white"/>
        </w:rPr>
        <w:t>cylinder(</w:t>
      </w:r>
      <w:proofErr w:type="gramEnd"/>
      <w:r>
        <w:rPr>
          <w:rFonts w:ascii="新宋体" w:hAnsi="新宋体" w:cs="新宋体"/>
          <w:color w:val="0000FF"/>
          <w:kern w:val="0"/>
          <w:sz w:val="19"/>
          <w:szCs w:val="19"/>
          <w:highlight w:val="white"/>
        </w:rPr>
        <w:t>double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double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b</w:t>
      </w:r>
      <w:r>
        <w:rPr>
          <w:rFonts w:ascii="新宋体" w:hAnsi="新宋体" w:cs="新宋体"/>
          <w:color w:val="000000"/>
          <w:kern w:val="0"/>
          <w:sz w:val="19"/>
          <w:szCs w:val="19"/>
          <w:highlight w:val="white"/>
        </w:rPr>
        <w:t>)</w:t>
      </w:r>
    </w:p>
    <w:p w:rsidR="0024203A" w:rsidRDefault="0024203A" w:rsidP="002420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24203A" w:rsidRDefault="0024203A" w:rsidP="002420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 xml:space="preserve">r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 h = </w:t>
      </w:r>
      <w:r>
        <w:rPr>
          <w:rFonts w:ascii="新宋体" w:hAnsi="新宋体" w:cs="新宋体"/>
          <w:color w:val="808080"/>
          <w:kern w:val="0"/>
          <w:sz w:val="19"/>
          <w:szCs w:val="19"/>
          <w:highlight w:val="white"/>
        </w:rPr>
        <w:t>b</w:t>
      </w:r>
      <w:r>
        <w:rPr>
          <w:rFonts w:ascii="新宋体" w:hAnsi="新宋体" w:cs="新宋体"/>
          <w:color w:val="000000"/>
          <w:kern w:val="0"/>
          <w:sz w:val="19"/>
          <w:szCs w:val="19"/>
          <w:highlight w:val="white"/>
        </w:rPr>
        <w:t>;</w:t>
      </w:r>
    </w:p>
    <w:p w:rsidR="0024203A" w:rsidRDefault="0024203A" w:rsidP="002420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volume</w:t>
      </w:r>
      <w:proofErr w:type="gramEnd"/>
      <w:r>
        <w:rPr>
          <w:rFonts w:ascii="新宋体" w:hAnsi="新宋体" w:cs="新宋体"/>
          <w:color w:val="000000"/>
          <w:kern w:val="0"/>
          <w:sz w:val="19"/>
          <w:szCs w:val="19"/>
          <w:highlight w:val="white"/>
        </w:rPr>
        <w:t xml:space="preserve"> = 3.1415926*r*r*h;</w:t>
      </w:r>
    </w:p>
    <w:p w:rsidR="0024203A" w:rsidRDefault="0024203A" w:rsidP="002420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24203A" w:rsidRDefault="0024203A" w:rsidP="0024203A">
      <w:pPr>
        <w:autoSpaceDE w:val="0"/>
        <w:autoSpaceDN w:val="0"/>
        <w:adjustRightInd w:val="0"/>
        <w:jc w:val="left"/>
        <w:rPr>
          <w:rFonts w:ascii="新宋体" w:hAnsi="新宋体" w:cs="新宋体"/>
          <w:color w:val="000000"/>
          <w:kern w:val="0"/>
          <w:sz w:val="19"/>
          <w:szCs w:val="19"/>
          <w:highlight w:val="white"/>
        </w:rPr>
      </w:pPr>
    </w:p>
    <w:p w:rsidR="0024203A" w:rsidRDefault="0024203A" w:rsidP="0024203A">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void</w:t>
      </w:r>
      <w:proofErr w:type="gramEnd"/>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cylinder</w:t>
      </w:r>
      <w:r>
        <w:rPr>
          <w:rFonts w:ascii="新宋体" w:hAnsi="新宋体" w:cs="新宋体"/>
          <w:color w:val="000000"/>
          <w:kern w:val="0"/>
          <w:sz w:val="19"/>
          <w:szCs w:val="19"/>
          <w:highlight w:val="white"/>
        </w:rPr>
        <w:t>::vol()</w:t>
      </w:r>
    </w:p>
    <w:p w:rsidR="0024203A" w:rsidRDefault="0024203A" w:rsidP="002420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24203A" w:rsidRDefault="0024203A" w:rsidP="002420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cout</w:t>
      </w:r>
      <w:proofErr w:type="gramEnd"/>
      <w:r>
        <w:rPr>
          <w:rFonts w:ascii="新宋体" w:hAnsi="新宋体" w:cs="新宋体"/>
          <w:color w:val="000000"/>
          <w:kern w:val="0"/>
          <w:sz w:val="19"/>
          <w:szCs w:val="19"/>
          <w:highlight w:val="white"/>
        </w:rPr>
        <w:t xml:space="preserve"> </w:t>
      </w:r>
      <w:r>
        <w:rPr>
          <w:rFonts w:ascii="新宋体" w:hAnsi="新宋体" w:cs="新宋体"/>
          <w:color w:val="008080"/>
          <w:kern w:val="0"/>
          <w:sz w:val="19"/>
          <w:szCs w:val="19"/>
          <w:highlight w:val="white"/>
        </w:rPr>
        <w:t>&lt;&lt;</w:t>
      </w:r>
      <w:r>
        <w:rPr>
          <w:rFonts w:ascii="新宋体" w:hAnsi="新宋体" w:cs="新宋体"/>
          <w:color w:val="000000"/>
          <w:kern w:val="0"/>
          <w:sz w:val="19"/>
          <w:szCs w:val="19"/>
          <w:highlight w:val="white"/>
        </w:rPr>
        <w:t xml:space="preserve"> </w:t>
      </w:r>
      <w:r>
        <w:rPr>
          <w:rFonts w:ascii="新宋体" w:hAnsi="新宋体" w:cs="新宋体"/>
          <w:color w:val="A31515"/>
          <w:kern w:val="0"/>
          <w:sz w:val="19"/>
          <w:szCs w:val="19"/>
          <w:highlight w:val="white"/>
        </w:rPr>
        <w:t>"volume is:"</w:t>
      </w:r>
      <w:r>
        <w:rPr>
          <w:rFonts w:ascii="新宋体" w:hAnsi="新宋体" w:cs="新宋体"/>
          <w:color w:val="000000"/>
          <w:kern w:val="0"/>
          <w:sz w:val="19"/>
          <w:szCs w:val="19"/>
          <w:highlight w:val="white"/>
        </w:rPr>
        <w:t xml:space="preserve"> </w:t>
      </w:r>
      <w:r>
        <w:rPr>
          <w:rFonts w:ascii="新宋体" w:hAnsi="新宋体" w:cs="新宋体"/>
          <w:color w:val="008080"/>
          <w:kern w:val="0"/>
          <w:sz w:val="19"/>
          <w:szCs w:val="19"/>
          <w:highlight w:val="white"/>
        </w:rPr>
        <w:t>&lt;&lt;</w:t>
      </w:r>
      <w:r>
        <w:rPr>
          <w:rFonts w:ascii="新宋体" w:hAnsi="新宋体" w:cs="新宋体"/>
          <w:color w:val="000000"/>
          <w:kern w:val="0"/>
          <w:sz w:val="19"/>
          <w:szCs w:val="19"/>
          <w:highlight w:val="white"/>
        </w:rPr>
        <w:t xml:space="preserve"> volume </w:t>
      </w:r>
      <w:r>
        <w:rPr>
          <w:rFonts w:ascii="新宋体" w:hAnsi="新宋体" w:cs="新宋体"/>
          <w:color w:val="008080"/>
          <w:kern w:val="0"/>
          <w:sz w:val="19"/>
          <w:szCs w:val="19"/>
          <w:highlight w:val="white"/>
        </w:rPr>
        <w:t>&lt;&lt;</w:t>
      </w:r>
      <w:r>
        <w:rPr>
          <w:rFonts w:ascii="新宋体" w:hAnsi="新宋体" w:cs="新宋体"/>
          <w:color w:val="000000"/>
          <w:kern w:val="0"/>
          <w:sz w:val="19"/>
          <w:szCs w:val="19"/>
          <w:highlight w:val="white"/>
        </w:rPr>
        <w:t xml:space="preserve"> endl;</w:t>
      </w:r>
    </w:p>
    <w:p w:rsidR="0024203A" w:rsidRDefault="0024203A" w:rsidP="002420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24203A" w:rsidRDefault="0024203A" w:rsidP="0024203A">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int</w:t>
      </w:r>
      <w:proofErr w:type="gramEnd"/>
      <w:r>
        <w:rPr>
          <w:rFonts w:ascii="新宋体" w:hAnsi="新宋体" w:cs="新宋体"/>
          <w:color w:val="000000"/>
          <w:kern w:val="0"/>
          <w:sz w:val="19"/>
          <w:szCs w:val="19"/>
          <w:highlight w:val="white"/>
        </w:rPr>
        <w:t xml:space="preserve"> main()</w:t>
      </w:r>
    </w:p>
    <w:p w:rsidR="0024203A" w:rsidRDefault="0024203A" w:rsidP="002420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24203A" w:rsidRDefault="0024203A" w:rsidP="002420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2B91AF"/>
          <w:kern w:val="0"/>
          <w:sz w:val="19"/>
          <w:szCs w:val="19"/>
          <w:highlight w:val="white"/>
        </w:rPr>
        <w:t>cylinder</w:t>
      </w:r>
      <w:proofErr w:type="gramEnd"/>
      <w:r>
        <w:rPr>
          <w:rFonts w:ascii="新宋体" w:hAnsi="新宋体" w:cs="新宋体"/>
          <w:color w:val="000000"/>
          <w:kern w:val="0"/>
          <w:sz w:val="19"/>
          <w:szCs w:val="19"/>
          <w:highlight w:val="white"/>
        </w:rPr>
        <w:t xml:space="preserve"> x(2.2, 8.09);</w:t>
      </w:r>
    </w:p>
    <w:p w:rsidR="0024203A" w:rsidRDefault="0024203A" w:rsidP="002420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x.vol(</w:t>
      </w:r>
      <w:proofErr w:type="gramEnd"/>
      <w:r>
        <w:rPr>
          <w:rFonts w:ascii="新宋体" w:hAnsi="新宋体" w:cs="新宋体"/>
          <w:color w:val="000000"/>
          <w:kern w:val="0"/>
          <w:sz w:val="19"/>
          <w:szCs w:val="19"/>
          <w:highlight w:val="white"/>
        </w:rPr>
        <w:t>);</w:t>
      </w:r>
    </w:p>
    <w:p w:rsidR="0024203A" w:rsidRDefault="0024203A" w:rsidP="002420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return</w:t>
      </w:r>
      <w:proofErr w:type="gramEnd"/>
      <w:r>
        <w:rPr>
          <w:rFonts w:ascii="新宋体" w:hAnsi="新宋体" w:cs="新宋体"/>
          <w:color w:val="000000"/>
          <w:kern w:val="0"/>
          <w:sz w:val="19"/>
          <w:szCs w:val="19"/>
          <w:highlight w:val="white"/>
        </w:rPr>
        <w:t xml:space="preserve"> 0;</w:t>
      </w:r>
    </w:p>
    <w:p w:rsidR="0024203A" w:rsidRPr="00F118E7" w:rsidRDefault="0024203A" w:rsidP="0024203A">
      <w:r>
        <w:rPr>
          <w:rFonts w:ascii="新宋体" w:hAnsi="新宋体" w:cs="新宋体"/>
          <w:color w:val="000000"/>
          <w:kern w:val="0"/>
          <w:sz w:val="19"/>
          <w:szCs w:val="19"/>
          <w:highlight w:val="white"/>
        </w:rPr>
        <w:t>}</w:t>
      </w:r>
    </w:p>
    <w:p w:rsidR="0024203A" w:rsidRDefault="0024203A" w:rsidP="001026E1">
      <w:pPr>
        <w:spacing w:line="400" w:lineRule="exact"/>
        <w:rPr>
          <w:rFonts w:ascii="宋体" w:hAnsi="宋体"/>
          <w:sz w:val="24"/>
        </w:rPr>
      </w:pPr>
    </w:p>
    <w:p w:rsidR="005F3DCA" w:rsidRPr="00F118E7" w:rsidRDefault="005F3DCA" w:rsidP="005F3DCA">
      <w:pPr>
        <w:rPr>
          <w:rFonts w:ascii="宋体" w:hAnsi="宋体"/>
          <w:sz w:val="24"/>
        </w:rPr>
      </w:pPr>
      <w:r>
        <w:rPr>
          <w:rFonts w:ascii="宋体" w:hAnsi="宋体" w:hint="eastAsia"/>
          <w:sz w:val="24"/>
        </w:rPr>
        <w:t>2、</w:t>
      </w:r>
      <w:r w:rsidRPr="00F118E7">
        <w:rPr>
          <w:rFonts w:ascii="宋体" w:hAnsi="宋体" w:hint="eastAsia"/>
          <w:sz w:val="24"/>
        </w:rPr>
        <w:t>给出下面的</w:t>
      </w:r>
      <w:proofErr w:type="gramStart"/>
      <w:r w:rsidRPr="00F118E7">
        <w:rPr>
          <w:rFonts w:ascii="宋体" w:hAnsi="宋体" w:hint="eastAsia"/>
          <w:sz w:val="24"/>
        </w:rPr>
        <w:t>抽象基类</w:t>
      </w:r>
      <w:proofErr w:type="gramEnd"/>
      <w:r w:rsidRPr="00F118E7">
        <w:rPr>
          <w:rFonts w:ascii="宋体" w:hAnsi="宋体" w:hint="eastAsia"/>
          <w:sz w:val="24"/>
        </w:rPr>
        <w:t>container:</w:t>
      </w:r>
    </w:p>
    <w:p w:rsidR="005F3DCA" w:rsidRPr="00F118E7" w:rsidRDefault="005F3DCA" w:rsidP="005F3DCA">
      <w:pPr>
        <w:spacing w:line="400" w:lineRule="exact"/>
        <w:ind w:firstLineChars="150" w:firstLine="360"/>
        <w:rPr>
          <w:rFonts w:ascii="宋体" w:hAnsi="宋体"/>
          <w:sz w:val="24"/>
        </w:rPr>
      </w:pPr>
      <w:proofErr w:type="gramStart"/>
      <w:r w:rsidRPr="00F118E7">
        <w:rPr>
          <w:rFonts w:ascii="宋体" w:hAnsi="宋体"/>
          <w:sz w:val="24"/>
        </w:rPr>
        <w:t>class</w:t>
      </w:r>
      <w:proofErr w:type="gramEnd"/>
      <w:r w:rsidRPr="00F118E7">
        <w:rPr>
          <w:rFonts w:ascii="宋体" w:hAnsi="宋体"/>
          <w:sz w:val="24"/>
        </w:rPr>
        <w:t xml:space="preserve"> container {</w:t>
      </w:r>
    </w:p>
    <w:p w:rsidR="005F3DCA" w:rsidRPr="00F118E7" w:rsidRDefault="005F3DCA" w:rsidP="005F3DCA">
      <w:pPr>
        <w:spacing w:line="400" w:lineRule="exact"/>
        <w:ind w:firstLineChars="150" w:firstLine="360"/>
        <w:rPr>
          <w:rFonts w:ascii="宋体" w:hAnsi="宋体"/>
          <w:sz w:val="24"/>
        </w:rPr>
      </w:pPr>
      <w:proofErr w:type="gramStart"/>
      <w:r w:rsidRPr="00F118E7">
        <w:rPr>
          <w:rFonts w:ascii="宋体" w:hAnsi="宋体"/>
          <w:sz w:val="24"/>
        </w:rPr>
        <w:t>protected</w:t>
      </w:r>
      <w:proofErr w:type="gramEnd"/>
      <w:r w:rsidRPr="00F118E7">
        <w:rPr>
          <w:rFonts w:ascii="宋体" w:hAnsi="宋体"/>
          <w:sz w:val="24"/>
        </w:rPr>
        <w:t>:</w:t>
      </w:r>
    </w:p>
    <w:p w:rsidR="005F3DCA" w:rsidRPr="00F118E7" w:rsidRDefault="005F3DCA" w:rsidP="005F3DCA">
      <w:pPr>
        <w:spacing w:line="400" w:lineRule="exact"/>
        <w:ind w:firstLineChars="150" w:firstLine="360"/>
        <w:rPr>
          <w:rFonts w:ascii="宋体" w:hAnsi="宋体"/>
          <w:sz w:val="24"/>
        </w:rPr>
      </w:pPr>
      <w:r w:rsidRPr="00F118E7">
        <w:rPr>
          <w:rFonts w:ascii="宋体" w:hAnsi="宋体"/>
          <w:sz w:val="24"/>
        </w:rPr>
        <w:tab/>
      </w:r>
      <w:proofErr w:type="gramStart"/>
      <w:r w:rsidRPr="00F118E7">
        <w:rPr>
          <w:rFonts w:ascii="宋体" w:hAnsi="宋体"/>
          <w:sz w:val="24"/>
        </w:rPr>
        <w:t>double</w:t>
      </w:r>
      <w:proofErr w:type="gramEnd"/>
      <w:r w:rsidRPr="00F118E7">
        <w:rPr>
          <w:rFonts w:ascii="宋体" w:hAnsi="宋体"/>
          <w:sz w:val="24"/>
        </w:rPr>
        <w:t xml:space="preserve"> radius;</w:t>
      </w:r>
    </w:p>
    <w:p w:rsidR="005F3DCA" w:rsidRPr="00F118E7" w:rsidRDefault="005F3DCA" w:rsidP="005F3DCA">
      <w:pPr>
        <w:spacing w:line="400" w:lineRule="exact"/>
        <w:ind w:firstLineChars="150" w:firstLine="360"/>
        <w:rPr>
          <w:rFonts w:ascii="宋体" w:hAnsi="宋体"/>
          <w:sz w:val="24"/>
        </w:rPr>
      </w:pPr>
      <w:proofErr w:type="gramStart"/>
      <w:r w:rsidRPr="00F118E7">
        <w:rPr>
          <w:rFonts w:ascii="宋体" w:hAnsi="宋体"/>
          <w:sz w:val="24"/>
        </w:rPr>
        <w:t>public</w:t>
      </w:r>
      <w:proofErr w:type="gramEnd"/>
      <w:r w:rsidRPr="00F118E7">
        <w:rPr>
          <w:rFonts w:ascii="宋体" w:hAnsi="宋体"/>
          <w:sz w:val="24"/>
        </w:rPr>
        <w:t>:</w:t>
      </w:r>
    </w:p>
    <w:p w:rsidR="005F3DCA" w:rsidRPr="00F118E7" w:rsidRDefault="005F3DCA" w:rsidP="005F3DCA">
      <w:pPr>
        <w:spacing w:line="400" w:lineRule="exact"/>
        <w:ind w:firstLineChars="150" w:firstLine="360"/>
        <w:rPr>
          <w:rFonts w:ascii="宋体" w:hAnsi="宋体"/>
          <w:sz w:val="24"/>
        </w:rPr>
      </w:pPr>
      <w:r w:rsidRPr="00F118E7">
        <w:rPr>
          <w:rFonts w:ascii="宋体" w:hAnsi="宋体"/>
          <w:sz w:val="24"/>
        </w:rPr>
        <w:tab/>
      </w:r>
      <w:proofErr w:type="gramStart"/>
      <w:r w:rsidRPr="00F118E7">
        <w:rPr>
          <w:rFonts w:ascii="宋体" w:hAnsi="宋体"/>
          <w:sz w:val="24"/>
        </w:rPr>
        <w:t>container(</w:t>
      </w:r>
      <w:proofErr w:type="gramEnd"/>
      <w:r w:rsidRPr="00F118E7">
        <w:rPr>
          <w:rFonts w:ascii="宋体" w:hAnsi="宋体"/>
          <w:sz w:val="24"/>
        </w:rPr>
        <w:t>double radiusl);</w:t>
      </w:r>
    </w:p>
    <w:p w:rsidR="005F3DCA" w:rsidRPr="00F118E7" w:rsidRDefault="005F3DCA" w:rsidP="005F3DCA">
      <w:pPr>
        <w:spacing w:line="400" w:lineRule="exact"/>
        <w:ind w:firstLineChars="150" w:firstLine="360"/>
        <w:rPr>
          <w:rFonts w:ascii="宋体" w:hAnsi="宋体"/>
          <w:sz w:val="24"/>
        </w:rPr>
      </w:pPr>
      <w:r w:rsidRPr="00F118E7">
        <w:rPr>
          <w:rFonts w:ascii="宋体" w:hAnsi="宋体"/>
          <w:sz w:val="24"/>
        </w:rPr>
        <w:tab/>
      </w:r>
      <w:proofErr w:type="gramStart"/>
      <w:r w:rsidRPr="00F118E7">
        <w:rPr>
          <w:rFonts w:ascii="宋体" w:hAnsi="宋体"/>
          <w:sz w:val="24"/>
        </w:rPr>
        <w:t>virtual</w:t>
      </w:r>
      <w:proofErr w:type="gramEnd"/>
      <w:r w:rsidRPr="00F118E7">
        <w:rPr>
          <w:rFonts w:ascii="宋体" w:hAnsi="宋体"/>
          <w:sz w:val="24"/>
        </w:rPr>
        <w:t xml:space="preserve"> double surface_area() = 0;</w:t>
      </w:r>
    </w:p>
    <w:p w:rsidR="005F3DCA" w:rsidRPr="00F118E7" w:rsidRDefault="005F3DCA" w:rsidP="005F3DCA">
      <w:pPr>
        <w:spacing w:line="400" w:lineRule="exact"/>
        <w:ind w:firstLineChars="150" w:firstLine="360"/>
        <w:rPr>
          <w:rFonts w:ascii="宋体" w:hAnsi="宋体"/>
          <w:sz w:val="24"/>
        </w:rPr>
      </w:pPr>
      <w:r w:rsidRPr="00F118E7">
        <w:rPr>
          <w:rFonts w:ascii="宋体" w:hAnsi="宋体"/>
          <w:sz w:val="24"/>
        </w:rPr>
        <w:tab/>
      </w:r>
      <w:proofErr w:type="gramStart"/>
      <w:r w:rsidRPr="00F118E7">
        <w:rPr>
          <w:rFonts w:ascii="宋体" w:hAnsi="宋体"/>
          <w:sz w:val="24"/>
        </w:rPr>
        <w:t>virtual</w:t>
      </w:r>
      <w:proofErr w:type="gramEnd"/>
      <w:r w:rsidRPr="00F118E7">
        <w:rPr>
          <w:rFonts w:ascii="宋体" w:hAnsi="宋体"/>
          <w:sz w:val="24"/>
        </w:rPr>
        <w:t xml:space="preserve"> double volume() = 0;</w:t>
      </w:r>
    </w:p>
    <w:p w:rsidR="005F3DCA" w:rsidRPr="00F118E7" w:rsidRDefault="005F3DCA" w:rsidP="005F3DCA">
      <w:pPr>
        <w:spacing w:line="400" w:lineRule="exact"/>
        <w:ind w:firstLineChars="150" w:firstLine="360"/>
        <w:rPr>
          <w:rFonts w:ascii="宋体" w:hAnsi="宋体"/>
          <w:sz w:val="24"/>
        </w:rPr>
      </w:pPr>
      <w:r w:rsidRPr="00F118E7">
        <w:rPr>
          <w:rFonts w:ascii="宋体" w:hAnsi="宋体"/>
          <w:sz w:val="24"/>
        </w:rPr>
        <w:t>};</w:t>
      </w:r>
    </w:p>
    <w:p w:rsidR="005F3DCA" w:rsidRDefault="005F3DCA" w:rsidP="005F3DCA">
      <w:pPr>
        <w:spacing w:line="400" w:lineRule="exact"/>
        <w:rPr>
          <w:rFonts w:ascii="宋体" w:hAnsi="宋体"/>
          <w:sz w:val="24"/>
        </w:rPr>
      </w:pPr>
      <w:r w:rsidRPr="00F118E7">
        <w:rPr>
          <w:rFonts w:ascii="宋体" w:hAnsi="宋体" w:hint="eastAsia"/>
          <w:sz w:val="24"/>
        </w:rPr>
        <w:t>要求建立3个继承container的派生类cube、sphere与cylinder，让每一个</w:t>
      </w:r>
      <w:proofErr w:type="gramStart"/>
      <w:r w:rsidRPr="00F118E7">
        <w:rPr>
          <w:rFonts w:ascii="宋体" w:hAnsi="宋体" w:hint="eastAsia"/>
          <w:sz w:val="24"/>
        </w:rPr>
        <w:t>派生类都包含</w:t>
      </w:r>
      <w:proofErr w:type="gramEnd"/>
      <w:r w:rsidRPr="00F118E7">
        <w:rPr>
          <w:rFonts w:ascii="宋体" w:hAnsi="宋体" w:hint="eastAsia"/>
          <w:sz w:val="24"/>
        </w:rPr>
        <w:t>虚函数surface_area()和volume()，分别用来计算正方体、球体和圆柱体的表面积及体积。要求写出主程序，应用C++的多态性，分别计算边长为6.0的正方体、半径为5.0的球体，以及半径为5.0和高为6.0的圆柱体的表面积和体积。</w:t>
      </w:r>
    </w:p>
    <w:p w:rsidR="0024203A" w:rsidRPr="0024203A" w:rsidRDefault="0024203A" w:rsidP="0024203A">
      <w:pPr>
        <w:autoSpaceDE w:val="0"/>
        <w:autoSpaceDN w:val="0"/>
        <w:adjustRightInd w:val="0"/>
        <w:jc w:val="left"/>
        <w:rPr>
          <w:rFonts w:ascii="宋体" w:hAnsi="宋体"/>
          <w:color w:val="FF0000"/>
          <w:sz w:val="24"/>
        </w:rPr>
      </w:pPr>
      <w:r>
        <w:rPr>
          <w:rFonts w:ascii="宋体" w:hAnsi="宋体" w:hint="eastAsia"/>
          <w:color w:val="FF0000"/>
          <w:sz w:val="24"/>
        </w:rPr>
        <w:t>参考代码如下：</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#include&lt;iostream&gt;</w:t>
      </w:r>
    </w:p>
    <w:p w:rsidR="0024203A" w:rsidRPr="00F118E7" w:rsidRDefault="0024203A" w:rsidP="0024203A">
      <w:pPr>
        <w:spacing w:line="400" w:lineRule="exact"/>
        <w:ind w:firstLineChars="150" w:firstLine="360"/>
        <w:rPr>
          <w:rFonts w:ascii="宋体" w:hAnsi="宋体"/>
          <w:sz w:val="24"/>
        </w:rPr>
      </w:pPr>
      <w:proofErr w:type="gramStart"/>
      <w:r w:rsidRPr="00F118E7">
        <w:rPr>
          <w:rFonts w:ascii="宋体" w:hAnsi="宋体"/>
          <w:sz w:val="24"/>
        </w:rPr>
        <w:t>const</w:t>
      </w:r>
      <w:proofErr w:type="gramEnd"/>
      <w:r w:rsidRPr="00F118E7">
        <w:rPr>
          <w:rFonts w:ascii="宋体" w:hAnsi="宋体"/>
          <w:sz w:val="24"/>
        </w:rPr>
        <w:t xml:space="preserve"> double PI = 3.14159;</w:t>
      </w:r>
    </w:p>
    <w:p w:rsidR="0024203A" w:rsidRPr="00F118E7" w:rsidRDefault="0024203A" w:rsidP="0024203A">
      <w:pPr>
        <w:spacing w:line="400" w:lineRule="exact"/>
        <w:ind w:firstLineChars="150" w:firstLine="360"/>
        <w:rPr>
          <w:rFonts w:ascii="宋体" w:hAnsi="宋体"/>
          <w:sz w:val="24"/>
        </w:rPr>
      </w:pPr>
      <w:proofErr w:type="gramStart"/>
      <w:r w:rsidRPr="00F118E7">
        <w:rPr>
          <w:rFonts w:ascii="宋体" w:hAnsi="宋体"/>
          <w:sz w:val="24"/>
        </w:rPr>
        <w:t>using</w:t>
      </w:r>
      <w:proofErr w:type="gramEnd"/>
      <w:r w:rsidRPr="00F118E7">
        <w:rPr>
          <w:rFonts w:ascii="宋体" w:hAnsi="宋体"/>
          <w:sz w:val="24"/>
        </w:rPr>
        <w:t xml:space="preserve"> namespace std;</w:t>
      </w:r>
    </w:p>
    <w:p w:rsidR="0024203A" w:rsidRPr="00F118E7" w:rsidRDefault="0024203A" w:rsidP="0024203A">
      <w:pPr>
        <w:spacing w:line="400" w:lineRule="exact"/>
        <w:ind w:firstLineChars="150" w:firstLine="360"/>
        <w:rPr>
          <w:rFonts w:ascii="宋体" w:hAnsi="宋体"/>
          <w:sz w:val="24"/>
        </w:rPr>
      </w:pPr>
      <w:proofErr w:type="gramStart"/>
      <w:r w:rsidRPr="00F118E7">
        <w:rPr>
          <w:rFonts w:ascii="宋体" w:hAnsi="宋体"/>
          <w:sz w:val="24"/>
        </w:rPr>
        <w:t>class</w:t>
      </w:r>
      <w:proofErr w:type="gramEnd"/>
      <w:r w:rsidRPr="00F118E7">
        <w:rPr>
          <w:rFonts w:ascii="宋体" w:hAnsi="宋体"/>
          <w:sz w:val="24"/>
        </w:rPr>
        <w:t xml:space="preserve"> container {</w:t>
      </w:r>
    </w:p>
    <w:p w:rsidR="0024203A" w:rsidRPr="00F118E7" w:rsidRDefault="0024203A" w:rsidP="0024203A">
      <w:pPr>
        <w:spacing w:line="400" w:lineRule="exact"/>
        <w:ind w:firstLineChars="150" w:firstLine="360"/>
        <w:rPr>
          <w:rFonts w:ascii="宋体" w:hAnsi="宋体"/>
          <w:sz w:val="24"/>
        </w:rPr>
      </w:pPr>
      <w:proofErr w:type="gramStart"/>
      <w:r w:rsidRPr="00F118E7">
        <w:rPr>
          <w:rFonts w:ascii="宋体" w:hAnsi="宋体"/>
          <w:sz w:val="24"/>
        </w:rPr>
        <w:t>protected</w:t>
      </w:r>
      <w:proofErr w:type="gramEnd"/>
      <w:r w:rsidRPr="00F118E7">
        <w:rPr>
          <w:rFonts w:ascii="宋体" w:hAnsi="宋体"/>
          <w:sz w:val="24"/>
        </w:rPr>
        <w:t>:</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ab/>
      </w:r>
      <w:proofErr w:type="gramStart"/>
      <w:r w:rsidRPr="00F118E7">
        <w:rPr>
          <w:rFonts w:ascii="宋体" w:hAnsi="宋体"/>
          <w:sz w:val="24"/>
        </w:rPr>
        <w:t>double</w:t>
      </w:r>
      <w:proofErr w:type="gramEnd"/>
      <w:r w:rsidRPr="00F118E7">
        <w:rPr>
          <w:rFonts w:ascii="宋体" w:hAnsi="宋体"/>
          <w:sz w:val="24"/>
        </w:rPr>
        <w:t xml:space="preserve"> radius;</w:t>
      </w:r>
    </w:p>
    <w:p w:rsidR="0024203A" w:rsidRPr="00F118E7" w:rsidRDefault="0024203A" w:rsidP="0024203A">
      <w:pPr>
        <w:spacing w:line="400" w:lineRule="exact"/>
        <w:ind w:firstLineChars="150" w:firstLine="360"/>
        <w:rPr>
          <w:rFonts w:ascii="宋体" w:hAnsi="宋体"/>
          <w:sz w:val="24"/>
        </w:rPr>
      </w:pPr>
      <w:proofErr w:type="gramStart"/>
      <w:r w:rsidRPr="00F118E7">
        <w:rPr>
          <w:rFonts w:ascii="宋体" w:hAnsi="宋体"/>
          <w:sz w:val="24"/>
        </w:rPr>
        <w:lastRenderedPageBreak/>
        <w:t>public</w:t>
      </w:r>
      <w:proofErr w:type="gramEnd"/>
      <w:r w:rsidRPr="00F118E7">
        <w:rPr>
          <w:rFonts w:ascii="宋体" w:hAnsi="宋体"/>
          <w:sz w:val="24"/>
        </w:rPr>
        <w:t>:</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ab/>
        <w:t>container(double radius1);//抽象类container的构造函数</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ab/>
        <w:t>virtual double surface_area() = 0;//</w:t>
      </w:r>
      <w:proofErr w:type="gramStart"/>
      <w:r w:rsidRPr="00F118E7">
        <w:rPr>
          <w:rFonts w:ascii="宋体" w:hAnsi="宋体"/>
          <w:sz w:val="24"/>
        </w:rPr>
        <w:t>纯虚函数</w:t>
      </w:r>
      <w:proofErr w:type="gramEnd"/>
      <w:r w:rsidRPr="00F118E7">
        <w:rPr>
          <w:rFonts w:ascii="宋体" w:hAnsi="宋体"/>
          <w:sz w:val="24"/>
        </w:rPr>
        <w:t>suface_area()</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ab/>
        <w:t>virtual double volume() = 0;//</w:t>
      </w:r>
      <w:proofErr w:type="gramStart"/>
      <w:r w:rsidRPr="00F118E7">
        <w:rPr>
          <w:rFonts w:ascii="宋体" w:hAnsi="宋体"/>
          <w:sz w:val="24"/>
        </w:rPr>
        <w:t>纯虚函数</w:t>
      </w:r>
      <w:proofErr w:type="gramEnd"/>
      <w:r w:rsidRPr="00F118E7">
        <w:rPr>
          <w:rFonts w:ascii="宋体" w:hAnsi="宋体"/>
          <w:sz w:val="24"/>
        </w:rPr>
        <w:t>volume()</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w:t>
      </w:r>
    </w:p>
    <w:p w:rsidR="0024203A" w:rsidRPr="00F118E7" w:rsidRDefault="0024203A" w:rsidP="0024203A">
      <w:pPr>
        <w:spacing w:line="400" w:lineRule="exact"/>
        <w:ind w:firstLineChars="150" w:firstLine="360"/>
        <w:rPr>
          <w:rFonts w:ascii="宋体" w:hAnsi="宋体"/>
          <w:sz w:val="24"/>
        </w:rPr>
      </w:pP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container::container(double radiusl)//定义抽象类container的构造函数</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ab/>
      </w:r>
      <w:proofErr w:type="gramStart"/>
      <w:r w:rsidRPr="00F118E7">
        <w:rPr>
          <w:rFonts w:ascii="宋体" w:hAnsi="宋体"/>
          <w:sz w:val="24"/>
        </w:rPr>
        <w:t>radius</w:t>
      </w:r>
      <w:proofErr w:type="gramEnd"/>
      <w:r w:rsidRPr="00F118E7">
        <w:rPr>
          <w:rFonts w:ascii="宋体" w:hAnsi="宋体"/>
          <w:sz w:val="24"/>
        </w:rPr>
        <w:t xml:space="preserve"> = radiusl;</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class cube :public container  //声明一个正方体派生类cube</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w:t>
      </w:r>
    </w:p>
    <w:p w:rsidR="0024203A" w:rsidRPr="00F118E7" w:rsidRDefault="0024203A" w:rsidP="0024203A">
      <w:pPr>
        <w:spacing w:line="400" w:lineRule="exact"/>
        <w:ind w:firstLineChars="150" w:firstLine="360"/>
        <w:rPr>
          <w:rFonts w:ascii="宋体" w:hAnsi="宋体"/>
          <w:sz w:val="24"/>
        </w:rPr>
      </w:pPr>
      <w:proofErr w:type="gramStart"/>
      <w:r w:rsidRPr="00F118E7">
        <w:rPr>
          <w:rFonts w:ascii="宋体" w:hAnsi="宋体"/>
          <w:sz w:val="24"/>
        </w:rPr>
        <w:t>public</w:t>
      </w:r>
      <w:proofErr w:type="gramEnd"/>
      <w:r w:rsidRPr="00F118E7">
        <w:rPr>
          <w:rFonts w:ascii="宋体" w:hAnsi="宋体"/>
          <w:sz w:val="24"/>
        </w:rPr>
        <w:t>:</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ab/>
      </w:r>
      <w:proofErr w:type="gramStart"/>
      <w:r w:rsidRPr="00F118E7">
        <w:rPr>
          <w:rFonts w:ascii="宋体" w:hAnsi="宋体"/>
          <w:sz w:val="24"/>
        </w:rPr>
        <w:t>cube(</w:t>
      </w:r>
      <w:proofErr w:type="gramEnd"/>
      <w:r w:rsidRPr="00F118E7">
        <w:rPr>
          <w:rFonts w:ascii="宋体" w:hAnsi="宋体"/>
          <w:sz w:val="24"/>
        </w:rPr>
        <w:t>double radius1):container(radius1)</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ab/>
        <w:t>{}</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ab/>
        <w:t>double surface_area()//</w:t>
      </w:r>
      <w:proofErr w:type="gramStart"/>
      <w:r w:rsidRPr="00F118E7">
        <w:rPr>
          <w:rFonts w:ascii="宋体" w:hAnsi="宋体"/>
          <w:sz w:val="24"/>
        </w:rPr>
        <w:t>定义纯虚函数</w:t>
      </w:r>
      <w:proofErr w:type="gramEnd"/>
      <w:r w:rsidRPr="00F118E7">
        <w:rPr>
          <w:rFonts w:ascii="宋体" w:hAnsi="宋体"/>
          <w:sz w:val="24"/>
        </w:rPr>
        <w:t>surface_area</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ab/>
        <w:t>{</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ab/>
      </w:r>
      <w:r w:rsidRPr="00F118E7">
        <w:rPr>
          <w:rFonts w:ascii="宋体" w:hAnsi="宋体"/>
          <w:sz w:val="24"/>
        </w:rPr>
        <w:tab/>
      </w:r>
      <w:proofErr w:type="gramStart"/>
      <w:r w:rsidRPr="00F118E7">
        <w:rPr>
          <w:rFonts w:ascii="宋体" w:hAnsi="宋体"/>
          <w:sz w:val="24"/>
        </w:rPr>
        <w:t>return</w:t>
      </w:r>
      <w:proofErr w:type="gramEnd"/>
      <w:r w:rsidRPr="00F118E7">
        <w:rPr>
          <w:rFonts w:ascii="宋体" w:hAnsi="宋体"/>
          <w:sz w:val="24"/>
        </w:rPr>
        <w:t xml:space="preserve"> 6 * radius*radius;</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ab/>
        <w:t>}</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ab/>
        <w:t>double volume()//</w:t>
      </w:r>
      <w:proofErr w:type="gramStart"/>
      <w:r w:rsidRPr="00F118E7">
        <w:rPr>
          <w:rFonts w:ascii="宋体" w:hAnsi="宋体"/>
          <w:sz w:val="24"/>
        </w:rPr>
        <w:t>定义纯虚函数</w:t>
      </w:r>
      <w:proofErr w:type="gramEnd"/>
      <w:r w:rsidRPr="00F118E7">
        <w:rPr>
          <w:rFonts w:ascii="宋体" w:hAnsi="宋体"/>
          <w:sz w:val="24"/>
        </w:rPr>
        <w:t>volume</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ab/>
        <w:t>{</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ab/>
      </w:r>
      <w:r w:rsidRPr="00F118E7">
        <w:rPr>
          <w:rFonts w:ascii="宋体" w:hAnsi="宋体"/>
          <w:sz w:val="24"/>
        </w:rPr>
        <w:tab/>
      </w:r>
      <w:proofErr w:type="gramStart"/>
      <w:r w:rsidRPr="00F118E7">
        <w:rPr>
          <w:rFonts w:ascii="宋体" w:hAnsi="宋体"/>
          <w:sz w:val="24"/>
        </w:rPr>
        <w:t>return</w:t>
      </w:r>
      <w:proofErr w:type="gramEnd"/>
      <w:r w:rsidRPr="00F118E7">
        <w:rPr>
          <w:rFonts w:ascii="宋体" w:hAnsi="宋体"/>
          <w:sz w:val="24"/>
        </w:rPr>
        <w:t xml:space="preserve"> radius*radius*radius;</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ab/>
        <w:t>}</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class  sphere :public container    //声明一个球体派生类sphere</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w:t>
      </w:r>
      <w:proofErr w:type="gramStart"/>
      <w:r w:rsidRPr="00F118E7">
        <w:rPr>
          <w:rFonts w:ascii="宋体" w:hAnsi="宋体"/>
          <w:sz w:val="24"/>
        </w:rPr>
        <w:t>public</w:t>
      </w:r>
      <w:proofErr w:type="gramEnd"/>
      <w:r w:rsidRPr="00F118E7">
        <w:rPr>
          <w:rFonts w:ascii="宋体" w:hAnsi="宋体"/>
          <w:sz w:val="24"/>
        </w:rPr>
        <w:t>:</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ab/>
      </w:r>
      <w:proofErr w:type="gramStart"/>
      <w:r w:rsidRPr="00F118E7">
        <w:rPr>
          <w:rFonts w:ascii="宋体" w:hAnsi="宋体"/>
          <w:sz w:val="24"/>
        </w:rPr>
        <w:t>sphere(</w:t>
      </w:r>
      <w:proofErr w:type="gramEnd"/>
      <w:r w:rsidRPr="00F118E7">
        <w:rPr>
          <w:rFonts w:ascii="宋体" w:hAnsi="宋体"/>
          <w:sz w:val="24"/>
        </w:rPr>
        <w:t>double radius1) :container(radius1) {}</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ab/>
      </w:r>
      <w:proofErr w:type="gramStart"/>
      <w:r w:rsidRPr="00F118E7">
        <w:rPr>
          <w:rFonts w:ascii="宋体" w:hAnsi="宋体"/>
          <w:sz w:val="24"/>
        </w:rPr>
        <w:t>double</w:t>
      </w:r>
      <w:proofErr w:type="gramEnd"/>
      <w:r w:rsidRPr="00F118E7">
        <w:rPr>
          <w:rFonts w:ascii="宋体" w:hAnsi="宋体"/>
          <w:sz w:val="24"/>
        </w:rPr>
        <w:t xml:space="preserve"> surface_area()</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ab/>
        <w:t>{</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ab/>
      </w:r>
      <w:r w:rsidRPr="00F118E7">
        <w:rPr>
          <w:rFonts w:ascii="宋体" w:hAnsi="宋体"/>
          <w:sz w:val="24"/>
        </w:rPr>
        <w:tab/>
      </w:r>
      <w:proofErr w:type="gramStart"/>
      <w:r w:rsidRPr="00F118E7">
        <w:rPr>
          <w:rFonts w:ascii="宋体" w:hAnsi="宋体"/>
          <w:sz w:val="24"/>
        </w:rPr>
        <w:t>return</w:t>
      </w:r>
      <w:proofErr w:type="gramEnd"/>
      <w:r w:rsidRPr="00F118E7">
        <w:rPr>
          <w:rFonts w:ascii="宋体" w:hAnsi="宋体"/>
          <w:sz w:val="24"/>
        </w:rPr>
        <w:t xml:space="preserve"> 4 * PI*radius*radius;</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ab/>
        <w:t>}</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ab/>
      </w:r>
      <w:proofErr w:type="gramStart"/>
      <w:r w:rsidRPr="00F118E7">
        <w:rPr>
          <w:rFonts w:ascii="宋体" w:hAnsi="宋体"/>
          <w:sz w:val="24"/>
        </w:rPr>
        <w:t>double</w:t>
      </w:r>
      <w:proofErr w:type="gramEnd"/>
      <w:r w:rsidRPr="00F118E7">
        <w:rPr>
          <w:rFonts w:ascii="宋体" w:hAnsi="宋体"/>
          <w:sz w:val="24"/>
        </w:rPr>
        <w:t xml:space="preserve"> volume()</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ab/>
        <w:t>{</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lastRenderedPageBreak/>
        <w:tab/>
      </w:r>
      <w:r w:rsidRPr="00F118E7">
        <w:rPr>
          <w:rFonts w:ascii="宋体" w:hAnsi="宋体"/>
          <w:sz w:val="24"/>
        </w:rPr>
        <w:tab/>
      </w:r>
      <w:proofErr w:type="gramStart"/>
      <w:r w:rsidRPr="00F118E7">
        <w:rPr>
          <w:rFonts w:ascii="宋体" w:hAnsi="宋体"/>
          <w:sz w:val="24"/>
        </w:rPr>
        <w:t>return</w:t>
      </w:r>
      <w:proofErr w:type="gramEnd"/>
      <w:r w:rsidRPr="00F118E7">
        <w:rPr>
          <w:rFonts w:ascii="宋体" w:hAnsi="宋体"/>
          <w:sz w:val="24"/>
        </w:rPr>
        <w:t xml:space="preserve"> PI*radius*radius*radius * 4 / 3;</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ab/>
        <w:t>}</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w:t>
      </w:r>
    </w:p>
    <w:p w:rsidR="0024203A" w:rsidRPr="00F118E7" w:rsidRDefault="0024203A" w:rsidP="0024203A">
      <w:pPr>
        <w:spacing w:line="400" w:lineRule="exact"/>
        <w:ind w:firstLineChars="150" w:firstLine="360"/>
        <w:rPr>
          <w:rFonts w:ascii="宋体" w:hAnsi="宋体"/>
          <w:sz w:val="24"/>
        </w:rPr>
      </w:pPr>
      <w:proofErr w:type="gramStart"/>
      <w:r w:rsidRPr="00F118E7">
        <w:rPr>
          <w:rFonts w:ascii="宋体" w:hAnsi="宋体"/>
          <w:sz w:val="24"/>
        </w:rPr>
        <w:t>class</w:t>
      </w:r>
      <w:proofErr w:type="gramEnd"/>
      <w:r w:rsidRPr="00F118E7">
        <w:rPr>
          <w:rFonts w:ascii="宋体" w:hAnsi="宋体"/>
          <w:sz w:val="24"/>
        </w:rPr>
        <w:t xml:space="preserve"> cylinder :public container {</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ab/>
      </w:r>
      <w:proofErr w:type="gramStart"/>
      <w:r w:rsidRPr="00F118E7">
        <w:rPr>
          <w:rFonts w:ascii="宋体" w:hAnsi="宋体"/>
          <w:sz w:val="24"/>
        </w:rPr>
        <w:t>double</w:t>
      </w:r>
      <w:proofErr w:type="gramEnd"/>
      <w:r w:rsidRPr="00F118E7">
        <w:rPr>
          <w:rFonts w:ascii="宋体" w:hAnsi="宋体"/>
          <w:sz w:val="24"/>
        </w:rPr>
        <w:t xml:space="preserve"> height;</w:t>
      </w:r>
    </w:p>
    <w:p w:rsidR="0024203A" w:rsidRPr="00F118E7" w:rsidRDefault="0024203A" w:rsidP="0024203A">
      <w:pPr>
        <w:spacing w:line="400" w:lineRule="exact"/>
        <w:ind w:firstLineChars="150" w:firstLine="360"/>
        <w:rPr>
          <w:rFonts w:ascii="宋体" w:hAnsi="宋体"/>
          <w:sz w:val="24"/>
        </w:rPr>
      </w:pPr>
      <w:proofErr w:type="gramStart"/>
      <w:r w:rsidRPr="00F118E7">
        <w:rPr>
          <w:rFonts w:ascii="宋体" w:hAnsi="宋体"/>
          <w:sz w:val="24"/>
        </w:rPr>
        <w:t>public</w:t>
      </w:r>
      <w:proofErr w:type="gramEnd"/>
      <w:r w:rsidRPr="00F118E7">
        <w:rPr>
          <w:rFonts w:ascii="宋体" w:hAnsi="宋体"/>
          <w:sz w:val="24"/>
        </w:rPr>
        <w:t>:</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ab/>
      </w:r>
      <w:proofErr w:type="gramStart"/>
      <w:r w:rsidRPr="00F118E7">
        <w:rPr>
          <w:rFonts w:ascii="宋体" w:hAnsi="宋体"/>
          <w:sz w:val="24"/>
        </w:rPr>
        <w:t>cylinder(</w:t>
      </w:r>
      <w:proofErr w:type="gramEnd"/>
      <w:r w:rsidRPr="00F118E7">
        <w:rPr>
          <w:rFonts w:ascii="宋体" w:hAnsi="宋体"/>
          <w:sz w:val="24"/>
        </w:rPr>
        <w:t>double radius1, double height1) :container(radius1)</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ab/>
        <w:t>{</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ab/>
      </w:r>
      <w:r w:rsidRPr="00F118E7">
        <w:rPr>
          <w:rFonts w:ascii="宋体" w:hAnsi="宋体"/>
          <w:sz w:val="24"/>
        </w:rPr>
        <w:tab/>
      </w:r>
      <w:proofErr w:type="gramStart"/>
      <w:r w:rsidRPr="00F118E7">
        <w:rPr>
          <w:rFonts w:ascii="宋体" w:hAnsi="宋体"/>
          <w:sz w:val="24"/>
        </w:rPr>
        <w:t>height</w:t>
      </w:r>
      <w:proofErr w:type="gramEnd"/>
      <w:r w:rsidRPr="00F118E7">
        <w:rPr>
          <w:rFonts w:ascii="宋体" w:hAnsi="宋体"/>
          <w:sz w:val="24"/>
        </w:rPr>
        <w:t xml:space="preserve"> = height1;</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ab/>
        <w:t>}</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ab/>
      </w:r>
      <w:proofErr w:type="gramStart"/>
      <w:r w:rsidRPr="00F118E7">
        <w:rPr>
          <w:rFonts w:ascii="宋体" w:hAnsi="宋体"/>
          <w:sz w:val="24"/>
        </w:rPr>
        <w:t>double</w:t>
      </w:r>
      <w:proofErr w:type="gramEnd"/>
      <w:r w:rsidRPr="00F118E7">
        <w:rPr>
          <w:rFonts w:ascii="宋体" w:hAnsi="宋体"/>
          <w:sz w:val="24"/>
        </w:rPr>
        <w:t xml:space="preserve"> surface_area()</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ab/>
        <w:t>{</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ab/>
      </w:r>
      <w:r w:rsidRPr="00F118E7">
        <w:rPr>
          <w:rFonts w:ascii="宋体" w:hAnsi="宋体"/>
          <w:sz w:val="24"/>
        </w:rPr>
        <w:tab/>
      </w:r>
      <w:proofErr w:type="gramStart"/>
      <w:r w:rsidRPr="00F118E7">
        <w:rPr>
          <w:rFonts w:ascii="宋体" w:hAnsi="宋体"/>
          <w:sz w:val="24"/>
        </w:rPr>
        <w:t>return</w:t>
      </w:r>
      <w:proofErr w:type="gramEnd"/>
      <w:r w:rsidRPr="00F118E7">
        <w:rPr>
          <w:rFonts w:ascii="宋体" w:hAnsi="宋体"/>
          <w:sz w:val="24"/>
        </w:rPr>
        <w:t xml:space="preserve"> 2 * PI*radius*(radius + height);</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ab/>
        <w:t>}</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ab/>
      </w:r>
      <w:proofErr w:type="gramStart"/>
      <w:r w:rsidRPr="00F118E7">
        <w:rPr>
          <w:rFonts w:ascii="宋体" w:hAnsi="宋体"/>
          <w:sz w:val="24"/>
        </w:rPr>
        <w:t>double</w:t>
      </w:r>
      <w:proofErr w:type="gramEnd"/>
      <w:r w:rsidRPr="00F118E7">
        <w:rPr>
          <w:rFonts w:ascii="宋体" w:hAnsi="宋体"/>
          <w:sz w:val="24"/>
        </w:rPr>
        <w:t xml:space="preserve"> volume()</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ab/>
        <w:t>{</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ab/>
      </w:r>
      <w:r w:rsidRPr="00F118E7">
        <w:rPr>
          <w:rFonts w:ascii="宋体" w:hAnsi="宋体"/>
          <w:sz w:val="24"/>
        </w:rPr>
        <w:tab/>
      </w:r>
      <w:proofErr w:type="gramStart"/>
      <w:r w:rsidRPr="00F118E7">
        <w:rPr>
          <w:rFonts w:ascii="宋体" w:hAnsi="宋体"/>
          <w:sz w:val="24"/>
        </w:rPr>
        <w:t>return</w:t>
      </w:r>
      <w:proofErr w:type="gramEnd"/>
      <w:r w:rsidRPr="00F118E7">
        <w:rPr>
          <w:rFonts w:ascii="宋体" w:hAnsi="宋体"/>
          <w:sz w:val="24"/>
        </w:rPr>
        <w:t xml:space="preserve"> PI*radius*radius*height;</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ab/>
        <w:t>}</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w:t>
      </w:r>
    </w:p>
    <w:p w:rsidR="0024203A" w:rsidRPr="00F118E7" w:rsidRDefault="0024203A" w:rsidP="0024203A">
      <w:pPr>
        <w:spacing w:line="400" w:lineRule="exact"/>
        <w:ind w:firstLineChars="150" w:firstLine="360"/>
        <w:rPr>
          <w:rFonts w:ascii="宋体" w:hAnsi="宋体"/>
          <w:sz w:val="24"/>
        </w:rPr>
      </w:pPr>
      <w:proofErr w:type="gramStart"/>
      <w:r w:rsidRPr="00F118E7">
        <w:rPr>
          <w:rFonts w:ascii="宋体" w:hAnsi="宋体"/>
          <w:sz w:val="24"/>
        </w:rPr>
        <w:t>int</w:t>
      </w:r>
      <w:proofErr w:type="gramEnd"/>
      <w:r w:rsidRPr="00F118E7">
        <w:rPr>
          <w:rFonts w:ascii="宋体" w:hAnsi="宋体"/>
          <w:sz w:val="24"/>
        </w:rPr>
        <w:t xml:space="preserve"> main()</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ab/>
      </w:r>
      <w:proofErr w:type="gramStart"/>
      <w:r w:rsidRPr="00F118E7">
        <w:rPr>
          <w:rFonts w:ascii="宋体" w:hAnsi="宋体"/>
          <w:sz w:val="24"/>
        </w:rPr>
        <w:t>container</w:t>
      </w:r>
      <w:proofErr w:type="gramEnd"/>
      <w:r w:rsidRPr="00F118E7">
        <w:rPr>
          <w:rFonts w:ascii="宋体" w:hAnsi="宋体"/>
          <w:sz w:val="24"/>
        </w:rPr>
        <w:t xml:space="preserve"> *ptr;</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ab/>
      </w:r>
      <w:proofErr w:type="gramStart"/>
      <w:r w:rsidRPr="00F118E7">
        <w:rPr>
          <w:rFonts w:ascii="宋体" w:hAnsi="宋体"/>
          <w:sz w:val="24"/>
        </w:rPr>
        <w:t>cube</w:t>
      </w:r>
      <w:proofErr w:type="gramEnd"/>
      <w:r w:rsidRPr="00F118E7">
        <w:rPr>
          <w:rFonts w:ascii="宋体" w:hAnsi="宋体"/>
          <w:sz w:val="24"/>
        </w:rPr>
        <w:t xml:space="preserve"> obj1(2.0);</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ab/>
      </w:r>
      <w:proofErr w:type="gramStart"/>
      <w:r w:rsidRPr="00F118E7">
        <w:rPr>
          <w:rFonts w:ascii="宋体" w:hAnsi="宋体"/>
          <w:sz w:val="24"/>
        </w:rPr>
        <w:t>sphere</w:t>
      </w:r>
      <w:proofErr w:type="gramEnd"/>
      <w:r w:rsidRPr="00F118E7">
        <w:rPr>
          <w:rFonts w:ascii="宋体" w:hAnsi="宋体"/>
          <w:sz w:val="24"/>
        </w:rPr>
        <w:t xml:space="preserve"> obj2(2.0);</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ab/>
      </w:r>
      <w:proofErr w:type="gramStart"/>
      <w:r w:rsidRPr="00F118E7">
        <w:rPr>
          <w:rFonts w:ascii="宋体" w:hAnsi="宋体"/>
          <w:sz w:val="24"/>
        </w:rPr>
        <w:t>cylinder</w:t>
      </w:r>
      <w:proofErr w:type="gramEnd"/>
      <w:r w:rsidRPr="00F118E7">
        <w:rPr>
          <w:rFonts w:ascii="宋体" w:hAnsi="宋体"/>
          <w:sz w:val="24"/>
        </w:rPr>
        <w:t xml:space="preserve"> obj3(2.0, 3.0);</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ab/>
      </w:r>
      <w:proofErr w:type="gramStart"/>
      <w:r w:rsidRPr="00F118E7">
        <w:rPr>
          <w:rFonts w:ascii="宋体" w:hAnsi="宋体"/>
          <w:sz w:val="24"/>
        </w:rPr>
        <w:t>ptr</w:t>
      </w:r>
      <w:proofErr w:type="gramEnd"/>
      <w:r w:rsidRPr="00F118E7">
        <w:rPr>
          <w:rFonts w:ascii="宋体" w:hAnsi="宋体"/>
          <w:sz w:val="24"/>
        </w:rPr>
        <w:t xml:space="preserve"> = &amp;obj1;</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ab/>
        <w:t>cout &lt;&lt; "这个正方体的表面积是：</w:t>
      </w:r>
      <w:proofErr w:type="gramStart"/>
      <w:r w:rsidRPr="00F118E7">
        <w:rPr>
          <w:rFonts w:ascii="宋体" w:hAnsi="宋体"/>
          <w:sz w:val="24"/>
        </w:rPr>
        <w:t>" &lt;</w:t>
      </w:r>
      <w:proofErr w:type="gramEnd"/>
      <w:r w:rsidRPr="00F118E7">
        <w:rPr>
          <w:rFonts w:ascii="宋体" w:hAnsi="宋体"/>
          <w:sz w:val="24"/>
        </w:rPr>
        <w:t>&lt; ptr-&gt;surface_area() &lt;&lt; endl;</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ab/>
        <w:t>cout &lt;&lt; "这个正方体的体积是：</w:t>
      </w:r>
      <w:proofErr w:type="gramStart"/>
      <w:r w:rsidRPr="00F118E7">
        <w:rPr>
          <w:rFonts w:ascii="宋体" w:hAnsi="宋体"/>
          <w:sz w:val="24"/>
        </w:rPr>
        <w:t>" &lt;</w:t>
      </w:r>
      <w:proofErr w:type="gramEnd"/>
      <w:r w:rsidRPr="00F118E7">
        <w:rPr>
          <w:rFonts w:ascii="宋体" w:hAnsi="宋体"/>
          <w:sz w:val="24"/>
        </w:rPr>
        <w:t>&lt; ptr-&gt;volume() &lt;&lt; endl;</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ab/>
      </w:r>
      <w:proofErr w:type="gramStart"/>
      <w:r w:rsidRPr="00F118E7">
        <w:rPr>
          <w:rFonts w:ascii="宋体" w:hAnsi="宋体"/>
          <w:sz w:val="24"/>
        </w:rPr>
        <w:t>ptr</w:t>
      </w:r>
      <w:proofErr w:type="gramEnd"/>
      <w:r w:rsidRPr="00F118E7">
        <w:rPr>
          <w:rFonts w:ascii="宋体" w:hAnsi="宋体"/>
          <w:sz w:val="24"/>
        </w:rPr>
        <w:t xml:space="preserve"> = &amp;obj2;</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ab/>
        <w:t>cout &lt;&lt; "这个球体的表面积是：</w:t>
      </w:r>
      <w:proofErr w:type="gramStart"/>
      <w:r w:rsidRPr="00F118E7">
        <w:rPr>
          <w:rFonts w:ascii="宋体" w:hAnsi="宋体"/>
          <w:sz w:val="24"/>
        </w:rPr>
        <w:t>" &lt;</w:t>
      </w:r>
      <w:proofErr w:type="gramEnd"/>
      <w:r w:rsidRPr="00F118E7">
        <w:rPr>
          <w:rFonts w:ascii="宋体" w:hAnsi="宋体"/>
          <w:sz w:val="24"/>
        </w:rPr>
        <w:t>&lt; ptr-&gt;surface_area() &lt;&lt; endl;</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ab/>
        <w:t>cout &lt;&lt; "这个球体的体积是：</w:t>
      </w:r>
      <w:proofErr w:type="gramStart"/>
      <w:r w:rsidRPr="00F118E7">
        <w:rPr>
          <w:rFonts w:ascii="宋体" w:hAnsi="宋体"/>
          <w:sz w:val="24"/>
        </w:rPr>
        <w:t>" &lt;</w:t>
      </w:r>
      <w:proofErr w:type="gramEnd"/>
      <w:r w:rsidRPr="00F118E7">
        <w:rPr>
          <w:rFonts w:ascii="宋体" w:hAnsi="宋体"/>
          <w:sz w:val="24"/>
        </w:rPr>
        <w:t>&lt; ptr-&gt;volume() &lt;&lt; endl;</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ab/>
      </w:r>
      <w:proofErr w:type="gramStart"/>
      <w:r w:rsidRPr="00F118E7">
        <w:rPr>
          <w:rFonts w:ascii="宋体" w:hAnsi="宋体"/>
          <w:sz w:val="24"/>
        </w:rPr>
        <w:t>ptr</w:t>
      </w:r>
      <w:proofErr w:type="gramEnd"/>
      <w:r w:rsidRPr="00F118E7">
        <w:rPr>
          <w:rFonts w:ascii="宋体" w:hAnsi="宋体"/>
          <w:sz w:val="24"/>
        </w:rPr>
        <w:t xml:space="preserve"> = &amp;obj3;</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ab/>
        <w:t>cout &lt;&lt; "这个圆柱体的表面积是：</w:t>
      </w:r>
      <w:proofErr w:type="gramStart"/>
      <w:r w:rsidRPr="00F118E7">
        <w:rPr>
          <w:rFonts w:ascii="宋体" w:hAnsi="宋体"/>
          <w:sz w:val="24"/>
        </w:rPr>
        <w:t>" &lt;</w:t>
      </w:r>
      <w:proofErr w:type="gramEnd"/>
      <w:r w:rsidRPr="00F118E7">
        <w:rPr>
          <w:rFonts w:ascii="宋体" w:hAnsi="宋体"/>
          <w:sz w:val="24"/>
        </w:rPr>
        <w:t>&lt; ptr-&gt;surface_area() &lt;&lt; endl;</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ab/>
        <w:t>cout &lt;&lt; "这个圆柱体的体积是：</w:t>
      </w:r>
      <w:proofErr w:type="gramStart"/>
      <w:r w:rsidRPr="00F118E7">
        <w:rPr>
          <w:rFonts w:ascii="宋体" w:hAnsi="宋体"/>
          <w:sz w:val="24"/>
        </w:rPr>
        <w:t>" &lt;</w:t>
      </w:r>
      <w:proofErr w:type="gramEnd"/>
      <w:r w:rsidRPr="00F118E7">
        <w:rPr>
          <w:rFonts w:ascii="宋体" w:hAnsi="宋体"/>
          <w:sz w:val="24"/>
        </w:rPr>
        <w:t>&lt; ptr-&gt;volume() &lt;&lt; endl;</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lastRenderedPageBreak/>
        <w:tab/>
      </w:r>
      <w:proofErr w:type="gramStart"/>
      <w:r w:rsidRPr="00F118E7">
        <w:rPr>
          <w:rFonts w:ascii="宋体" w:hAnsi="宋体"/>
          <w:sz w:val="24"/>
        </w:rPr>
        <w:t>return</w:t>
      </w:r>
      <w:proofErr w:type="gramEnd"/>
      <w:r w:rsidRPr="00F118E7">
        <w:rPr>
          <w:rFonts w:ascii="宋体" w:hAnsi="宋体"/>
          <w:sz w:val="24"/>
        </w:rPr>
        <w:t xml:space="preserve"> 0;</w:t>
      </w:r>
    </w:p>
    <w:p w:rsidR="0024203A" w:rsidRPr="00F118E7" w:rsidRDefault="0024203A" w:rsidP="0024203A">
      <w:pPr>
        <w:spacing w:line="400" w:lineRule="exact"/>
        <w:ind w:firstLineChars="150" w:firstLine="360"/>
        <w:rPr>
          <w:rFonts w:ascii="宋体" w:hAnsi="宋体"/>
          <w:sz w:val="24"/>
        </w:rPr>
      </w:pPr>
      <w:r w:rsidRPr="00F118E7">
        <w:rPr>
          <w:rFonts w:ascii="宋体" w:hAnsi="宋体"/>
          <w:sz w:val="24"/>
        </w:rPr>
        <w:t>}</w:t>
      </w:r>
    </w:p>
    <w:p w:rsidR="0024203A" w:rsidRDefault="0024203A" w:rsidP="005F3DCA">
      <w:pPr>
        <w:spacing w:line="400" w:lineRule="exact"/>
        <w:rPr>
          <w:rFonts w:ascii="宋体" w:hAnsi="宋体"/>
          <w:sz w:val="24"/>
        </w:rPr>
      </w:pPr>
    </w:p>
    <w:p w:rsidR="005F3DCA" w:rsidRDefault="005F3DCA" w:rsidP="005F3DCA">
      <w:pPr>
        <w:spacing w:line="400" w:lineRule="exact"/>
        <w:rPr>
          <w:rFonts w:ascii="宋体" w:hAnsi="宋体"/>
          <w:sz w:val="24"/>
        </w:rPr>
      </w:pPr>
      <w:r>
        <w:rPr>
          <w:rFonts w:ascii="宋体" w:hAnsi="宋体" w:hint="eastAsia"/>
          <w:sz w:val="24"/>
        </w:rPr>
        <w:t>3、</w:t>
      </w:r>
      <w:r w:rsidRPr="00D75D7D">
        <w:rPr>
          <w:rFonts w:ascii="宋体" w:hAnsi="宋体" w:hint="eastAsia"/>
          <w:sz w:val="24"/>
        </w:rPr>
        <w:t>定义一个复数类Complex, 二个数据成员为double型r, i 为private属性。定义</w:t>
      </w:r>
      <w:r>
        <w:rPr>
          <w:rFonts w:ascii="宋体" w:hAnsi="宋体" w:hint="eastAsia"/>
          <w:sz w:val="24"/>
        </w:rPr>
        <w:t>带</w:t>
      </w:r>
      <w:r w:rsidRPr="00D75D7D">
        <w:rPr>
          <w:rFonts w:ascii="宋体" w:hAnsi="宋体" w:hint="eastAsia"/>
          <w:sz w:val="24"/>
        </w:rPr>
        <w:t>二个参数的构造函数和一个Show( ) 函数用以输出r, i的值, 另外作为成员函数重载的运算</w:t>
      </w:r>
      <w:r>
        <w:rPr>
          <w:rFonts w:ascii="宋体" w:hAnsi="宋体" w:hint="eastAsia"/>
          <w:sz w:val="24"/>
        </w:rPr>
        <w:t>符</w:t>
      </w:r>
      <w:proofErr w:type="gramStart"/>
      <w:r w:rsidRPr="00D75D7D">
        <w:rPr>
          <w:rFonts w:ascii="宋体" w:hAnsi="宋体" w:hint="eastAsia"/>
          <w:sz w:val="24"/>
        </w:rPr>
        <w:t>”</w:t>
      </w:r>
      <w:proofErr w:type="gramEnd"/>
      <w:r w:rsidRPr="00D75D7D">
        <w:rPr>
          <w:rFonts w:ascii="宋体" w:hAnsi="宋体" w:hint="eastAsia"/>
          <w:sz w:val="24"/>
        </w:rPr>
        <w:t>+</w:t>
      </w:r>
      <w:proofErr w:type="gramStart"/>
      <w:r w:rsidRPr="00D75D7D">
        <w:rPr>
          <w:rFonts w:ascii="宋体" w:hAnsi="宋体" w:hint="eastAsia"/>
          <w:sz w:val="24"/>
        </w:rPr>
        <w:t>”</w:t>
      </w:r>
      <w:proofErr w:type="gramEnd"/>
      <w:r w:rsidRPr="00D75D7D">
        <w:rPr>
          <w:rFonts w:ascii="宋体" w:hAnsi="宋体" w:hint="eastAsia"/>
          <w:sz w:val="24"/>
        </w:rPr>
        <w:t>的功能是将此类二个对象的数据成员r和i对应相加。这些成员函数的属性均为public</w:t>
      </w:r>
      <w:r>
        <w:rPr>
          <w:rFonts w:ascii="宋体" w:hAnsi="宋体" w:hint="eastAsia"/>
          <w:sz w:val="24"/>
        </w:rPr>
        <w:t>。</w:t>
      </w:r>
      <w:r w:rsidRPr="00D75D7D">
        <w:rPr>
          <w:rFonts w:ascii="宋体" w:hAnsi="宋体" w:hint="eastAsia"/>
          <w:sz w:val="24"/>
        </w:rPr>
        <w:t xml:space="preserve"> 请用C++</w:t>
      </w:r>
      <w:proofErr w:type="gramStart"/>
      <w:r w:rsidRPr="00D75D7D">
        <w:rPr>
          <w:rFonts w:ascii="宋体" w:hAnsi="宋体" w:hint="eastAsia"/>
          <w:sz w:val="24"/>
        </w:rPr>
        <w:t>编写此</w:t>
      </w:r>
      <w:proofErr w:type="gramEnd"/>
      <w:r w:rsidRPr="00D75D7D">
        <w:rPr>
          <w:rFonts w:ascii="宋体" w:hAnsi="宋体" w:hint="eastAsia"/>
          <w:sz w:val="24"/>
        </w:rPr>
        <w:t>程序, 并编写测试程序进行测试。</w:t>
      </w:r>
    </w:p>
    <w:p w:rsidR="0024203A" w:rsidRDefault="0024203A" w:rsidP="0024203A">
      <w:pPr>
        <w:autoSpaceDE w:val="0"/>
        <w:autoSpaceDN w:val="0"/>
        <w:adjustRightInd w:val="0"/>
        <w:jc w:val="left"/>
        <w:rPr>
          <w:rFonts w:ascii="宋体" w:hAnsi="宋体"/>
          <w:color w:val="FF0000"/>
          <w:sz w:val="24"/>
        </w:rPr>
      </w:pPr>
      <w:r>
        <w:rPr>
          <w:rFonts w:ascii="宋体" w:hAnsi="宋体" w:hint="eastAsia"/>
          <w:color w:val="FF0000"/>
          <w:sz w:val="24"/>
        </w:rPr>
        <w:t>参考代码如下：</w:t>
      </w:r>
    </w:p>
    <w:p w:rsidR="0024203A" w:rsidRPr="00A71D97" w:rsidRDefault="0024203A" w:rsidP="00A71D97">
      <w:pPr>
        <w:rPr>
          <w:rFonts w:ascii="新宋体" w:hAnsi="新宋体" w:cs="新宋体"/>
          <w:color w:val="0000FF"/>
          <w:kern w:val="0"/>
          <w:sz w:val="31"/>
          <w:szCs w:val="31"/>
        </w:rPr>
      </w:pPr>
      <w:r w:rsidRPr="00A71D97">
        <w:rPr>
          <w:rFonts w:ascii="新宋体" w:hAnsi="新宋体" w:cs="新宋体"/>
          <w:color w:val="0000FF"/>
          <w:kern w:val="0"/>
          <w:sz w:val="31"/>
          <w:szCs w:val="31"/>
        </w:rPr>
        <w:t>#include &lt;iostream &gt;</w:t>
      </w:r>
    </w:p>
    <w:p w:rsidR="0024203A" w:rsidRPr="00A71D97" w:rsidRDefault="0024203A" w:rsidP="00A71D97">
      <w:pPr>
        <w:rPr>
          <w:rFonts w:ascii="新宋体" w:hAnsi="新宋体" w:cs="新宋体"/>
          <w:color w:val="0000FF"/>
          <w:kern w:val="0"/>
          <w:sz w:val="31"/>
          <w:szCs w:val="31"/>
        </w:rPr>
      </w:pPr>
      <w:proofErr w:type="gramStart"/>
      <w:r w:rsidRPr="00A71D97">
        <w:rPr>
          <w:rFonts w:ascii="新宋体" w:hAnsi="新宋体" w:cs="新宋体"/>
          <w:color w:val="0000FF"/>
          <w:kern w:val="0"/>
          <w:sz w:val="31"/>
          <w:szCs w:val="31"/>
        </w:rPr>
        <w:t>using  namespace</w:t>
      </w:r>
      <w:proofErr w:type="gramEnd"/>
      <w:r w:rsidR="00A71D97">
        <w:rPr>
          <w:rFonts w:ascii="新宋体" w:hAnsi="新宋体" w:cs="新宋体"/>
          <w:color w:val="0000FF"/>
          <w:kern w:val="0"/>
          <w:sz w:val="31"/>
          <w:szCs w:val="31"/>
        </w:rPr>
        <w:t xml:space="preserve">  std;</w:t>
      </w:r>
    </w:p>
    <w:p w:rsidR="0024203A" w:rsidRPr="00A71D97" w:rsidRDefault="0024203A" w:rsidP="00A71D97">
      <w:pPr>
        <w:rPr>
          <w:rFonts w:ascii="新宋体" w:hAnsi="新宋体" w:cs="新宋体"/>
          <w:color w:val="0000FF"/>
          <w:kern w:val="0"/>
          <w:sz w:val="31"/>
          <w:szCs w:val="31"/>
        </w:rPr>
      </w:pPr>
      <w:proofErr w:type="gramStart"/>
      <w:r w:rsidRPr="00A71D97">
        <w:rPr>
          <w:rFonts w:ascii="新宋体" w:hAnsi="新宋体" w:cs="新宋体"/>
          <w:color w:val="0000FF"/>
          <w:kern w:val="0"/>
          <w:sz w:val="31"/>
          <w:szCs w:val="31"/>
        </w:rPr>
        <w:t>class</w:t>
      </w:r>
      <w:proofErr w:type="gramEnd"/>
      <w:r w:rsidRPr="00A71D97">
        <w:rPr>
          <w:rFonts w:ascii="新宋体" w:hAnsi="新宋体" w:cs="新宋体"/>
          <w:color w:val="0000FF"/>
          <w:kern w:val="0"/>
          <w:sz w:val="31"/>
          <w:szCs w:val="31"/>
        </w:rPr>
        <w:t xml:space="preserve"> Complex</w:t>
      </w:r>
    </w:p>
    <w:p w:rsidR="0024203A" w:rsidRPr="00A71D97" w:rsidRDefault="0024203A" w:rsidP="00A71D97">
      <w:pPr>
        <w:rPr>
          <w:rFonts w:ascii="新宋体" w:hAnsi="新宋体" w:cs="新宋体"/>
          <w:color w:val="0000FF"/>
          <w:kern w:val="0"/>
          <w:sz w:val="31"/>
          <w:szCs w:val="31"/>
        </w:rPr>
      </w:pPr>
      <w:r w:rsidRPr="00A71D97">
        <w:rPr>
          <w:rFonts w:ascii="新宋体" w:hAnsi="新宋体" w:cs="新宋体"/>
          <w:color w:val="0000FF"/>
          <w:kern w:val="0"/>
          <w:sz w:val="31"/>
          <w:szCs w:val="31"/>
        </w:rPr>
        <w:t>{</w:t>
      </w:r>
    </w:p>
    <w:p w:rsidR="0024203A" w:rsidRPr="00A71D97" w:rsidRDefault="0024203A" w:rsidP="00A71D97">
      <w:pPr>
        <w:rPr>
          <w:rFonts w:ascii="新宋体" w:hAnsi="新宋体" w:cs="新宋体"/>
          <w:color w:val="0000FF"/>
          <w:kern w:val="0"/>
          <w:sz w:val="31"/>
          <w:szCs w:val="31"/>
        </w:rPr>
      </w:pPr>
      <w:proofErr w:type="gramStart"/>
      <w:r w:rsidRPr="00A71D97">
        <w:rPr>
          <w:rFonts w:ascii="新宋体" w:hAnsi="新宋体" w:cs="新宋体"/>
          <w:color w:val="0000FF"/>
          <w:kern w:val="0"/>
          <w:sz w:val="31"/>
          <w:szCs w:val="31"/>
        </w:rPr>
        <w:t>private</w:t>
      </w:r>
      <w:proofErr w:type="gramEnd"/>
      <w:r w:rsidRPr="00A71D97">
        <w:rPr>
          <w:rFonts w:ascii="新宋体" w:hAnsi="新宋体" w:cs="新宋体"/>
          <w:color w:val="0000FF"/>
          <w:kern w:val="0"/>
          <w:sz w:val="31"/>
          <w:szCs w:val="31"/>
        </w:rPr>
        <w:t>:</w:t>
      </w:r>
    </w:p>
    <w:p w:rsidR="0024203A" w:rsidRPr="00A71D97" w:rsidRDefault="0024203A" w:rsidP="00A71D97">
      <w:pPr>
        <w:rPr>
          <w:rFonts w:ascii="新宋体" w:hAnsi="新宋体" w:cs="新宋体"/>
          <w:color w:val="0000FF"/>
          <w:kern w:val="0"/>
          <w:sz w:val="31"/>
          <w:szCs w:val="31"/>
        </w:rPr>
      </w:pPr>
      <w:r w:rsidRPr="00A71D97">
        <w:rPr>
          <w:rFonts w:ascii="新宋体" w:hAnsi="新宋体" w:cs="新宋体"/>
          <w:color w:val="0000FF"/>
          <w:kern w:val="0"/>
          <w:sz w:val="31"/>
          <w:szCs w:val="31"/>
        </w:rPr>
        <w:tab/>
      </w:r>
      <w:proofErr w:type="gramStart"/>
      <w:r w:rsidRPr="00A71D97">
        <w:rPr>
          <w:rFonts w:ascii="新宋体" w:hAnsi="新宋体" w:cs="新宋体"/>
          <w:color w:val="0000FF"/>
          <w:kern w:val="0"/>
          <w:sz w:val="31"/>
          <w:szCs w:val="31"/>
        </w:rPr>
        <w:t>double</w:t>
      </w:r>
      <w:proofErr w:type="gramEnd"/>
      <w:r w:rsidR="00A71D97">
        <w:rPr>
          <w:rFonts w:ascii="新宋体" w:hAnsi="新宋体" w:cs="新宋体"/>
          <w:color w:val="0000FF"/>
          <w:kern w:val="0"/>
          <w:sz w:val="31"/>
          <w:szCs w:val="31"/>
        </w:rPr>
        <w:t xml:space="preserve"> r, i;</w:t>
      </w:r>
    </w:p>
    <w:p w:rsidR="0024203A" w:rsidRPr="00A71D97" w:rsidRDefault="0024203A" w:rsidP="00A71D97">
      <w:pPr>
        <w:rPr>
          <w:rFonts w:ascii="新宋体" w:hAnsi="新宋体" w:cs="新宋体"/>
          <w:color w:val="0000FF"/>
          <w:kern w:val="0"/>
          <w:sz w:val="31"/>
          <w:szCs w:val="31"/>
        </w:rPr>
      </w:pPr>
      <w:proofErr w:type="gramStart"/>
      <w:r w:rsidRPr="00A71D97">
        <w:rPr>
          <w:rFonts w:ascii="新宋体" w:hAnsi="新宋体" w:cs="新宋体"/>
          <w:color w:val="0000FF"/>
          <w:kern w:val="0"/>
          <w:sz w:val="31"/>
          <w:szCs w:val="31"/>
        </w:rPr>
        <w:t>public</w:t>
      </w:r>
      <w:proofErr w:type="gramEnd"/>
      <w:r w:rsidRPr="00A71D97">
        <w:rPr>
          <w:rFonts w:ascii="新宋体" w:hAnsi="新宋体" w:cs="新宋体"/>
          <w:color w:val="0000FF"/>
          <w:kern w:val="0"/>
          <w:sz w:val="31"/>
          <w:szCs w:val="31"/>
        </w:rPr>
        <w:t>:</w:t>
      </w:r>
    </w:p>
    <w:p w:rsidR="0024203A" w:rsidRPr="00A71D97" w:rsidRDefault="0024203A" w:rsidP="00A71D97">
      <w:pPr>
        <w:rPr>
          <w:rFonts w:ascii="新宋体" w:hAnsi="新宋体" w:cs="新宋体"/>
          <w:color w:val="0000FF"/>
          <w:kern w:val="0"/>
          <w:sz w:val="31"/>
          <w:szCs w:val="31"/>
        </w:rPr>
      </w:pPr>
      <w:r w:rsidRPr="00A71D97">
        <w:rPr>
          <w:rFonts w:ascii="新宋体" w:hAnsi="新宋体" w:cs="新宋体"/>
          <w:color w:val="0000FF"/>
          <w:kern w:val="0"/>
          <w:sz w:val="31"/>
          <w:szCs w:val="31"/>
        </w:rPr>
        <w:tab/>
      </w:r>
      <w:proofErr w:type="gramStart"/>
      <w:r w:rsidRPr="00A71D97">
        <w:rPr>
          <w:rFonts w:ascii="新宋体" w:hAnsi="新宋体" w:cs="新宋体"/>
          <w:color w:val="0000FF"/>
          <w:kern w:val="0"/>
          <w:sz w:val="31"/>
          <w:szCs w:val="31"/>
        </w:rPr>
        <w:t>Complex(</w:t>
      </w:r>
      <w:proofErr w:type="gramEnd"/>
      <w:r w:rsidRPr="00A71D97">
        <w:rPr>
          <w:rFonts w:ascii="新宋体" w:hAnsi="新宋体" w:cs="新宋体"/>
          <w:color w:val="0000FF"/>
          <w:kern w:val="0"/>
          <w:sz w:val="31"/>
          <w:szCs w:val="31"/>
        </w:rPr>
        <w:t>double a, double b) : r(a), i(b) {}</w:t>
      </w:r>
    </w:p>
    <w:p w:rsidR="0024203A" w:rsidRPr="00A71D97" w:rsidRDefault="0024203A" w:rsidP="00A71D97">
      <w:pPr>
        <w:rPr>
          <w:rFonts w:ascii="新宋体" w:hAnsi="新宋体" w:cs="新宋体"/>
          <w:color w:val="0000FF"/>
          <w:kern w:val="0"/>
          <w:sz w:val="31"/>
          <w:szCs w:val="31"/>
        </w:rPr>
      </w:pPr>
      <w:r w:rsidRPr="00A71D97">
        <w:rPr>
          <w:rFonts w:ascii="新宋体" w:hAnsi="新宋体" w:cs="新宋体"/>
          <w:color w:val="0000FF"/>
          <w:kern w:val="0"/>
          <w:sz w:val="31"/>
          <w:szCs w:val="31"/>
        </w:rPr>
        <w:tab/>
      </w:r>
      <w:proofErr w:type="gramStart"/>
      <w:r w:rsidRPr="00A71D97">
        <w:rPr>
          <w:rFonts w:ascii="新宋体" w:hAnsi="新宋体" w:cs="新宋体"/>
          <w:color w:val="0000FF"/>
          <w:kern w:val="0"/>
          <w:sz w:val="31"/>
          <w:szCs w:val="31"/>
        </w:rPr>
        <w:t>void</w:t>
      </w:r>
      <w:proofErr w:type="gramEnd"/>
      <w:r w:rsidRPr="00A71D97">
        <w:rPr>
          <w:rFonts w:ascii="新宋体" w:hAnsi="新宋体" w:cs="新宋体"/>
          <w:color w:val="0000FF"/>
          <w:kern w:val="0"/>
          <w:sz w:val="31"/>
          <w:szCs w:val="31"/>
        </w:rPr>
        <w:t xml:space="preserve"> Show() { cout &lt;&lt; r &lt;&lt; "  " &lt;&lt; i &lt;&lt; endl; }</w:t>
      </w:r>
    </w:p>
    <w:p w:rsidR="0024203A" w:rsidRPr="00A71D97" w:rsidRDefault="0024203A" w:rsidP="00A71D97">
      <w:pPr>
        <w:rPr>
          <w:rFonts w:ascii="新宋体" w:hAnsi="新宋体" w:cs="新宋体"/>
          <w:color w:val="0000FF"/>
          <w:kern w:val="0"/>
          <w:sz w:val="31"/>
          <w:szCs w:val="31"/>
        </w:rPr>
      </w:pPr>
      <w:r w:rsidRPr="00A71D97">
        <w:rPr>
          <w:rFonts w:ascii="新宋体" w:hAnsi="新宋体" w:cs="新宋体"/>
          <w:color w:val="0000FF"/>
          <w:kern w:val="0"/>
          <w:sz w:val="31"/>
          <w:szCs w:val="31"/>
        </w:rPr>
        <w:tab/>
        <w:t xml:space="preserve">Complex operator </w:t>
      </w:r>
      <w:proofErr w:type="gramStart"/>
      <w:r w:rsidRPr="00A71D97">
        <w:rPr>
          <w:rFonts w:ascii="新宋体" w:hAnsi="新宋体" w:cs="新宋体"/>
          <w:color w:val="0000FF"/>
          <w:kern w:val="0"/>
          <w:sz w:val="31"/>
          <w:szCs w:val="31"/>
        </w:rPr>
        <w:t>+(</w:t>
      </w:r>
      <w:proofErr w:type="gramEnd"/>
      <w:r w:rsidRPr="00A71D97">
        <w:rPr>
          <w:rFonts w:ascii="新宋体" w:hAnsi="新宋体" w:cs="新宋体"/>
          <w:color w:val="0000FF"/>
          <w:kern w:val="0"/>
          <w:sz w:val="31"/>
          <w:szCs w:val="31"/>
        </w:rPr>
        <w:t>Complex  obj)</w:t>
      </w:r>
    </w:p>
    <w:p w:rsidR="0024203A" w:rsidRPr="00A71D97" w:rsidRDefault="0024203A" w:rsidP="00A71D97">
      <w:pPr>
        <w:rPr>
          <w:rFonts w:ascii="新宋体" w:hAnsi="新宋体" w:cs="新宋体"/>
          <w:color w:val="0000FF"/>
          <w:kern w:val="0"/>
          <w:sz w:val="31"/>
          <w:szCs w:val="31"/>
        </w:rPr>
      </w:pPr>
      <w:r w:rsidRPr="00A71D97">
        <w:rPr>
          <w:rFonts w:ascii="新宋体" w:hAnsi="新宋体" w:cs="新宋体"/>
          <w:color w:val="0000FF"/>
          <w:kern w:val="0"/>
          <w:sz w:val="31"/>
          <w:szCs w:val="31"/>
        </w:rPr>
        <w:tab/>
        <w:t>{</w:t>
      </w:r>
    </w:p>
    <w:p w:rsidR="0024203A" w:rsidRPr="00A71D97" w:rsidRDefault="0024203A" w:rsidP="00A71D97">
      <w:pPr>
        <w:rPr>
          <w:rFonts w:ascii="新宋体" w:hAnsi="新宋体" w:cs="新宋体"/>
          <w:color w:val="0000FF"/>
          <w:kern w:val="0"/>
          <w:sz w:val="31"/>
          <w:szCs w:val="31"/>
        </w:rPr>
      </w:pPr>
      <w:r w:rsidRPr="00A71D97">
        <w:rPr>
          <w:rFonts w:ascii="新宋体" w:hAnsi="新宋体" w:cs="新宋体"/>
          <w:color w:val="0000FF"/>
          <w:kern w:val="0"/>
          <w:sz w:val="31"/>
          <w:szCs w:val="31"/>
        </w:rPr>
        <w:tab/>
      </w:r>
      <w:r w:rsidRPr="00A71D97">
        <w:rPr>
          <w:rFonts w:ascii="新宋体" w:hAnsi="新宋体" w:cs="新宋体"/>
          <w:color w:val="0000FF"/>
          <w:kern w:val="0"/>
          <w:sz w:val="31"/>
          <w:szCs w:val="31"/>
        </w:rPr>
        <w:tab/>
      </w:r>
      <w:proofErr w:type="gramStart"/>
      <w:r w:rsidRPr="00A71D97">
        <w:rPr>
          <w:rFonts w:ascii="新宋体" w:hAnsi="新宋体" w:cs="新宋体"/>
          <w:color w:val="0000FF"/>
          <w:kern w:val="0"/>
          <w:sz w:val="31"/>
          <w:szCs w:val="31"/>
        </w:rPr>
        <w:t>return  Complex</w:t>
      </w:r>
      <w:proofErr w:type="gramEnd"/>
      <w:r w:rsidRPr="00A71D97">
        <w:rPr>
          <w:rFonts w:ascii="新宋体" w:hAnsi="新宋体" w:cs="新宋体"/>
          <w:color w:val="0000FF"/>
          <w:kern w:val="0"/>
          <w:sz w:val="31"/>
          <w:szCs w:val="31"/>
        </w:rPr>
        <w:t>(r + obj.r, i + obj.i);</w:t>
      </w:r>
    </w:p>
    <w:p w:rsidR="0024203A" w:rsidRPr="00A71D97" w:rsidRDefault="0024203A" w:rsidP="00A71D97">
      <w:pPr>
        <w:rPr>
          <w:rFonts w:ascii="新宋体" w:hAnsi="新宋体" w:cs="新宋体"/>
          <w:color w:val="0000FF"/>
          <w:kern w:val="0"/>
          <w:sz w:val="31"/>
          <w:szCs w:val="31"/>
        </w:rPr>
      </w:pPr>
      <w:r w:rsidRPr="00A71D97">
        <w:rPr>
          <w:rFonts w:ascii="新宋体" w:hAnsi="新宋体" w:cs="新宋体"/>
          <w:color w:val="0000FF"/>
          <w:kern w:val="0"/>
          <w:sz w:val="31"/>
          <w:szCs w:val="31"/>
        </w:rPr>
        <w:tab/>
        <w:t>}</w:t>
      </w:r>
    </w:p>
    <w:p w:rsidR="0024203A" w:rsidRPr="00A71D97" w:rsidRDefault="00A71D97" w:rsidP="00A71D97">
      <w:pPr>
        <w:rPr>
          <w:rFonts w:ascii="新宋体" w:hAnsi="新宋体" w:cs="新宋体"/>
          <w:color w:val="0000FF"/>
          <w:kern w:val="0"/>
          <w:sz w:val="31"/>
          <w:szCs w:val="31"/>
        </w:rPr>
      </w:pPr>
      <w:r>
        <w:rPr>
          <w:rFonts w:ascii="新宋体" w:hAnsi="新宋体" w:cs="新宋体"/>
          <w:color w:val="0000FF"/>
          <w:kern w:val="0"/>
          <w:sz w:val="31"/>
          <w:szCs w:val="31"/>
        </w:rPr>
        <w:t>};</w:t>
      </w:r>
    </w:p>
    <w:p w:rsidR="0024203A" w:rsidRPr="00A71D97" w:rsidRDefault="0024203A" w:rsidP="00A71D97">
      <w:pPr>
        <w:rPr>
          <w:rFonts w:ascii="新宋体" w:hAnsi="新宋体" w:cs="新宋体"/>
          <w:color w:val="0000FF"/>
          <w:kern w:val="0"/>
          <w:sz w:val="31"/>
          <w:szCs w:val="31"/>
        </w:rPr>
      </w:pPr>
      <w:proofErr w:type="gramStart"/>
      <w:r w:rsidRPr="00A71D97">
        <w:rPr>
          <w:rFonts w:ascii="新宋体" w:hAnsi="新宋体" w:cs="新宋体"/>
          <w:color w:val="0000FF"/>
          <w:kern w:val="0"/>
          <w:sz w:val="31"/>
          <w:szCs w:val="31"/>
        </w:rPr>
        <w:t>int</w:t>
      </w:r>
      <w:proofErr w:type="gramEnd"/>
      <w:r w:rsidRPr="00A71D97">
        <w:rPr>
          <w:rFonts w:ascii="新宋体" w:hAnsi="新宋体" w:cs="新宋体"/>
          <w:color w:val="0000FF"/>
          <w:kern w:val="0"/>
          <w:sz w:val="31"/>
          <w:szCs w:val="31"/>
        </w:rPr>
        <w:t xml:space="preserve"> main()</w:t>
      </w:r>
    </w:p>
    <w:p w:rsidR="0024203A" w:rsidRPr="00A71D97" w:rsidRDefault="0024203A" w:rsidP="00A71D97">
      <w:pPr>
        <w:rPr>
          <w:rFonts w:ascii="新宋体" w:hAnsi="新宋体" w:cs="新宋体"/>
          <w:color w:val="0000FF"/>
          <w:kern w:val="0"/>
          <w:sz w:val="31"/>
          <w:szCs w:val="31"/>
        </w:rPr>
      </w:pPr>
      <w:r w:rsidRPr="00A71D97">
        <w:rPr>
          <w:rFonts w:ascii="新宋体" w:hAnsi="新宋体" w:cs="新宋体"/>
          <w:color w:val="0000FF"/>
          <w:kern w:val="0"/>
          <w:sz w:val="31"/>
          <w:szCs w:val="31"/>
        </w:rPr>
        <w:t>{</w:t>
      </w:r>
    </w:p>
    <w:p w:rsidR="0024203A" w:rsidRPr="00A71D97" w:rsidRDefault="0024203A" w:rsidP="00A71D97">
      <w:pPr>
        <w:rPr>
          <w:rFonts w:ascii="新宋体" w:hAnsi="新宋体" w:cs="新宋体"/>
          <w:color w:val="0000FF"/>
          <w:kern w:val="0"/>
          <w:sz w:val="31"/>
          <w:szCs w:val="31"/>
        </w:rPr>
      </w:pPr>
      <w:r w:rsidRPr="00A71D97">
        <w:rPr>
          <w:rFonts w:ascii="新宋体" w:hAnsi="新宋体" w:cs="新宋体"/>
          <w:color w:val="0000FF"/>
          <w:kern w:val="0"/>
          <w:sz w:val="31"/>
          <w:szCs w:val="31"/>
        </w:rPr>
        <w:lastRenderedPageBreak/>
        <w:tab/>
        <w:t xml:space="preserve">Complex </w:t>
      </w:r>
      <w:proofErr w:type="gramStart"/>
      <w:r w:rsidRPr="00A71D97">
        <w:rPr>
          <w:rFonts w:ascii="新宋体" w:hAnsi="新宋体" w:cs="新宋体"/>
          <w:color w:val="0000FF"/>
          <w:kern w:val="0"/>
          <w:sz w:val="31"/>
          <w:szCs w:val="31"/>
        </w:rPr>
        <w:t>c1(</w:t>
      </w:r>
      <w:proofErr w:type="gramEnd"/>
      <w:r w:rsidRPr="00A71D97">
        <w:rPr>
          <w:rFonts w:ascii="新宋体" w:hAnsi="新宋体" w:cs="新宋体"/>
          <w:color w:val="0000FF"/>
          <w:kern w:val="0"/>
          <w:sz w:val="31"/>
          <w:szCs w:val="31"/>
        </w:rPr>
        <w:t>3.5, 4.5), c2(2.5, 5.5), c3(0.0, 0.0);</w:t>
      </w:r>
    </w:p>
    <w:p w:rsidR="0024203A" w:rsidRPr="00A71D97" w:rsidRDefault="0024203A" w:rsidP="00A71D97">
      <w:pPr>
        <w:rPr>
          <w:rFonts w:ascii="新宋体" w:hAnsi="新宋体" w:cs="新宋体"/>
          <w:color w:val="0000FF"/>
          <w:kern w:val="0"/>
          <w:sz w:val="31"/>
          <w:szCs w:val="31"/>
        </w:rPr>
      </w:pPr>
      <w:r w:rsidRPr="00A71D97">
        <w:rPr>
          <w:rFonts w:ascii="新宋体" w:hAnsi="新宋体" w:cs="新宋体"/>
          <w:color w:val="0000FF"/>
          <w:kern w:val="0"/>
          <w:sz w:val="31"/>
          <w:szCs w:val="31"/>
        </w:rPr>
        <w:tab/>
        <w:t>c3 = c1 + c2;</w:t>
      </w:r>
    </w:p>
    <w:p w:rsidR="0024203A" w:rsidRPr="00A71D97" w:rsidRDefault="0024203A" w:rsidP="00A71D97">
      <w:pPr>
        <w:rPr>
          <w:rFonts w:ascii="新宋体" w:hAnsi="新宋体" w:cs="新宋体"/>
          <w:color w:val="0000FF"/>
          <w:kern w:val="0"/>
          <w:sz w:val="31"/>
          <w:szCs w:val="31"/>
        </w:rPr>
      </w:pPr>
      <w:r w:rsidRPr="00A71D97">
        <w:rPr>
          <w:rFonts w:ascii="新宋体" w:hAnsi="新宋体" w:cs="新宋体"/>
          <w:color w:val="0000FF"/>
          <w:kern w:val="0"/>
          <w:sz w:val="31"/>
          <w:szCs w:val="31"/>
        </w:rPr>
        <w:tab/>
      </w:r>
      <w:proofErr w:type="gramStart"/>
      <w:r w:rsidRPr="00A71D97">
        <w:rPr>
          <w:rFonts w:ascii="新宋体" w:hAnsi="新宋体" w:cs="新宋体"/>
          <w:color w:val="0000FF"/>
          <w:kern w:val="0"/>
          <w:sz w:val="31"/>
          <w:szCs w:val="31"/>
        </w:rPr>
        <w:t>c3.Show(</w:t>
      </w:r>
      <w:proofErr w:type="gramEnd"/>
      <w:r w:rsidRPr="00A71D97">
        <w:rPr>
          <w:rFonts w:ascii="新宋体" w:hAnsi="新宋体" w:cs="新宋体"/>
          <w:color w:val="0000FF"/>
          <w:kern w:val="0"/>
          <w:sz w:val="31"/>
          <w:szCs w:val="31"/>
        </w:rPr>
        <w:t>);</w:t>
      </w:r>
    </w:p>
    <w:p w:rsidR="0024203A" w:rsidRPr="00A71D97" w:rsidRDefault="0024203A" w:rsidP="00A71D97">
      <w:pPr>
        <w:rPr>
          <w:rFonts w:ascii="新宋体" w:hAnsi="新宋体" w:cs="新宋体"/>
          <w:color w:val="0000FF"/>
          <w:kern w:val="0"/>
          <w:sz w:val="31"/>
          <w:szCs w:val="31"/>
        </w:rPr>
      </w:pPr>
      <w:r w:rsidRPr="00A71D97">
        <w:rPr>
          <w:rFonts w:ascii="新宋体" w:hAnsi="新宋体" w:cs="新宋体"/>
          <w:color w:val="0000FF"/>
          <w:kern w:val="0"/>
          <w:sz w:val="31"/>
          <w:szCs w:val="31"/>
        </w:rPr>
        <w:tab/>
      </w:r>
      <w:proofErr w:type="gramStart"/>
      <w:r w:rsidRPr="00A71D97">
        <w:rPr>
          <w:rFonts w:ascii="新宋体" w:hAnsi="新宋体" w:cs="新宋体"/>
          <w:color w:val="0000FF"/>
          <w:kern w:val="0"/>
          <w:sz w:val="31"/>
          <w:szCs w:val="31"/>
        </w:rPr>
        <w:t>return</w:t>
      </w:r>
      <w:proofErr w:type="gramEnd"/>
      <w:r w:rsidRPr="00A71D97">
        <w:rPr>
          <w:rFonts w:ascii="新宋体" w:hAnsi="新宋体" w:cs="新宋体"/>
          <w:color w:val="0000FF"/>
          <w:kern w:val="0"/>
          <w:sz w:val="31"/>
          <w:szCs w:val="31"/>
        </w:rPr>
        <w:t xml:space="preserve"> 0;</w:t>
      </w:r>
    </w:p>
    <w:p w:rsidR="0024203A" w:rsidRPr="00A71D97" w:rsidRDefault="0024203A" w:rsidP="00A71D97">
      <w:pPr>
        <w:rPr>
          <w:rFonts w:ascii="新宋体" w:hAnsi="新宋体" w:cs="新宋体"/>
          <w:color w:val="0000FF"/>
          <w:kern w:val="0"/>
          <w:sz w:val="31"/>
          <w:szCs w:val="31"/>
        </w:rPr>
      </w:pPr>
      <w:r w:rsidRPr="00A71D97">
        <w:rPr>
          <w:rFonts w:ascii="新宋体" w:hAnsi="新宋体" w:cs="新宋体"/>
          <w:color w:val="0000FF"/>
          <w:kern w:val="0"/>
          <w:sz w:val="31"/>
          <w:szCs w:val="31"/>
        </w:rPr>
        <w:t>}</w:t>
      </w:r>
    </w:p>
    <w:p w:rsidR="0024203A" w:rsidRPr="0024203A" w:rsidRDefault="0024203A" w:rsidP="005F3DCA">
      <w:pPr>
        <w:spacing w:line="400" w:lineRule="exact"/>
        <w:rPr>
          <w:rFonts w:ascii="宋体" w:hAnsi="宋体"/>
          <w:sz w:val="24"/>
        </w:rPr>
      </w:pPr>
    </w:p>
    <w:p w:rsidR="005F3DCA" w:rsidRDefault="005F3DCA" w:rsidP="005F3DCA">
      <w:pPr>
        <w:spacing w:line="400" w:lineRule="exact"/>
        <w:rPr>
          <w:rFonts w:hint="eastAsia"/>
        </w:rPr>
      </w:pPr>
      <w:r>
        <w:rPr>
          <w:rFonts w:ascii="宋体" w:hAnsi="宋体" w:hint="eastAsia"/>
          <w:sz w:val="24"/>
        </w:rPr>
        <w:t>4、</w:t>
      </w:r>
      <w:r>
        <w:rPr>
          <w:rFonts w:hint="eastAsia"/>
        </w:rPr>
        <w:t>声明一个</w:t>
      </w:r>
      <w:r>
        <w:rPr>
          <w:rFonts w:hint="eastAsia"/>
        </w:rPr>
        <w:t>Student</w:t>
      </w:r>
      <w:r>
        <w:rPr>
          <w:rFonts w:hint="eastAsia"/>
        </w:rPr>
        <w:t>类，在该类中包括一个数据成员</w:t>
      </w:r>
      <w:r>
        <w:rPr>
          <w:rFonts w:hint="eastAsia"/>
        </w:rPr>
        <w:t>score(</w:t>
      </w:r>
      <w:r>
        <w:rPr>
          <w:rFonts w:hint="eastAsia"/>
        </w:rPr>
        <w:t>分数</w:t>
      </w:r>
      <w:r>
        <w:rPr>
          <w:rFonts w:hint="eastAsia"/>
        </w:rPr>
        <w:t>)</w:t>
      </w:r>
      <w:r>
        <w:rPr>
          <w:rFonts w:hint="eastAsia"/>
        </w:rPr>
        <w:t>、两个静态数据成员</w:t>
      </w:r>
      <w:r>
        <w:rPr>
          <w:rFonts w:hint="eastAsia"/>
        </w:rPr>
        <w:t>total_score(</w:t>
      </w:r>
      <w:r>
        <w:rPr>
          <w:rFonts w:hint="eastAsia"/>
        </w:rPr>
        <w:t>总分</w:t>
      </w:r>
      <w:r>
        <w:rPr>
          <w:rFonts w:hint="eastAsia"/>
        </w:rPr>
        <w:t>)</w:t>
      </w:r>
      <w:r>
        <w:rPr>
          <w:rFonts w:hint="eastAsia"/>
        </w:rPr>
        <w:t>和</w:t>
      </w:r>
      <w:r>
        <w:rPr>
          <w:rFonts w:hint="eastAsia"/>
        </w:rPr>
        <w:t>count(</w:t>
      </w:r>
      <w:r>
        <w:rPr>
          <w:rFonts w:hint="eastAsia"/>
        </w:rPr>
        <w:t>学生人数</w:t>
      </w:r>
      <w:r>
        <w:rPr>
          <w:rFonts w:hint="eastAsia"/>
        </w:rPr>
        <w:t>):</w:t>
      </w:r>
      <w:r>
        <w:rPr>
          <w:rFonts w:hint="eastAsia"/>
        </w:rPr>
        <w:t>还包括一个成员函数</w:t>
      </w:r>
      <w:r>
        <w:rPr>
          <w:rFonts w:hint="eastAsia"/>
        </w:rPr>
        <w:t>account()</w:t>
      </w:r>
      <w:r>
        <w:rPr>
          <w:rFonts w:hint="eastAsia"/>
        </w:rPr>
        <w:t>用于设置分数、累计学生的成绩之和、累计学生人数，一个静态成员函数</w:t>
      </w:r>
      <w:r>
        <w:rPr>
          <w:rFonts w:hint="eastAsia"/>
        </w:rPr>
        <w:t>sum()</w:t>
      </w:r>
      <w:r>
        <w:rPr>
          <w:rFonts w:hint="eastAsia"/>
        </w:rPr>
        <w:t>用于返回学生的成绩之和，另一个静态成员函数</w:t>
      </w:r>
      <w:r>
        <w:rPr>
          <w:rFonts w:hint="eastAsia"/>
        </w:rPr>
        <w:t>average()</w:t>
      </w:r>
      <w:r>
        <w:rPr>
          <w:rFonts w:hint="eastAsia"/>
        </w:rPr>
        <w:t>用于求全班成绩的平均值。在</w:t>
      </w:r>
      <w:r>
        <w:rPr>
          <w:rFonts w:hint="eastAsia"/>
        </w:rPr>
        <w:t>main</w:t>
      </w:r>
      <w:r>
        <w:rPr>
          <w:rFonts w:hint="eastAsia"/>
        </w:rPr>
        <w:t>函数中，输入某班同学的成绩，并调用上述函数求出全班学生的成绩之和和平均分。</w:t>
      </w:r>
    </w:p>
    <w:p w:rsidR="00A71D97" w:rsidRPr="00A71D97" w:rsidRDefault="00A71D97" w:rsidP="00A71D97">
      <w:pPr>
        <w:autoSpaceDE w:val="0"/>
        <w:autoSpaceDN w:val="0"/>
        <w:adjustRightInd w:val="0"/>
        <w:jc w:val="left"/>
        <w:rPr>
          <w:rFonts w:ascii="宋体" w:hAnsi="宋体" w:hint="eastAsia"/>
          <w:color w:val="FF0000"/>
          <w:sz w:val="24"/>
        </w:rPr>
      </w:pPr>
      <w:r>
        <w:rPr>
          <w:rFonts w:ascii="宋体" w:hAnsi="宋体" w:hint="eastAsia"/>
          <w:color w:val="FF0000"/>
          <w:sz w:val="24"/>
        </w:rPr>
        <w:t>参考代码如下：</w:t>
      </w:r>
    </w:p>
    <w:p w:rsidR="00A71D97" w:rsidRPr="000147C5" w:rsidRDefault="00A71D97" w:rsidP="00A71D97">
      <w:pPr>
        <w:rPr>
          <w:rFonts w:ascii="新宋体" w:hAnsi="新宋体" w:cs="新宋体"/>
          <w:color w:val="0000FF"/>
          <w:kern w:val="0"/>
          <w:sz w:val="31"/>
          <w:szCs w:val="31"/>
        </w:rPr>
      </w:pPr>
      <w:r w:rsidRPr="000147C5">
        <w:rPr>
          <w:rFonts w:ascii="新宋体" w:hAnsi="新宋体" w:cs="新宋体"/>
          <w:color w:val="0000FF"/>
          <w:kern w:val="0"/>
          <w:sz w:val="31"/>
          <w:szCs w:val="31"/>
        </w:rPr>
        <w:t>#include&lt;iostream&gt;</w:t>
      </w:r>
    </w:p>
    <w:p w:rsidR="00A71D97" w:rsidRPr="000147C5" w:rsidRDefault="00A71D97" w:rsidP="00A71D97">
      <w:pPr>
        <w:rPr>
          <w:rFonts w:ascii="新宋体" w:hAnsi="新宋体" w:cs="新宋体"/>
          <w:color w:val="0000FF"/>
          <w:kern w:val="0"/>
          <w:sz w:val="31"/>
          <w:szCs w:val="31"/>
        </w:rPr>
      </w:pPr>
      <w:proofErr w:type="gramStart"/>
      <w:r w:rsidRPr="000147C5">
        <w:rPr>
          <w:rFonts w:ascii="新宋体" w:hAnsi="新宋体" w:cs="新宋体"/>
          <w:color w:val="0000FF"/>
          <w:kern w:val="0"/>
          <w:sz w:val="31"/>
          <w:szCs w:val="31"/>
        </w:rPr>
        <w:t>using</w:t>
      </w:r>
      <w:proofErr w:type="gramEnd"/>
      <w:r w:rsidRPr="000147C5">
        <w:rPr>
          <w:rFonts w:ascii="新宋体" w:hAnsi="新宋体" w:cs="新宋体"/>
          <w:color w:val="0000FF"/>
          <w:kern w:val="0"/>
          <w:sz w:val="31"/>
          <w:szCs w:val="31"/>
        </w:rPr>
        <w:t xml:space="preserve"> namespace std;</w:t>
      </w:r>
    </w:p>
    <w:p w:rsidR="00A71D97" w:rsidRPr="000147C5" w:rsidRDefault="00A71D97" w:rsidP="00A71D97">
      <w:pPr>
        <w:rPr>
          <w:rFonts w:ascii="新宋体" w:hAnsi="新宋体" w:cs="新宋体"/>
          <w:color w:val="0000FF"/>
          <w:kern w:val="0"/>
          <w:sz w:val="31"/>
          <w:szCs w:val="31"/>
        </w:rPr>
      </w:pPr>
      <w:proofErr w:type="gramStart"/>
      <w:r w:rsidRPr="000147C5">
        <w:rPr>
          <w:rFonts w:ascii="新宋体" w:hAnsi="新宋体" w:cs="新宋体"/>
          <w:color w:val="0000FF"/>
          <w:kern w:val="0"/>
          <w:sz w:val="31"/>
          <w:szCs w:val="31"/>
        </w:rPr>
        <w:t>class</w:t>
      </w:r>
      <w:proofErr w:type="gramEnd"/>
      <w:r w:rsidRPr="000147C5">
        <w:rPr>
          <w:rFonts w:ascii="新宋体" w:hAnsi="新宋体" w:cs="新宋体"/>
          <w:color w:val="0000FF"/>
          <w:kern w:val="0"/>
          <w:sz w:val="31"/>
          <w:szCs w:val="31"/>
        </w:rPr>
        <w:t xml:space="preserve"> Student{</w:t>
      </w:r>
    </w:p>
    <w:p w:rsidR="00A71D97" w:rsidRPr="000147C5" w:rsidRDefault="00A71D97" w:rsidP="00A71D97">
      <w:pPr>
        <w:rPr>
          <w:rFonts w:ascii="新宋体" w:hAnsi="新宋体" w:cs="新宋体"/>
          <w:color w:val="0000FF"/>
          <w:kern w:val="0"/>
          <w:sz w:val="31"/>
          <w:szCs w:val="31"/>
        </w:rPr>
      </w:pPr>
      <w:proofErr w:type="gramStart"/>
      <w:r w:rsidRPr="000147C5">
        <w:rPr>
          <w:rFonts w:ascii="新宋体" w:hAnsi="新宋体" w:cs="新宋体"/>
          <w:color w:val="0000FF"/>
          <w:kern w:val="0"/>
          <w:sz w:val="31"/>
          <w:szCs w:val="31"/>
        </w:rPr>
        <w:t>public</w:t>
      </w:r>
      <w:proofErr w:type="gramEnd"/>
      <w:r w:rsidRPr="000147C5">
        <w:rPr>
          <w:rFonts w:ascii="新宋体" w:hAnsi="新宋体" w:cs="新宋体"/>
          <w:color w:val="0000FF"/>
          <w:kern w:val="0"/>
          <w:sz w:val="31"/>
          <w:szCs w:val="31"/>
        </w:rPr>
        <w:t>:</w:t>
      </w:r>
    </w:p>
    <w:p w:rsidR="00A71D97" w:rsidRPr="000147C5" w:rsidRDefault="00A71D97" w:rsidP="00A71D97">
      <w:pPr>
        <w:rPr>
          <w:rFonts w:ascii="新宋体" w:hAnsi="新宋体" w:cs="新宋体"/>
          <w:color w:val="0000FF"/>
          <w:kern w:val="0"/>
          <w:sz w:val="31"/>
          <w:szCs w:val="31"/>
        </w:rPr>
      </w:pPr>
      <w:r w:rsidRPr="000147C5">
        <w:rPr>
          <w:rFonts w:ascii="新宋体" w:hAnsi="新宋体" w:cs="新宋体"/>
          <w:color w:val="0000FF"/>
          <w:kern w:val="0"/>
          <w:sz w:val="31"/>
          <w:szCs w:val="31"/>
        </w:rPr>
        <w:tab/>
      </w:r>
      <w:proofErr w:type="gramStart"/>
      <w:r w:rsidRPr="000147C5">
        <w:rPr>
          <w:rFonts w:ascii="新宋体" w:hAnsi="新宋体" w:cs="新宋体"/>
          <w:color w:val="0000FF"/>
          <w:kern w:val="0"/>
          <w:sz w:val="31"/>
          <w:szCs w:val="31"/>
        </w:rPr>
        <w:t>void</w:t>
      </w:r>
      <w:proofErr w:type="gramEnd"/>
      <w:r w:rsidRPr="000147C5">
        <w:rPr>
          <w:rFonts w:ascii="新宋体" w:hAnsi="新宋体" w:cs="新宋体"/>
          <w:color w:val="0000FF"/>
          <w:kern w:val="0"/>
          <w:sz w:val="31"/>
          <w:szCs w:val="31"/>
        </w:rPr>
        <w:t xml:space="preserve"> account(double s);</w:t>
      </w:r>
    </w:p>
    <w:p w:rsidR="00A71D97" w:rsidRPr="000147C5" w:rsidRDefault="00A71D97" w:rsidP="00A71D97">
      <w:pPr>
        <w:rPr>
          <w:rFonts w:ascii="新宋体" w:hAnsi="新宋体" w:cs="新宋体"/>
          <w:color w:val="0000FF"/>
          <w:kern w:val="0"/>
          <w:sz w:val="31"/>
          <w:szCs w:val="31"/>
        </w:rPr>
      </w:pPr>
      <w:r w:rsidRPr="000147C5">
        <w:rPr>
          <w:rFonts w:ascii="新宋体" w:hAnsi="新宋体" w:cs="新宋体"/>
          <w:color w:val="0000FF"/>
          <w:kern w:val="0"/>
          <w:sz w:val="31"/>
          <w:szCs w:val="31"/>
        </w:rPr>
        <w:tab/>
      </w:r>
      <w:proofErr w:type="gramStart"/>
      <w:r w:rsidRPr="000147C5">
        <w:rPr>
          <w:rFonts w:ascii="新宋体" w:hAnsi="新宋体" w:cs="新宋体"/>
          <w:color w:val="0000FF"/>
          <w:kern w:val="0"/>
          <w:sz w:val="31"/>
          <w:szCs w:val="31"/>
        </w:rPr>
        <w:t>static</w:t>
      </w:r>
      <w:proofErr w:type="gramEnd"/>
      <w:r w:rsidRPr="000147C5">
        <w:rPr>
          <w:rFonts w:ascii="新宋体" w:hAnsi="新宋体" w:cs="新宋体"/>
          <w:color w:val="0000FF"/>
          <w:kern w:val="0"/>
          <w:sz w:val="31"/>
          <w:szCs w:val="31"/>
        </w:rPr>
        <w:t xml:space="preserve"> double sum();</w:t>
      </w:r>
    </w:p>
    <w:p w:rsidR="00A71D97" w:rsidRPr="000147C5" w:rsidRDefault="00A71D97" w:rsidP="00A71D97">
      <w:pPr>
        <w:rPr>
          <w:rFonts w:ascii="新宋体" w:hAnsi="新宋体" w:cs="新宋体"/>
          <w:color w:val="0000FF"/>
          <w:kern w:val="0"/>
          <w:sz w:val="31"/>
          <w:szCs w:val="31"/>
        </w:rPr>
      </w:pPr>
      <w:r w:rsidRPr="000147C5">
        <w:rPr>
          <w:rFonts w:ascii="新宋体" w:hAnsi="新宋体" w:cs="新宋体"/>
          <w:color w:val="0000FF"/>
          <w:kern w:val="0"/>
          <w:sz w:val="31"/>
          <w:szCs w:val="31"/>
        </w:rPr>
        <w:tab/>
      </w:r>
      <w:proofErr w:type="gramStart"/>
      <w:r w:rsidRPr="000147C5">
        <w:rPr>
          <w:rFonts w:ascii="新宋体" w:hAnsi="新宋体" w:cs="新宋体"/>
          <w:color w:val="0000FF"/>
          <w:kern w:val="0"/>
          <w:sz w:val="31"/>
          <w:szCs w:val="31"/>
        </w:rPr>
        <w:t>static</w:t>
      </w:r>
      <w:proofErr w:type="gramEnd"/>
      <w:r w:rsidRPr="000147C5">
        <w:rPr>
          <w:rFonts w:ascii="新宋体" w:hAnsi="新宋体" w:cs="新宋体"/>
          <w:color w:val="0000FF"/>
          <w:kern w:val="0"/>
          <w:sz w:val="31"/>
          <w:szCs w:val="31"/>
        </w:rPr>
        <w:t xml:space="preserve"> double average();</w:t>
      </w:r>
    </w:p>
    <w:p w:rsidR="00A71D97" w:rsidRPr="000147C5" w:rsidRDefault="00A71D97" w:rsidP="00A71D97">
      <w:pPr>
        <w:rPr>
          <w:rFonts w:ascii="新宋体" w:hAnsi="新宋体" w:cs="新宋体"/>
          <w:color w:val="0000FF"/>
          <w:kern w:val="0"/>
          <w:sz w:val="31"/>
          <w:szCs w:val="31"/>
        </w:rPr>
      </w:pPr>
      <w:proofErr w:type="gramStart"/>
      <w:r w:rsidRPr="000147C5">
        <w:rPr>
          <w:rFonts w:ascii="新宋体" w:hAnsi="新宋体" w:cs="新宋体"/>
          <w:color w:val="0000FF"/>
          <w:kern w:val="0"/>
          <w:sz w:val="31"/>
          <w:szCs w:val="31"/>
        </w:rPr>
        <w:t>private</w:t>
      </w:r>
      <w:proofErr w:type="gramEnd"/>
      <w:r w:rsidRPr="000147C5">
        <w:rPr>
          <w:rFonts w:ascii="新宋体" w:hAnsi="新宋体" w:cs="新宋体"/>
          <w:color w:val="0000FF"/>
          <w:kern w:val="0"/>
          <w:sz w:val="31"/>
          <w:szCs w:val="31"/>
        </w:rPr>
        <w:t>:</w:t>
      </w:r>
    </w:p>
    <w:p w:rsidR="00A71D97" w:rsidRPr="000147C5" w:rsidRDefault="00A71D97" w:rsidP="00A71D97">
      <w:pPr>
        <w:rPr>
          <w:rFonts w:ascii="新宋体" w:hAnsi="新宋体" w:cs="新宋体"/>
          <w:color w:val="0000FF"/>
          <w:kern w:val="0"/>
          <w:sz w:val="31"/>
          <w:szCs w:val="31"/>
        </w:rPr>
      </w:pPr>
      <w:r w:rsidRPr="000147C5">
        <w:rPr>
          <w:rFonts w:ascii="新宋体" w:hAnsi="新宋体" w:cs="新宋体"/>
          <w:color w:val="0000FF"/>
          <w:kern w:val="0"/>
          <w:sz w:val="31"/>
          <w:szCs w:val="31"/>
        </w:rPr>
        <w:tab/>
      </w:r>
      <w:proofErr w:type="gramStart"/>
      <w:r w:rsidRPr="000147C5">
        <w:rPr>
          <w:rFonts w:ascii="新宋体" w:hAnsi="新宋体" w:cs="新宋体"/>
          <w:color w:val="0000FF"/>
          <w:kern w:val="0"/>
          <w:sz w:val="31"/>
          <w:szCs w:val="31"/>
        </w:rPr>
        <w:t>double</w:t>
      </w:r>
      <w:proofErr w:type="gramEnd"/>
      <w:r w:rsidRPr="000147C5">
        <w:rPr>
          <w:rFonts w:ascii="新宋体" w:hAnsi="新宋体" w:cs="新宋体"/>
          <w:color w:val="0000FF"/>
          <w:kern w:val="0"/>
          <w:sz w:val="31"/>
          <w:szCs w:val="31"/>
        </w:rPr>
        <w:t xml:space="preserve"> score;</w:t>
      </w:r>
    </w:p>
    <w:p w:rsidR="00A71D97" w:rsidRPr="000147C5" w:rsidRDefault="00A71D97" w:rsidP="00A71D97">
      <w:pPr>
        <w:rPr>
          <w:rFonts w:ascii="新宋体" w:hAnsi="新宋体" w:cs="新宋体"/>
          <w:color w:val="0000FF"/>
          <w:kern w:val="0"/>
          <w:sz w:val="31"/>
          <w:szCs w:val="31"/>
        </w:rPr>
      </w:pPr>
      <w:r w:rsidRPr="000147C5">
        <w:rPr>
          <w:rFonts w:ascii="新宋体" w:hAnsi="新宋体" w:cs="新宋体"/>
          <w:color w:val="0000FF"/>
          <w:kern w:val="0"/>
          <w:sz w:val="31"/>
          <w:szCs w:val="31"/>
        </w:rPr>
        <w:tab/>
      </w:r>
      <w:proofErr w:type="gramStart"/>
      <w:r w:rsidRPr="000147C5">
        <w:rPr>
          <w:rFonts w:ascii="新宋体" w:hAnsi="新宋体" w:cs="新宋体"/>
          <w:color w:val="0000FF"/>
          <w:kern w:val="0"/>
          <w:sz w:val="31"/>
          <w:szCs w:val="31"/>
        </w:rPr>
        <w:t>static</w:t>
      </w:r>
      <w:proofErr w:type="gramEnd"/>
      <w:r w:rsidRPr="000147C5">
        <w:rPr>
          <w:rFonts w:ascii="新宋体" w:hAnsi="新宋体" w:cs="新宋体"/>
          <w:color w:val="0000FF"/>
          <w:kern w:val="0"/>
          <w:sz w:val="31"/>
          <w:szCs w:val="31"/>
        </w:rPr>
        <w:t xml:space="preserve"> double total_score;</w:t>
      </w:r>
    </w:p>
    <w:p w:rsidR="00A71D97" w:rsidRPr="000147C5" w:rsidRDefault="00A71D97" w:rsidP="00A71D97">
      <w:pPr>
        <w:rPr>
          <w:rFonts w:ascii="新宋体" w:hAnsi="新宋体" w:cs="新宋体"/>
          <w:color w:val="0000FF"/>
          <w:kern w:val="0"/>
          <w:sz w:val="31"/>
          <w:szCs w:val="31"/>
        </w:rPr>
      </w:pPr>
      <w:r w:rsidRPr="000147C5">
        <w:rPr>
          <w:rFonts w:ascii="新宋体" w:hAnsi="新宋体" w:cs="新宋体"/>
          <w:color w:val="0000FF"/>
          <w:kern w:val="0"/>
          <w:sz w:val="31"/>
          <w:szCs w:val="31"/>
        </w:rPr>
        <w:tab/>
      </w:r>
      <w:proofErr w:type="gramStart"/>
      <w:r w:rsidRPr="000147C5">
        <w:rPr>
          <w:rFonts w:ascii="新宋体" w:hAnsi="新宋体" w:cs="新宋体"/>
          <w:color w:val="0000FF"/>
          <w:kern w:val="0"/>
          <w:sz w:val="31"/>
          <w:szCs w:val="31"/>
        </w:rPr>
        <w:t>static</w:t>
      </w:r>
      <w:proofErr w:type="gramEnd"/>
      <w:r w:rsidRPr="000147C5">
        <w:rPr>
          <w:rFonts w:ascii="新宋体" w:hAnsi="新宋体" w:cs="新宋体"/>
          <w:color w:val="0000FF"/>
          <w:kern w:val="0"/>
          <w:sz w:val="31"/>
          <w:szCs w:val="31"/>
        </w:rPr>
        <w:t xml:space="preserve"> int count;</w:t>
      </w:r>
    </w:p>
    <w:p w:rsidR="00A71D97" w:rsidRPr="000147C5" w:rsidRDefault="00A71D97" w:rsidP="00A71D97">
      <w:pPr>
        <w:rPr>
          <w:rFonts w:ascii="新宋体" w:hAnsi="新宋体" w:cs="新宋体"/>
          <w:color w:val="0000FF"/>
          <w:kern w:val="0"/>
          <w:sz w:val="31"/>
          <w:szCs w:val="31"/>
        </w:rPr>
      </w:pPr>
      <w:r w:rsidRPr="000147C5">
        <w:rPr>
          <w:rFonts w:ascii="新宋体" w:hAnsi="新宋体" w:cs="新宋体"/>
          <w:color w:val="0000FF"/>
          <w:kern w:val="0"/>
          <w:sz w:val="31"/>
          <w:szCs w:val="31"/>
        </w:rPr>
        <w:t>};</w:t>
      </w:r>
    </w:p>
    <w:p w:rsidR="00A71D97" w:rsidRPr="000147C5" w:rsidRDefault="00A71D97" w:rsidP="00A71D97">
      <w:pPr>
        <w:rPr>
          <w:rFonts w:ascii="新宋体" w:hAnsi="新宋体" w:cs="新宋体"/>
          <w:color w:val="0000FF"/>
          <w:kern w:val="0"/>
          <w:sz w:val="31"/>
          <w:szCs w:val="31"/>
        </w:rPr>
      </w:pPr>
      <w:proofErr w:type="gramStart"/>
      <w:r w:rsidRPr="000147C5">
        <w:rPr>
          <w:rFonts w:ascii="新宋体" w:hAnsi="新宋体" w:cs="新宋体"/>
          <w:color w:val="0000FF"/>
          <w:kern w:val="0"/>
          <w:sz w:val="31"/>
          <w:szCs w:val="31"/>
        </w:rPr>
        <w:t>int</w:t>
      </w:r>
      <w:proofErr w:type="gramEnd"/>
      <w:r w:rsidRPr="000147C5">
        <w:rPr>
          <w:rFonts w:ascii="新宋体" w:hAnsi="新宋体" w:cs="新宋体"/>
          <w:color w:val="0000FF"/>
          <w:kern w:val="0"/>
          <w:sz w:val="31"/>
          <w:szCs w:val="31"/>
        </w:rPr>
        <w:t xml:space="preserve"> Student::count=0;</w:t>
      </w:r>
    </w:p>
    <w:p w:rsidR="00A71D97" w:rsidRPr="000147C5" w:rsidRDefault="00A71D97" w:rsidP="00A71D97">
      <w:pPr>
        <w:rPr>
          <w:rFonts w:ascii="新宋体" w:hAnsi="新宋体" w:cs="新宋体"/>
          <w:color w:val="0000FF"/>
          <w:kern w:val="0"/>
          <w:sz w:val="31"/>
          <w:szCs w:val="31"/>
        </w:rPr>
      </w:pPr>
      <w:proofErr w:type="gramStart"/>
      <w:r w:rsidRPr="000147C5">
        <w:rPr>
          <w:rFonts w:ascii="新宋体" w:hAnsi="新宋体" w:cs="新宋体"/>
          <w:color w:val="0000FF"/>
          <w:kern w:val="0"/>
          <w:sz w:val="31"/>
          <w:szCs w:val="31"/>
        </w:rPr>
        <w:lastRenderedPageBreak/>
        <w:t>double</w:t>
      </w:r>
      <w:proofErr w:type="gramEnd"/>
      <w:r w:rsidRPr="000147C5">
        <w:rPr>
          <w:rFonts w:ascii="新宋体" w:hAnsi="新宋体" w:cs="新宋体"/>
          <w:color w:val="0000FF"/>
          <w:kern w:val="0"/>
          <w:sz w:val="31"/>
          <w:szCs w:val="31"/>
        </w:rPr>
        <w:t xml:space="preserve"> Student::total_score=0;</w:t>
      </w:r>
    </w:p>
    <w:p w:rsidR="00A71D97" w:rsidRPr="000147C5" w:rsidRDefault="00A71D97" w:rsidP="00A71D97">
      <w:pPr>
        <w:rPr>
          <w:rFonts w:ascii="新宋体" w:hAnsi="新宋体" w:cs="新宋体"/>
          <w:color w:val="0000FF"/>
          <w:kern w:val="0"/>
          <w:sz w:val="31"/>
          <w:szCs w:val="31"/>
        </w:rPr>
      </w:pPr>
    </w:p>
    <w:p w:rsidR="00A71D97" w:rsidRPr="000147C5" w:rsidRDefault="00A71D97" w:rsidP="00A71D97">
      <w:pPr>
        <w:rPr>
          <w:rFonts w:ascii="新宋体" w:hAnsi="新宋体" w:cs="新宋体"/>
          <w:color w:val="0000FF"/>
          <w:kern w:val="0"/>
          <w:sz w:val="31"/>
          <w:szCs w:val="31"/>
        </w:rPr>
      </w:pPr>
      <w:proofErr w:type="gramStart"/>
      <w:r w:rsidRPr="000147C5">
        <w:rPr>
          <w:rFonts w:ascii="新宋体" w:hAnsi="新宋体" w:cs="新宋体"/>
          <w:color w:val="0000FF"/>
          <w:kern w:val="0"/>
          <w:sz w:val="31"/>
          <w:szCs w:val="31"/>
        </w:rPr>
        <w:t>void</w:t>
      </w:r>
      <w:proofErr w:type="gramEnd"/>
      <w:r w:rsidRPr="000147C5">
        <w:rPr>
          <w:rFonts w:ascii="新宋体" w:hAnsi="新宋体" w:cs="新宋体"/>
          <w:color w:val="0000FF"/>
          <w:kern w:val="0"/>
          <w:sz w:val="31"/>
          <w:szCs w:val="31"/>
        </w:rPr>
        <w:t xml:space="preserve"> Student::account(double s)</w:t>
      </w:r>
    </w:p>
    <w:p w:rsidR="00A71D97" w:rsidRPr="000147C5" w:rsidRDefault="00A71D97" w:rsidP="00A71D97">
      <w:pPr>
        <w:rPr>
          <w:rFonts w:ascii="新宋体" w:hAnsi="新宋体" w:cs="新宋体"/>
          <w:color w:val="0000FF"/>
          <w:kern w:val="0"/>
          <w:sz w:val="31"/>
          <w:szCs w:val="31"/>
        </w:rPr>
      </w:pPr>
      <w:r w:rsidRPr="000147C5">
        <w:rPr>
          <w:rFonts w:ascii="新宋体" w:hAnsi="新宋体" w:cs="新宋体"/>
          <w:color w:val="0000FF"/>
          <w:kern w:val="0"/>
          <w:sz w:val="31"/>
          <w:szCs w:val="31"/>
        </w:rPr>
        <w:t>{</w:t>
      </w:r>
    </w:p>
    <w:p w:rsidR="00A71D97" w:rsidRPr="000147C5" w:rsidRDefault="00A71D97" w:rsidP="00A71D97">
      <w:pPr>
        <w:rPr>
          <w:rFonts w:ascii="新宋体" w:hAnsi="新宋体" w:cs="新宋体"/>
          <w:color w:val="0000FF"/>
          <w:kern w:val="0"/>
          <w:sz w:val="31"/>
          <w:szCs w:val="31"/>
        </w:rPr>
      </w:pPr>
      <w:proofErr w:type="gramStart"/>
      <w:r w:rsidRPr="000147C5">
        <w:rPr>
          <w:rFonts w:ascii="新宋体" w:hAnsi="新宋体" w:cs="新宋体"/>
          <w:color w:val="0000FF"/>
          <w:kern w:val="0"/>
          <w:sz w:val="31"/>
          <w:szCs w:val="31"/>
        </w:rPr>
        <w:t>score=</w:t>
      </w:r>
      <w:proofErr w:type="gramEnd"/>
      <w:r w:rsidRPr="000147C5">
        <w:rPr>
          <w:rFonts w:ascii="新宋体" w:hAnsi="新宋体" w:cs="新宋体"/>
          <w:color w:val="0000FF"/>
          <w:kern w:val="0"/>
          <w:sz w:val="31"/>
          <w:szCs w:val="31"/>
        </w:rPr>
        <w:t>s;</w:t>
      </w:r>
    </w:p>
    <w:p w:rsidR="00A71D97" w:rsidRPr="000147C5" w:rsidRDefault="00A71D97" w:rsidP="00A71D97">
      <w:pPr>
        <w:rPr>
          <w:rFonts w:ascii="新宋体" w:hAnsi="新宋体" w:cs="新宋体"/>
          <w:color w:val="0000FF"/>
          <w:kern w:val="0"/>
          <w:sz w:val="31"/>
          <w:szCs w:val="31"/>
        </w:rPr>
      </w:pPr>
      <w:r w:rsidRPr="000147C5">
        <w:rPr>
          <w:rFonts w:ascii="新宋体" w:hAnsi="新宋体" w:cs="新宋体"/>
          <w:color w:val="0000FF"/>
          <w:kern w:val="0"/>
          <w:sz w:val="31"/>
          <w:szCs w:val="31"/>
        </w:rPr>
        <w:t>total_score+=score;</w:t>
      </w:r>
    </w:p>
    <w:p w:rsidR="00A71D97" w:rsidRPr="000147C5" w:rsidRDefault="00A71D97" w:rsidP="00A71D97">
      <w:pPr>
        <w:rPr>
          <w:rFonts w:ascii="新宋体" w:hAnsi="新宋体" w:cs="新宋体"/>
          <w:color w:val="0000FF"/>
          <w:kern w:val="0"/>
          <w:sz w:val="31"/>
          <w:szCs w:val="31"/>
        </w:rPr>
      </w:pPr>
      <w:proofErr w:type="gramStart"/>
      <w:r w:rsidRPr="000147C5">
        <w:rPr>
          <w:rFonts w:ascii="新宋体" w:hAnsi="新宋体" w:cs="新宋体"/>
          <w:color w:val="0000FF"/>
          <w:kern w:val="0"/>
          <w:sz w:val="31"/>
          <w:szCs w:val="31"/>
        </w:rPr>
        <w:t>count</w:t>
      </w:r>
      <w:proofErr w:type="gramEnd"/>
      <w:r w:rsidRPr="000147C5">
        <w:rPr>
          <w:rFonts w:ascii="新宋体" w:hAnsi="新宋体" w:cs="新宋体"/>
          <w:color w:val="0000FF"/>
          <w:kern w:val="0"/>
          <w:sz w:val="31"/>
          <w:szCs w:val="31"/>
        </w:rPr>
        <w:t>++;</w:t>
      </w:r>
    </w:p>
    <w:p w:rsidR="00A71D97" w:rsidRPr="000147C5" w:rsidRDefault="00A71D97" w:rsidP="00A71D97">
      <w:pPr>
        <w:rPr>
          <w:rFonts w:ascii="新宋体" w:hAnsi="新宋体" w:cs="新宋体"/>
          <w:color w:val="0000FF"/>
          <w:kern w:val="0"/>
          <w:sz w:val="31"/>
          <w:szCs w:val="31"/>
        </w:rPr>
      </w:pPr>
      <w:r w:rsidRPr="000147C5">
        <w:rPr>
          <w:rFonts w:ascii="新宋体" w:hAnsi="新宋体" w:cs="新宋体"/>
          <w:color w:val="0000FF"/>
          <w:kern w:val="0"/>
          <w:sz w:val="31"/>
          <w:szCs w:val="31"/>
        </w:rPr>
        <w:t>}</w:t>
      </w:r>
    </w:p>
    <w:p w:rsidR="00A71D97" w:rsidRPr="000147C5" w:rsidRDefault="00A71D97" w:rsidP="00A71D97">
      <w:pPr>
        <w:rPr>
          <w:rFonts w:ascii="新宋体" w:hAnsi="新宋体" w:cs="新宋体"/>
          <w:color w:val="0000FF"/>
          <w:kern w:val="0"/>
          <w:sz w:val="31"/>
          <w:szCs w:val="31"/>
        </w:rPr>
      </w:pPr>
    </w:p>
    <w:p w:rsidR="00A71D97" w:rsidRPr="000147C5" w:rsidRDefault="00A71D97" w:rsidP="00A71D97">
      <w:pPr>
        <w:rPr>
          <w:rFonts w:ascii="新宋体" w:hAnsi="新宋体" w:cs="新宋体"/>
          <w:color w:val="0000FF"/>
          <w:kern w:val="0"/>
          <w:sz w:val="31"/>
          <w:szCs w:val="31"/>
        </w:rPr>
      </w:pPr>
      <w:proofErr w:type="gramStart"/>
      <w:r w:rsidRPr="000147C5">
        <w:rPr>
          <w:rFonts w:ascii="新宋体" w:hAnsi="新宋体" w:cs="新宋体"/>
          <w:color w:val="0000FF"/>
          <w:kern w:val="0"/>
          <w:sz w:val="31"/>
          <w:szCs w:val="31"/>
        </w:rPr>
        <w:t>double</w:t>
      </w:r>
      <w:proofErr w:type="gramEnd"/>
      <w:r w:rsidRPr="000147C5">
        <w:rPr>
          <w:rFonts w:ascii="新宋体" w:hAnsi="新宋体" w:cs="新宋体"/>
          <w:color w:val="0000FF"/>
          <w:kern w:val="0"/>
          <w:sz w:val="31"/>
          <w:szCs w:val="31"/>
        </w:rPr>
        <w:t xml:space="preserve"> Student::sum()</w:t>
      </w:r>
    </w:p>
    <w:p w:rsidR="00A71D97" w:rsidRPr="000147C5" w:rsidRDefault="00A71D97" w:rsidP="00A71D97">
      <w:pPr>
        <w:rPr>
          <w:rFonts w:ascii="新宋体" w:hAnsi="新宋体" w:cs="新宋体"/>
          <w:color w:val="0000FF"/>
          <w:kern w:val="0"/>
          <w:sz w:val="31"/>
          <w:szCs w:val="31"/>
        </w:rPr>
      </w:pPr>
      <w:r w:rsidRPr="000147C5">
        <w:rPr>
          <w:rFonts w:ascii="新宋体" w:hAnsi="新宋体" w:cs="新宋体"/>
          <w:color w:val="0000FF"/>
          <w:kern w:val="0"/>
          <w:sz w:val="31"/>
          <w:szCs w:val="31"/>
        </w:rPr>
        <w:t>{</w:t>
      </w:r>
    </w:p>
    <w:p w:rsidR="00A71D97" w:rsidRPr="000147C5" w:rsidRDefault="00A71D97" w:rsidP="00A71D97">
      <w:pPr>
        <w:rPr>
          <w:rFonts w:ascii="新宋体" w:hAnsi="新宋体" w:cs="新宋体"/>
          <w:color w:val="0000FF"/>
          <w:kern w:val="0"/>
          <w:sz w:val="31"/>
          <w:szCs w:val="31"/>
        </w:rPr>
      </w:pPr>
      <w:proofErr w:type="gramStart"/>
      <w:r w:rsidRPr="000147C5">
        <w:rPr>
          <w:rFonts w:ascii="新宋体" w:hAnsi="新宋体" w:cs="新宋体"/>
          <w:color w:val="0000FF"/>
          <w:kern w:val="0"/>
          <w:sz w:val="31"/>
          <w:szCs w:val="31"/>
        </w:rPr>
        <w:t>return</w:t>
      </w:r>
      <w:proofErr w:type="gramEnd"/>
      <w:r w:rsidRPr="000147C5">
        <w:rPr>
          <w:rFonts w:ascii="新宋体" w:hAnsi="新宋体" w:cs="新宋体"/>
          <w:color w:val="0000FF"/>
          <w:kern w:val="0"/>
          <w:sz w:val="31"/>
          <w:szCs w:val="31"/>
        </w:rPr>
        <w:t xml:space="preserve"> total_score;</w:t>
      </w:r>
    </w:p>
    <w:p w:rsidR="00A71D97" w:rsidRPr="000147C5" w:rsidRDefault="00A71D97" w:rsidP="00A71D97">
      <w:pPr>
        <w:rPr>
          <w:rFonts w:ascii="新宋体" w:hAnsi="新宋体" w:cs="新宋体"/>
          <w:color w:val="0000FF"/>
          <w:kern w:val="0"/>
          <w:sz w:val="31"/>
          <w:szCs w:val="31"/>
        </w:rPr>
      </w:pPr>
      <w:r w:rsidRPr="000147C5">
        <w:rPr>
          <w:rFonts w:ascii="新宋体" w:hAnsi="新宋体" w:cs="新宋体"/>
          <w:color w:val="0000FF"/>
          <w:kern w:val="0"/>
          <w:sz w:val="31"/>
          <w:szCs w:val="31"/>
        </w:rPr>
        <w:t>}</w:t>
      </w:r>
    </w:p>
    <w:p w:rsidR="00A71D97" w:rsidRPr="000147C5" w:rsidRDefault="00A71D97" w:rsidP="00A71D97">
      <w:pPr>
        <w:rPr>
          <w:rFonts w:ascii="新宋体" w:hAnsi="新宋体" w:cs="新宋体"/>
          <w:color w:val="0000FF"/>
          <w:kern w:val="0"/>
          <w:sz w:val="31"/>
          <w:szCs w:val="31"/>
        </w:rPr>
      </w:pPr>
      <w:proofErr w:type="gramStart"/>
      <w:r w:rsidRPr="000147C5">
        <w:rPr>
          <w:rFonts w:ascii="新宋体" w:hAnsi="新宋体" w:cs="新宋体"/>
          <w:color w:val="0000FF"/>
          <w:kern w:val="0"/>
          <w:sz w:val="31"/>
          <w:szCs w:val="31"/>
        </w:rPr>
        <w:t>double</w:t>
      </w:r>
      <w:proofErr w:type="gramEnd"/>
      <w:r w:rsidRPr="000147C5">
        <w:rPr>
          <w:rFonts w:ascii="新宋体" w:hAnsi="新宋体" w:cs="新宋体"/>
          <w:color w:val="0000FF"/>
          <w:kern w:val="0"/>
          <w:sz w:val="31"/>
          <w:szCs w:val="31"/>
        </w:rPr>
        <w:t xml:space="preserve"> Student::average()</w:t>
      </w:r>
    </w:p>
    <w:p w:rsidR="00A71D97" w:rsidRPr="000147C5" w:rsidRDefault="00A71D97" w:rsidP="00A71D97">
      <w:pPr>
        <w:rPr>
          <w:rFonts w:ascii="新宋体" w:hAnsi="新宋体" w:cs="新宋体"/>
          <w:color w:val="0000FF"/>
          <w:kern w:val="0"/>
          <w:sz w:val="31"/>
          <w:szCs w:val="31"/>
        </w:rPr>
      </w:pPr>
      <w:r w:rsidRPr="000147C5">
        <w:rPr>
          <w:rFonts w:ascii="新宋体" w:hAnsi="新宋体" w:cs="新宋体"/>
          <w:color w:val="0000FF"/>
          <w:kern w:val="0"/>
          <w:sz w:val="31"/>
          <w:szCs w:val="31"/>
        </w:rPr>
        <w:t>{</w:t>
      </w:r>
    </w:p>
    <w:p w:rsidR="00A71D97" w:rsidRPr="000147C5" w:rsidRDefault="00A71D97" w:rsidP="00A71D97">
      <w:pPr>
        <w:rPr>
          <w:rFonts w:ascii="新宋体" w:hAnsi="新宋体" w:cs="新宋体"/>
          <w:color w:val="0000FF"/>
          <w:kern w:val="0"/>
          <w:sz w:val="31"/>
          <w:szCs w:val="31"/>
        </w:rPr>
      </w:pPr>
      <w:proofErr w:type="gramStart"/>
      <w:r w:rsidRPr="000147C5">
        <w:rPr>
          <w:rFonts w:ascii="新宋体" w:hAnsi="新宋体" w:cs="新宋体"/>
          <w:color w:val="0000FF"/>
          <w:kern w:val="0"/>
          <w:sz w:val="31"/>
          <w:szCs w:val="31"/>
        </w:rPr>
        <w:t>return</w:t>
      </w:r>
      <w:proofErr w:type="gramEnd"/>
      <w:r w:rsidRPr="000147C5">
        <w:rPr>
          <w:rFonts w:ascii="新宋体" w:hAnsi="新宋体" w:cs="新宋体"/>
          <w:color w:val="0000FF"/>
          <w:kern w:val="0"/>
          <w:sz w:val="31"/>
          <w:szCs w:val="31"/>
        </w:rPr>
        <w:t xml:space="preserve"> total_score/count;</w:t>
      </w:r>
    </w:p>
    <w:p w:rsidR="00A71D97" w:rsidRPr="000147C5" w:rsidRDefault="00A71D97" w:rsidP="00A71D97">
      <w:pPr>
        <w:rPr>
          <w:rFonts w:ascii="新宋体" w:hAnsi="新宋体" w:cs="新宋体"/>
          <w:color w:val="0000FF"/>
          <w:kern w:val="0"/>
          <w:sz w:val="31"/>
          <w:szCs w:val="31"/>
        </w:rPr>
      </w:pPr>
      <w:r w:rsidRPr="000147C5">
        <w:rPr>
          <w:rFonts w:ascii="新宋体" w:hAnsi="新宋体" w:cs="新宋体"/>
          <w:color w:val="0000FF"/>
          <w:kern w:val="0"/>
          <w:sz w:val="31"/>
          <w:szCs w:val="31"/>
        </w:rPr>
        <w:t>}</w:t>
      </w:r>
    </w:p>
    <w:p w:rsidR="00A71D97" w:rsidRPr="000147C5" w:rsidRDefault="00A71D97" w:rsidP="00A71D97">
      <w:pPr>
        <w:rPr>
          <w:rFonts w:ascii="新宋体" w:hAnsi="新宋体" w:cs="新宋体"/>
          <w:color w:val="0000FF"/>
          <w:kern w:val="0"/>
          <w:sz w:val="31"/>
          <w:szCs w:val="31"/>
        </w:rPr>
      </w:pPr>
      <w:proofErr w:type="gramStart"/>
      <w:r w:rsidRPr="000147C5">
        <w:rPr>
          <w:rFonts w:ascii="新宋体" w:hAnsi="新宋体" w:cs="新宋体"/>
          <w:color w:val="0000FF"/>
          <w:kern w:val="0"/>
          <w:sz w:val="31"/>
          <w:szCs w:val="31"/>
        </w:rPr>
        <w:t>int</w:t>
      </w:r>
      <w:proofErr w:type="gramEnd"/>
      <w:r w:rsidRPr="000147C5">
        <w:rPr>
          <w:rFonts w:ascii="新宋体" w:hAnsi="新宋体" w:cs="新宋体"/>
          <w:color w:val="0000FF"/>
          <w:kern w:val="0"/>
          <w:sz w:val="31"/>
          <w:szCs w:val="31"/>
        </w:rPr>
        <w:t xml:space="preserve"> main()</w:t>
      </w:r>
    </w:p>
    <w:p w:rsidR="00A71D97" w:rsidRPr="000147C5" w:rsidRDefault="00A71D97" w:rsidP="00A71D97">
      <w:pPr>
        <w:rPr>
          <w:rFonts w:ascii="新宋体" w:hAnsi="新宋体" w:cs="新宋体"/>
          <w:color w:val="0000FF"/>
          <w:kern w:val="0"/>
          <w:sz w:val="31"/>
          <w:szCs w:val="31"/>
        </w:rPr>
      </w:pPr>
      <w:r w:rsidRPr="000147C5">
        <w:rPr>
          <w:rFonts w:ascii="新宋体" w:hAnsi="新宋体" w:cs="新宋体"/>
          <w:color w:val="0000FF"/>
          <w:kern w:val="0"/>
          <w:sz w:val="31"/>
          <w:szCs w:val="31"/>
        </w:rPr>
        <w:t>{</w:t>
      </w:r>
    </w:p>
    <w:p w:rsidR="00A71D97" w:rsidRPr="000147C5" w:rsidRDefault="00A71D97" w:rsidP="00A71D97">
      <w:pPr>
        <w:rPr>
          <w:rFonts w:ascii="新宋体" w:hAnsi="新宋体" w:cs="新宋体"/>
          <w:color w:val="0000FF"/>
          <w:kern w:val="0"/>
          <w:sz w:val="31"/>
          <w:szCs w:val="31"/>
        </w:rPr>
      </w:pPr>
      <w:r w:rsidRPr="000147C5">
        <w:rPr>
          <w:rFonts w:ascii="新宋体" w:hAnsi="新宋体" w:cs="新宋体"/>
          <w:color w:val="0000FF"/>
          <w:kern w:val="0"/>
          <w:sz w:val="31"/>
          <w:szCs w:val="31"/>
        </w:rPr>
        <w:t xml:space="preserve">Student </w:t>
      </w:r>
      <w:proofErr w:type="gramStart"/>
      <w:r w:rsidRPr="000147C5">
        <w:rPr>
          <w:rFonts w:ascii="新宋体" w:hAnsi="新宋体" w:cs="新宋体"/>
          <w:color w:val="0000FF"/>
          <w:kern w:val="0"/>
          <w:sz w:val="31"/>
          <w:szCs w:val="31"/>
        </w:rPr>
        <w:t>stu[</w:t>
      </w:r>
      <w:proofErr w:type="gramEnd"/>
      <w:r w:rsidRPr="000147C5">
        <w:rPr>
          <w:rFonts w:ascii="新宋体" w:hAnsi="新宋体" w:cs="新宋体"/>
          <w:color w:val="0000FF"/>
          <w:kern w:val="0"/>
          <w:sz w:val="31"/>
          <w:szCs w:val="31"/>
        </w:rPr>
        <w:t>10];</w:t>
      </w:r>
    </w:p>
    <w:p w:rsidR="00A71D97" w:rsidRPr="000147C5" w:rsidRDefault="00A71D97" w:rsidP="00A71D97">
      <w:pPr>
        <w:rPr>
          <w:rFonts w:ascii="新宋体" w:hAnsi="新宋体" w:cs="新宋体"/>
          <w:color w:val="0000FF"/>
          <w:kern w:val="0"/>
          <w:sz w:val="31"/>
          <w:szCs w:val="31"/>
        </w:rPr>
      </w:pPr>
      <w:proofErr w:type="gramStart"/>
      <w:r w:rsidRPr="000147C5">
        <w:rPr>
          <w:rFonts w:ascii="新宋体" w:hAnsi="新宋体" w:cs="新宋体"/>
          <w:color w:val="0000FF"/>
          <w:kern w:val="0"/>
          <w:sz w:val="31"/>
          <w:szCs w:val="31"/>
        </w:rPr>
        <w:t>int</w:t>
      </w:r>
      <w:proofErr w:type="gramEnd"/>
      <w:r w:rsidRPr="000147C5">
        <w:rPr>
          <w:rFonts w:ascii="新宋体" w:hAnsi="新宋体" w:cs="新宋体"/>
          <w:color w:val="0000FF"/>
          <w:kern w:val="0"/>
          <w:sz w:val="31"/>
          <w:szCs w:val="31"/>
        </w:rPr>
        <w:t xml:space="preserve"> n;</w:t>
      </w:r>
    </w:p>
    <w:p w:rsidR="00A71D97" w:rsidRPr="000147C5" w:rsidRDefault="00A71D97" w:rsidP="00A71D97">
      <w:pPr>
        <w:rPr>
          <w:rFonts w:ascii="新宋体" w:hAnsi="新宋体" w:cs="新宋体"/>
          <w:color w:val="0000FF"/>
          <w:kern w:val="0"/>
          <w:sz w:val="31"/>
          <w:szCs w:val="31"/>
        </w:rPr>
      </w:pPr>
      <w:proofErr w:type="gramStart"/>
      <w:r w:rsidRPr="000147C5">
        <w:rPr>
          <w:rFonts w:ascii="新宋体" w:hAnsi="新宋体" w:cs="新宋体"/>
          <w:color w:val="0000FF"/>
          <w:kern w:val="0"/>
          <w:sz w:val="31"/>
          <w:szCs w:val="31"/>
        </w:rPr>
        <w:t>double</w:t>
      </w:r>
      <w:proofErr w:type="gramEnd"/>
      <w:r w:rsidRPr="000147C5">
        <w:rPr>
          <w:rFonts w:ascii="新宋体" w:hAnsi="新宋体" w:cs="新宋体"/>
          <w:color w:val="0000FF"/>
          <w:kern w:val="0"/>
          <w:sz w:val="31"/>
          <w:szCs w:val="31"/>
        </w:rPr>
        <w:t xml:space="preserve"> s;</w:t>
      </w:r>
    </w:p>
    <w:p w:rsidR="00A71D97" w:rsidRPr="000147C5" w:rsidRDefault="00A71D97" w:rsidP="00A71D97">
      <w:pPr>
        <w:rPr>
          <w:rFonts w:ascii="新宋体" w:hAnsi="新宋体" w:cs="新宋体"/>
          <w:color w:val="0000FF"/>
          <w:kern w:val="0"/>
          <w:sz w:val="31"/>
          <w:szCs w:val="31"/>
        </w:rPr>
      </w:pPr>
      <w:proofErr w:type="gramStart"/>
      <w:r w:rsidRPr="000147C5">
        <w:rPr>
          <w:rFonts w:ascii="新宋体" w:hAnsi="新宋体" w:cs="新宋体"/>
          <w:color w:val="0000FF"/>
          <w:kern w:val="0"/>
          <w:sz w:val="31"/>
          <w:szCs w:val="31"/>
        </w:rPr>
        <w:lastRenderedPageBreak/>
        <w:t>cin</w:t>
      </w:r>
      <w:proofErr w:type="gramEnd"/>
      <w:r w:rsidRPr="000147C5">
        <w:rPr>
          <w:rFonts w:ascii="新宋体" w:hAnsi="新宋体" w:cs="新宋体"/>
          <w:color w:val="0000FF"/>
          <w:kern w:val="0"/>
          <w:sz w:val="31"/>
          <w:szCs w:val="31"/>
        </w:rPr>
        <w:t>&gt;&gt;n;</w:t>
      </w:r>
    </w:p>
    <w:p w:rsidR="00A71D97" w:rsidRPr="000147C5" w:rsidRDefault="00A71D97" w:rsidP="00A71D97">
      <w:pPr>
        <w:rPr>
          <w:rFonts w:ascii="新宋体" w:hAnsi="新宋体" w:cs="新宋体"/>
          <w:color w:val="0000FF"/>
          <w:kern w:val="0"/>
          <w:sz w:val="31"/>
          <w:szCs w:val="31"/>
        </w:rPr>
      </w:pPr>
      <w:proofErr w:type="gramStart"/>
      <w:r w:rsidRPr="000147C5">
        <w:rPr>
          <w:rFonts w:ascii="新宋体" w:hAnsi="新宋体" w:cs="新宋体"/>
          <w:color w:val="0000FF"/>
          <w:kern w:val="0"/>
          <w:sz w:val="31"/>
          <w:szCs w:val="31"/>
        </w:rPr>
        <w:t>for(</w:t>
      </w:r>
      <w:proofErr w:type="gramEnd"/>
      <w:r w:rsidRPr="000147C5">
        <w:rPr>
          <w:rFonts w:ascii="新宋体" w:hAnsi="新宋体" w:cs="新宋体"/>
          <w:color w:val="0000FF"/>
          <w:kern w:val="0"/>
          <w:sz w:val="31"/>
          <w:szCs w:val="31"/>
        </w:rPr>
        <w:t>int i=0;i&lt;n;i++)</w:t>
      </w:r>
    </w:p>
    <w:p w:rsidR="00A71D97" w:rsidRPr="000147C5" w:rsidRDefault="00A71D97" w:rsidP="00A71D97">
      <w:pPr>
        <w:rPr>
          <w:rFonts w:ascii="新宋体" w:hAnsi="新宋体" w:cs="新宋体"/>
          <w:color w:val="0000FF"/>
          <w:kern w:val="0"/>
          <w:sz w:val="31"/>
          <w:szCs w:val="31"/>
        </w:rPr>
      </w:pPr>
      <w:r w:rsidRPr="000147C5">
        <w:rPr>
          <w:rFonts w:ascii="新宋体" w:hAnsi="新宋体" w:cs="新宋体" w:hint="eastAsia"/>
          <w:color w:val="0000FF"/>
          <w:kern w:val="0"/>
          <w:sz w:val="31"/>
          <w:szCs w:val="31"/>
        </w:rPr>
        <w:t>{cout&lt;&lt;"</w:t>
      </w:r>
      <w:r w:rsidRPr="000147C5">
        <w:rPr>
          <w:rFonts w:ascii="新宋体" w:hAnsi="新宋体" w:cs="新宋体" w:hint="eastAsia"/>
          <w:color w:val="0000FF"/>
          <w:kern w:val="0"/>
          <w:sz w:val="31"/>
          <w:szCs w:val="31"/>
        </w:rPr>
        <w:t>请输入第</w:t>
      </w:r>
      <w:r w:rsidRPr="000147C5">
        <w:rPr>
          <w:rFonts w:ascii="新宋体" w:hAnsi="新宋体" w:cs="新宋体" w:hint="eastAsia"/>
          <w:color w:val="0000FF"/>
          <w:kern w:val="0"/>
          <w:sz w:val="31"/>
          <w:szCs w:val="31"/>
        </w:rPr>
        <w:t>"&lt;&lt;i+1&lt;&lt;"</w:t>
      </w:r>
      <w:proofErr w:type="gramStart"/>
      <w:r w:rsidRPr="000147C5">
        <w:rPr>
          <w:rFonts w:ascii="新宋体" w:hAnsi="新宋体" w:cs="新宋体" w:hint="eastAsia"/>
          <w:color w:val="0000FF"/>
          <w:kern w:val="0"/>
          <w:sz w:val="31"/>
          <w:szCs w:val="31"/>
        </w:rPr>
        <w:t>号学生</w:t>
      </w:r>
      <w:proofErr w:type="gramEnd"/>
      <w:r w:rsidRPr="000147C5">
        <w:rPr>
          <w:rFonts w:ascii="新宋体" w:hAnsi="新宋体" w:cs="新宋体" w:hint="eastAsia"/>
          <w:color w:val="0000FF"/>
          <w:kern w:val="0"/>
          <w:sz w:val="31"/>
          <w:szCs w:val="31"/>
        </w:rPr>
        <w:t>的成绩：</w:t>
      </w:r>
      <w:r w:rsidRPr="000147C5">
        <w:rPr>
          <w:rFonts w:ascii="新宋体" w:hAnsi="新宋体" w:cs="新宋体" w:hint="eastAsia"/>
          <w:color w:val="0000FF"/>
          <w:kern w:val="0"/>
          <w:sz w:val="31"/>
          <w:szCs w:val="31"/>
        </w:rPr>
        <w:t>";</w:t>
      </w:r>
    </w:p>
    <w:p w:rsidR="00A71D97" w:rsidRPr="000147C5" w:rsidRDefault="00A71D97" w:rsidP="00A71D97">
      <w:pPr>
        <w:rPr>
          <w:rFonts w:ascii="新宋体" w:hAnsi="新宋体" w:cs="新宋体"/>
          <w:color w:val="0000FF"/>
          <w:kern w:val="0"/>
          <w:sz w:val="31"/>
          <w:szCs w:val="31"/>
        </w:rPr>
      </w:pPr>
      <w:proofErr w:type="gramStart"/>
      <w:r w:rsidRPr="000147C5">
        <w:rPr>
          <w:rFonts w:ascii="新宋体" w:hAnsi="新宋体" w:cs="新宋体"/>
          <w:color w:val="0000FF"/>
          <w:kern w:val="0"/>
          <w:sz w:val="31"/>
          <w:szCs w:val="31"/>
        </w:rPr>
        <w:t>cin</w:t>
      </w:r>
      <w:proofErr w:type="gramEnd"/>
      <w:r w:rsidRPr="000147C5">
        <w:rPr>
          <w:rFonts w:ascii="新宋体" w:hAnsi="新宋体" w:cs="新宋体"/>
          <w:color w:val="0000FF"/>
          <w:kern w:val="0"/>
          <w:sz w:val="31"/>
          <w:szCs w:val="31"/>
        </w:rPr>
        <w:t>&gt;&gt;s;</w:t>
      </w:r>
    </w:p>
    <w:p w:rsidR="00A71D97" w:rsidRPr="000147C5" w:rsidRDefault="00A71D97" w:rsidP="00A71D97">
      <w:pPr>
        <w:rPr>
          <w:rFonts w:ascii="新宋体" w:hAnsi="新宋体" w:cs="新宋体"/>
          <w:color w:val="0000FF"/>
          <w:kern w:val="0"/>
          <w:sz w:val="31"/>
          <w:szCs w:val="31"/>
        </w:rPr>
      </w:pPr>
      <w:proofErr w:type="gramStart"/>
      <w:r w:rsidRPr="000147C5">
        <w:rPr>
          <w:rFonts w:ascii="新宋体" w:hAnsi="新宋体" w:cs="新宋体"/>
          <w:color w:val="0000FF"/>
          <w:kern w:val="0"/>
          <w:sz w:val="31"/>
          <w:szCs w:val="31"/>
        </w:rPr>
        <w:t>stu[</w:t>
      </w:r>
      <w:proofErr w:type="gramEnd"/>
      <w:r w:rsidRPr="000147C5">
        <w:rPr>
          <w:rFonts w:ascii="新宋体" w:hAnsi="新宋体" w:cs="新宋体"/>
          <w:color w:val="0000FF"/>
          <w:kern w:val="0"/>
          <w:sz w:val="31"/>
          <w:szCs w:val="31"/>
        </w:rPr>
        <w:t>i].account(s);</w:t>
      </w:r>
    </w:p>
    <w:p w:rsidR="00A71D97" w:rsidRPr="000147C5" w:rsidRDefault="00A71D97" w:rsidP="00A71D97">
      <w:pPr>
        <w:rPr>
          <w:rFonts w:ascii="新宋体" w:hAnsi="新宋体" w:cs="新宋体"/>
          <w:color w:val="0000FF"/>
          <w:kern w:val="0"/>
          <w:sz w:val="31"/>
          <w:szCs w:val="31"/>
        </w:rPr>
      </w:pPr>
      <w:r w:rsidRPr="000147C5">
        <w:rPr>
          <w:rFonts w:ascii="新宋体" w:hAnsi="新宋体" w:cs="新宋体"/>
          <w:color w:val="0000FF"/>
          <w:kern w:val="0"/>
          <w:sz w:val="31"/>
          <w:szCs w:val="31"/>
        </w:rPr>
        <w:t>}</w:t>
      </w:r>
    </w:p>
    <w:p w:rsidR="00A71D97" w:rsidRPr="000147C5" w:rsidRDefault="00A71D97" w:rsidP="00A71D97">
      <w:pPr>
        <w:rPr>
          <w:rFonts w:ascii="新宋体" w:hAnsi="新宋体" w:cs="新宋体"/>
          <w:color w:val="0000FF"/>
          <w:kern w:val="0"/>
          <w:sz w:val="31"/>
          <w:szCs w:val="31"/>
        </w:rPr>
      </w:pPr>
      <w:proofErr w:type="gramStart"/>
      <w:r w:rsidRPr="000147C5">
        <w:rPr>
          <w:rFonts w:ascii="新宋体" w:hAnsi="新宋体" w:cs="新宋体"/>
          <w:color w:val="0000FF"/>
          <w:kern w:val="0"/>
          <w:sz w:val="31"/>
          <w:szCs w:val="31"/>
        </w:rPr>
        <w:t>cout</w:t>
      </w:r>
      <w:proofErr w:type="gramEnd"/>
      <w:r w:rsidRPr="000147C5">
        <w:rPr>
          <w:rFonts w:ascii="新宋体" w:hAnsi="新宋体" w:cs="新宋体"/>
          <w:color w:val="0000FF"/>
          <w:kern w:val="0"/>
          <w:sz w:val="31"/>
          <w:szCs w:val="31"/>
        </w:rPr>
        <w:t>&lt;&lt;Student::sum()&lt;&lt;endl;</w:t>
      </w:r>
    </w:p>
    <w:p w:rsidR="00A71D97" w:rsidRPr="000147C5" w:rsidRDefault="00A71D97" w:rsidP="00A71D97">
      <w:pPr>
        <w:rPr>
          <w:rFonts w:ascii="新宋体" w:hAnsi="新宋体" w:cs="新宋体"/>
          <w:color w:val="0000FF"/>
          <w:kern w:val="0"/>
          <w:sz w:val="31"/>
          <w:szCs w:val="31"/>
        </w:rPr>
      </w:pPr>
      <w:proofErr w:type="gramStart"/>
      <w:r>
        <w:rPr>
          <w:rFonts w:ascii="新宋体" w:hAnsi="新宋体" w:cs="新宋体"/>
          <w:color w:val="0000FF"/>
          <w:kern w:val="0"/>
          <w:sz w:val="31"/>
          <w:szCs w:val="31"/>
        </w:rPr>
        <w:t>cout</w:t>
      </w:r>
      <w:proofErr w:type="gramEnd"/>
      <w:r>
        <w:rPr>
          <w:rFonts w:ascii="新宋体" w:hAnsi="新宋体" w:cs="新宋体"/>
          <w:color w:val="0000FF"/>
          <w:kern w:val="0"/>
          <w:sz w:val="31"/>
          <w:szCs w:val="31"/>
        </w:rPr>
        <w:t>&lt;&lt;Student::average()&lt;&lt;endl;</w:t>
      </w:r>
    </w:p>
    <w:p w:rsidR="00A71D97" w:rsidRPr="000147C5" w:rsidRDefault="00A71D97" w:rsidP="00A71D97">
      <w:pPr>
        <w:rPr>
          <w:rFonts w:ascii="新宋体" w:hAnsi="新宋体" w:cs="新宋体"/>
          <w:color w:val="0000FF"/>
          <w:kern w:val="0"/>
          <w:sz w:val="31"/>
          <w:szCs w:val="31"/>
        </w:rPr>
      </w:pPr>
      <w:proofErr w:type="gramStart"/>
      <w:r w:rsidRPr="000147C5">
        <w:rPr>
          <w:rFonts w:ascii="新宋体" w:hAnsi="新宋体" w:cs="新宋体"/>
          <w:color w:val="0000FF"/>
          <w:kern w:val="0"/>
          <w:sz w:val="31"/>
          <w:szCs w:val="31"/>
        </w:rPr>
        <w:t>return</w:t>
      </w:r>
      <w:proofErr w:type="gramEnd"/>
      <w:r w:rsidRPr="000147C5">
        <w:rPr>
          <w:rFonts w:ascii="新宋体" w:hAnsi="新宋体" w:cs="新宋体"/>
          <w:color w:val="0000FF"/>
          <w:kern w:val="0"/>
          <w:sz w:val="31"/>
          <w:szCs w:val="31"/>
        </w:rPr>
        <w:t xml:space="preserve"> 0;</w:t>
      </w:r>
    </w:p>
    <w:p w:rsidR="00284E55" w:rsidRDefault="00A71D97" w:rsidP="00A71D97">
      <w:r w:rsidRPr="000147C5">
        <w:rPr>
          <w:rFonts w:ascii="新宋体" w:hAnsi="新宋体" w:cs="新宋体"/>
          <w:color w:val="0000FF"/>
          <w:kern w:val="0"/>
          <w:sz w:val="31"/>
          <w:szCs w:val="31"/>
        </w:rPr>
        <w:t>}</w:t>
      </w:r>
    </w:p>
    <w:p w:rsidR="005F3DCA" w:rsidRDefault="00E8029C" w:rsidP="005F3DCA">
      <w:pPr>
        <w:spacing w:line="400" w:lineRule="exact"/>
        <w:rPr>
          <w:rFonts w:hint="eastAsia"/>
        </w:rPr>
      </w:pPr>
      <w:r>
        <w:rPr>
          <w:rFonts w:hint="eastAsia"/>
        </w:rPr>
        <w:t>5</w:t>
      </w:r>
      <w:r>
        <w:rPr>
          <w:rFonts w:hint="eastAsia"/>
        </w:rPr>
        <w:t>、编写一个求任意类型数组中最大元素和最小元素的程序，要求将求最大元素和最小元素的函数设计成函数模板。</w:t>
      </w:r>
    </w:p>
    <w:p w:rsidR="00A71D97" w:rsidRPr="00A71D97" w:rsidRDefault="00A71D97" w:rsidP="00A71D97">
      <w:pPr>
        <w:rPr>
          <w:color w:val="FF0000"/>
        </w:rPr>
      </w:pPr>
      <w:r w:rsidRPr="00A71D97">
        <w:rPr>
          <w:rFonts w:hint="eastAsia"/>
          <w:color w:val="FF0000"/>
        </w:rPr>
        <w:t>参考代码如下：</w:t>
      </w:r>
    </w:p>
    <w:p w:rsidR="00A71D97" w:rsidRPr="00A71D97" w:rsidRDefault="00A71D97" w:rsidP="00A71D97">
      <w:pPr>
        <w:rPr>
          <w:rFonts w:ascii="新宋体" w:hAnsi="新宋体" w:cs="新宋体"/>
          <w:color w:val="0000FF"/>
          <w:kern w:val="0"/>
          <w:sz w:val="31"/>
          <w:szCs w:val="31"/>
        </w:rPr>
      </w:pPr>
      <w:r w:rsidRPr="00A71D97">
        <w:rPr>
          <w:rFonts w:ascii="新宋体" w:hAnsi="新宋体" w:cs="新宋体"/>
          <w:color w:val="0000FF"/>
          <w:kern w:val="0"/>
          <w:sz w:val="31"/>
          <w:szCs w:val="31"/>
        </w:rPr>
        <w:t>#include&lt;iostream&gt;</w:t>
      </w:r>
    </w:p>
    <w:p w:rsidR="00A71D97" w:rsidRPr="00A71D97" w:rsidRDefault="00A71D97" w:rsidP="00A71D97">
      <w:pPr>
        <w:rPr>
          <w:rFonts w:ascii="新宋体" w:hAnsi="新宋体" w:cs="新宋体"/>
          <w:color w:val="0000FF"/>
          <w:kern w:val="0"/>
          <w:sz w:val="31"/>
          <w:szCs w:val="31"/>
        </w:rPr>
      </w:pPr>
      <w:proofErr w:type="gramStart"/>
      <w:r w:rsidRPr="00A71D97">
        <w:rPr>
          <w:rFonts w:ascii="新宋体" w:hAnsi="新宋体" w:cs="新宋体"/>
          <w:color w:val="0000FF"/>
          <w:kern w:val="0"/>
          <w:sz w:val="31"/>
          <w:szCs w:val="31"/>
        </w:rPr>
        <w:t>using</w:t>
      </w:r>
      <w:proofErr w:type="gramEnd"/>
      <w:r w:rsidRPr="00A71D97">
        <w:rPr>
          <w:rFonts w:ascii="新宋体" w:hAnsi="新宋体" w:cs="新宋体"/>
          <w:color w:val="0000FF"/>
          <w:kern w:val="0"/>
          <w:sz w:val="31"/>
          <w:szCs w:val="31"/>
        </w:rPr>
        <w:t xml:space="preserve"> namespace std;</w:t>
      </w:r>
    </w:p>
    <w:p w:rsidR="00A71D97" w:rsidRPr="00A71D97" w:rsidRDefault="00A71D97" w:rsidP="00A71D97">
      <w:pPr>
        <w:rPr>
          <w:rFonts w:ascii="新宋体" w:hAnsi="新宋体" w:cs="新宋体"/>
          <w:color w:val="0000FF"/>
          <w:kern w:val="0"/>
          <w:sz w:val="31"/>
          <w:szCs w:val="31"/>
        </w:rPr>
      </w:pPr>
      <w:proofErr w:type="gramStart"/>
      <w:r w:rsidRPr="00A71D97">
        <w:rPr>
          <w:rFonts w:ascii="新宋体" w:hAnsi="新宋体" w:cs="新宋体"/>
          <w:color w:val="0000FF"/>
          <w:kern w:val="0"/>
          <w:sz w:val="31"/>
          <w:szCs w:val="31"/>
        </w:rPr>
        <w:t>template&lt;</w:t>
      </w:r>
      <w:proofErr w:type="gramEnd"/>
      <w:r w:rsidRPr="00A71D97">
        <w:rPr>
          <w:rFonts w:ascii="新宋体" w:hAnsi="新宋体" w:cs="新宋体"/>
          <w:color w:val="0000FF"/>
          <w:kern w:val="0"/>
          <w:sz w:val="31"/>
          <w:szCs w:val="31"/>
        </w:rPr>
        <w:t>typename T&gt;</w:t>
      </w:r>
    </w:p>
    <w:p w:rsidR="00A71D97" w:rsidRPr="00A71D97" w:rsidRDefault="00A71D97" w:rsidP="00A71D97">
      <w:pPr>
        <w:rPr>
          <w:rFonts w:ascii="新宋体" w:hAnsi="新宋体" w:cs="新宋体"/>
          <w:color w:val="0000FF"/>
          <w:kern w:val="0"/>
          <w:sz w:val="31"/>
          <w:szCs w:val="31"/>
        </w:rPr>
      </w:pPr>
      <w:r w:rsidRPr="00A71D97">
        <w:rPr>
          <w:rFonts w:ascii="新宋体" w:hAnsi="新宋体" w:cs="新宋体"/>
          <w:color w:val="0000FF"/>
          <w:kern w:val="0"/>
          <w:sz w:val="31"/>
          <w:szCs w:val="31"/>
        </w:rPr>
        <w:t xml:space="preserve">T </w:t>
      </w:r>
      <w:proofErr w:type="gramStart"/>
      <w:r w:rsidRPr="00A71D97">
        <w:rPr>
          <w:rFonts w:ascii="新宋体" w:hAnsi="新宋体" w:cs="新宋体"/>
          <w:color w:val="0000FF"/>
          <w:kern w:val="0"/>
          <w:sz w:val="31"/>
          <w:szCs w:val="31"/>
        </w:rPr>
        <w:t>MAX(</w:t>
      </w:r>
      <w:proofErr w:type="gramEnd"/>
      <w:r w:rsidRPr="00A71D97">
        <w:rPr>
          <w:rFonts w:ascii="新宋体" w:hAnsi="新宋体" w:cs="新宋体"/>
          <w:color w:val="0000FF"/>
          <w:kern w:val="0"/>
          <w:sz w:val="31"/>
          <w:szCs w:val="31"/>
        </w:rPr>
        <w:t>T a[], int n)</w:t>
      </w:r>
    </w:p>
    <w:p w:rsidR="00A71D97" w:rsidRPr="00A71D97" w:rsidRDefault="00A71D97" w:rsidP="00A71D97">
      <w:pPr>
        <w:rPr>
          <w:rFonts w:ascii="新宋体" w:hAnsi="新宋体" w:cs="新宋体"/>
          <w:color w:val="0000FF"/>
          <w:kern w:val="0"/>
          <w:sz w:val="31"/>
          <w:szCs w:val="31"/>
        </w:rPr>
      </w:pPr>
      <w:r w:rsidRPr="00A71D97">
        <w:rPr>
          <w:rFonts w:ascii="新宋体" w:hAnsi="新宋体" w:cs="新宋体"/>
          <w:color w:val="0000FF"/>
          <w:kern w:val="0"/>
          <w:sz w:val="31"/>
          <w:szCs w:val="31"/>
        </w:rPr>
        <w:t>{</w:t>
      </w:r>
    </w:p>
    <w:p w:rsidR="00A71D97" w:rsidRPr="00A71D97" w:rsidRDefault="00A71D97" w:rsidP="00A71D97">
      <w:pPr>
        <w:rPr>
          <w:rFonts w:ascii="新宋体" w:hAnsi="新宋体" w:cs="新宋体"/>
          <w:color w:val="0000FF"/>
          <w:kern w:val="0"/>
          <w:sz w:val="31"/>
          <w:szCs w:val="31"/>
        </w:rPr>
      </w:pPr>
      <w:r w:rsidRPr="00A71D97">
        <w:rPr>
          <w:rFonts w:ascii="新宋体" w:hAnsi="新宋体" w:cs="新宋体"/>
          <w:color w:val="0000FF"/>
          <w:kern w:val="0"/>
          <w:sz w:val="31"/>
          <w:szCs w:val="31"/>
        </w:rPr>
        <w:tab/>
        <w:t>T max=</w:t>
      </w:r>
      <w:proofErr w:type="gramStart"/>
      <w:r w:rsidRPr="00A71D97">
        <w:rPr>
          <w:rFonts w:ascii="新宋体" w:hAnsi="新宋体" w:cs="新宋体"/>
          <w:color w:val="0000FF"/>
          <w:kern w:val="0"/>
          <w:sz w:val="31"/>
          <w:szCs w:val="31"/>
        </w:rPr>
        <w:t>a[</w:t>
      </w:r>
      <w:proofErr w:type="gramEnd"/>
      <w:r w:rsidRPr="00A71D97">
        <w:rPr>
          <w:rFonts w:ascii="新宋体" w:hAnsi="新宋体" w:cs="新宋体"/>
          <w:color w:val="0000FF"/>
          <w:kern w:val="0"/>
          <w:sz w:val="31"/>
          <w:szCs w:val="31"/>
        </w:rPr>
        <w:t>0];</w:t>
      </w:r>
    </w:p>
    <w:p w:rsidR="00A71D97" w:rsidRPr="00A71D97" w:rsidRDefault="00A71D97" w:rsidP="00A71D97">
      <w:pPr>
        <w:rPr>
          <w:rFonts w:ascii="新宋体" w:hAnsi="新宋体" w:cs="新宋体"/>
          <w:color w:val="0000FF"/>
          <w:kern w:val="0"/>
          <w:sz w:val="31"/>
          <w:szCs w:val="31"/>
        </w:rPr>
      </w:pPr>
      <w:r w:rsidRPr="00A71D97">
        <w:rPr>
          <w:rFonts w:ascii="新宋体" w:hAnsi="新宋体" w:cs="新宋体"/>
          <w:color w:val="0000FF"/>
          <w:kern w:val="0"/>
          <w:sz w:val="31"/>
          <w:szCs w:val="31"/>
        </w:rPr>
        <w:tab/>
      </w:r>
      <w:proofErr w:type="gramStart"/>
      <w:r w:rsidRPr="00A71D97">
        <w:rPr>
          <w:rFonts w:ascii="新宋体" w:hAnsi="新宋体" w:cs="新宋体"/>
          <w:color w:val="0000FF"/>
          <w:kern w:val="0"/>
          <w:sz w:val="31"/>
          <w:szCs w:val="31"/>
        </w:rPr>
        <w:t>for</w:t>
      </w:r>
      <w:proofErr w:type="gramEnd"/>
      <w:r w:rsidRPr="00A71D97">
        <w:rPr>
          <w:rFonts w:ascii="新宋体" w:hAnsi="新宋体" w:cs="新宋体"/>
          <w:color w:val="0000FF"/>
          <w:kern w:val="0"/>
          <w:sz w:val="31"/>
          <w:szCs w:val="31"/>
        </w:rPr>
        <w:t xml:space="preserve"> (int i = 1; i&lt;n; i++)</w:t>
      </w:r>
    </w:p>
    <w:p w:rsidR="00A71D97" w:rsidRPr="00A71D97" w:rsidRDefault="00A71D97" w:rsidP="00A71D97">
      <w:pPr>
        <w:rPr>
          <w:rFonts w:ascii="新宋体" w:hAnsi="新宋体" w:cs="新宋体"/>
          <w:color w:val="0000FF"/>
          <w:kern w:val="0"/>
          <w:sz w:val="31"/>
          <w:szCs w:val="31"/>
        </w:rPr>
      </w:pPr>
      <w:r w:rsidRPr="00A71D97">
        <w:rPr>
          <w:rFonts w:ascii="新宋体" w:hAnsi="新宋体" w:cs="新宋体"/>
          <w:color w:val="0000FF"/>
          <w:kern w:val="0"/>
          <w:sz w:val="31"/>
          <w:szCs w:val="31"/>
        </w:rPr>
        <w:tab/>
      </w:r>
      <w:r w:rsidRPr="00A71D97">
        <w:rPr>
          <w:rFonts w:ascii="新宋体" w:hAnsi="新宋体" w:cs="新宋体"/>
          <w:color w:val="0000FF"/>
          <w:kern w:val="0"/>
          <w:sz w:val="31"/>
          <w:szCs w:val="31"/>
        </w:rPr>
        <w:tab/>
      </w:r>
      <w:proofErr w:type="gramStart"/>
      <w:r w:rsidRPr="00A71D97">
        <w:rPr>
          <w:rFonts w:ascii="新宋体" w:hAnsi="新宋体" w:cs="新宋体"/>
          <w:color w:val="0000FF"/>
          <w:kern w:val="0"/>
          <w:sz w:val="31"/>
          <w:szCs w:val="31"/>
        </w:rPr>
        <w:t>if</w:t>
      </w:r>
      <w:proofErr w:type="gramEnd"/>
      <w:r w:rsidRPr="00A71D97">
        <w:rPr>
          <w:rFonts w:ascii="新宋体" w:hAnsi="新宋体" w:cs="新宋体"/>
          <w:color w:val="0000FF"/>
          <w:kern w:val="0"/>
          <w:sz w:val="31"/>
          <w:szCs w:val="31"/>
        </w:rPr>
        <w:t xml:space="preserve"> (a[i]&gt;max)</w:t>
      </w:r>
    </w:p>
    <w:p w:rsidR="00A71D97" w:rsidRPr="00A71D97" w:rsidRDefault="00A71D97" w:rsidP="00A71D97">
      <w:pPr>
        <w:rPr>
          <w:rFonts w:ascii="新宋体" w:hAnsi="新宋体" w:cs="新宋体"/>
          <w:color w:val="0000FF"/>
          <w:kern w:val="0"/>
          <w:sz w:val="31"/>
          <w:szCs w:val="31"/>
        </w:rPr>
      </w:pPr>
      <w:r w:rsidRPr="00A71D97">
        <w:rPr>
          <w:rFonts w:ascii="新宋体" w:hAnsi="新宋体" w:cs="新宋体"/>
          <w:color w:val="0000FF"/>
          <w:kern w:val="0"/>
          <w:sz w:val="31"/>
          <w:szCs w:val="31"/>
        </w:rPr>
        <w:tab/>
      </w:r>
      <w:r w:rsidRPr="00A71D97">
        <w:rPr>
          <w:rFonts w:ascii="新宋体" w:hAnsi="新宋体" w:cs="新宋体"/>
          <w:color w:val="0000FF"/>
          <w:kern w:val="0"/>
          <w:sz w:val="31"/>
          <w:szCs w:val="31"/>
        </w:rPr>
        <w:tab/>
      </w:r>
      <w:r w:rsidRPr="00A71D97">
        <w:rPr>
          <w:rFonts w:ascii="新宋体" w:hAnsi="新宋体" w:cs="新宋体"/>
          <w:color w:val="0000FF"/>
          <w:kern w:val="0"/>
          <w:sz w:val="31"/>
          <w:szCs w:val="31"/>
        </w:rPr>
        <w:tab/>
      </w:r>
      <w:proofErr w:type="gramStart"/>
      <w:r w:rsidRPr="00A71D97">
        <w:rPr>
          <w:rFonts w:ascii="新宋体" w:hAnsi="新宋体" w:cs="新宋体"/>
          <w:color w:val="0000FF"/>
          <w:kern w:val="0"/>
          <w:sz w:val="31"/>
          <w:szCs w:val="31"/>
        </w:rPr>
        <w:t>max</w:t>
      </w:r>
      <w:proofErr w:type="gramEnd"/>
      <w:r w:rsidRPr="00A71D97">
        <w:rPr>
          <w:rFonts w:ascii="新宋体" w:hAnsi="新宋体" w:cs="新宋体"/>
          <w:color w:val="0000FF"/>
          <w:kern w:val="0"/>
          <w:sz w:val="31"/>
          <w:szCs w:val="31"/>
        </w:rPr>
        <w:t xml:space="preserve"> = a[i];</w:t>
      </w:r>
    </w:p>
    <w:p w:rsidR="00A71D97" w:rsidRPr="00A71D97" w:rsidRDefault="00A71D97" w:rsidP="00A71D97">
      <w:pPr>
        <w:rPr>
          <w:rFonts w:ascii="新宋体" w:hAnsi="新宋体" w:cs="新宋体"/>
          <w:color w:val="0000FF"/>
          <w:kern w:val="0"/>
          <w:sz w:val="31"/>
          <w:szCs w:val="31"/>
        </w:rPr>
      </w:pPr>
      <w:r w:rsidRPr="00A71D97">
        <w:rPr>
          <w:rFonts w:ascii="新宋体" w:hAnsi="新宋体" w:cs="新宋体"/>
          <w:color w:val="0000FF"/>
          <w:kern w:val="0"/>
          <w:sz w:val="31"/>
          <w:szCs w:val="31"/>
        </w:rPr>
        <w:tab/>
      </w:r>
      <w:proofErr w:type="gramStart"/>
      <w:r w:rsidRPr="00A71D97">
        <w:rPr>
          <w:rFonts w:ascii="新宋体" w:hAnsi="新宋体" w:cs="新宋体"/>
          <w:color w:val="0000FF"/>
          <w:kern w:val="0"/>
          <w:sz w:val="31"/>
          <w:szCs w:val="31"/>
        </w:rPr>
        <w:t>return</w:t>
      </w:r>
      <w:proofErr w:type="gramEnd"/>
      <w:r w:rsidRPr="00A71D97">
        <w:rPr>
          <w:rFonts w:ascii="新宋体" w:hAnsi="新宋体" w:cs="新宋体"/>
          <w:color w:val="0000FF"/>
          <w:kern w:val="0"/>
          <w:sz w:val="31"/>
          <w:szCs w:val="31"/>
        </w:rPr>
        <w:t xml:space="preserve"> max;</w:t>
      </w:r>
    </w:p>
    <w:p w:rsidR="00A71D97" w:rsidRPr="00A71D97" w:rsidRDefault="00A71D97" w:rsidP="00A71D97">
      <w:pPr>
        <w:rPr>
          <w:rFonts w:ascii="新宋体" w:hAnsi="新宋体" w:cs="新宋体"/>
          <w:color w:val="0000FF"/>
          <w:kern w:val="0"/>
          <w:sz w:val="31"/>
          <w:szCs w:val="31"/>
        </w:rPr>
      </w:pPr>
      <w:r w:rsidRPr="00A71D97">
        <w:rPr>
          <w:rFonts w:ascii="新宋体" w:hAnsi="新宋体" w:cs="新宋体"/>
          <w:color w:val="0000FF"/>
          <w:kern w:val="0"/>
          <w:sz w:val="31"/>
          <w:szCs w:val="31"/>
        </w:rPr>
        <w:lastRenderedPageBreak/>
        <w:t>}</w:t>
      </w:r>
    </w:p>
    <w:p w:rsidR="00A71D97" w:rsidRPr="00A71D97" w:rsidRDefault="00A71D97" w:rsidP="00A71D97">
      <w:pPr>
        <w:rPr>
          <w:rFonts w:ascii="新宋体" w:hAnsi="新宋体" w:cs="新宋体"/>
          <w:color w:val="0000FF"/>
          <w:kern w:val="0"/>
          <w:sz w:val="31"/>
          <w:szCs w:val="31"/>
        </w:rPr>
      </w:pPr>
      <w:proofErr w:type="gramStart"/>
      <w:r w:rsidRPr="00A71D97">
        <w:rPr>
          <w:rFonts w:ascii="新宋体" w:hAnsi="新宋体" w:cs="新宋体"/>
          <w:color w:val="0000FF"/>
          <w:kern w:val="0"/>
          <w:sz w:val="31"/>
          <w:szCs w:val="31"/>
        </w:rPr>
        <w:t>template&lt;</w:t>
      </w:r>
      <w:proofErr w:type="gramEnd"/>
      <w:r w:rsidRPr="00A71D97">
        <w:rPr>
          <w:rFonts w:ascii="新宋体" w:hAnsi="新宋体" w:cs="新宋体"/>
          <w:color w:val="0000FF"/>
          <w:kern w:val="0"/>
          <w:sz w:val="31"/>
          <w:szCs w:val="31"/>
        </w:rPr>
        <w:t>typename T&gt;</w:t>
      </w:r>
    </w:p>
    <w:p w:rsidR="00A71D97" w:rsidRPr="00A71D97" w:rsidRDefault="00A71D97" w:rsidP="00A71D97">
      <w:pPr>
        <w:rPr>
          <w:rFonts w:ascii="新宋体" w:hAnsi="新宋体" w:cs="新宋体"/>
          <w:color w:val="0000FF"/>
          <w:kern w:val="0"/>
          <w:sz w:val="31"/>
          <w:szCs w:val="31"/>
        </w:rPr>
      </w:pPr>
      <w:r w:rsidRPr="00A71D97">
        <w:rPr>
          <w:rFonts w:ascii="新宋体" w:hAnsi="新宋体" w:cs="新宋体"/>
          <w:color w:val="0000FF"/>
          <w:kern w:val="0"/>
          <w:sz w:val="31"/>
          <w:szCs w:val="31"/>
        </w:rPr>
        <w:t xml:space="preserve">T </w:t>
      </w:r>
      <w:proofErr w:type="gramStart"/>
      <w:r w:rsidRPr="00A71D97">
        <w:rPr>
          <w:rFonts w:ascii="新宋体" w:hAnsi="新宋体" w:cs="新宋体"/>
          <w:color w:val="0000FF"/>
          <w:kern w:val="0"/>
          <w:sz w:val="31"/>
          <w:szCs w:val="31"/>
        </w:rPr>
        <w:t>MIN(</w:t>
      </w:r>
      <w:proofErr w:type="gramEnd"/>
      <w:r w:rsidRPr="00A71D97">
        <w:rPr>
          <w:rFonts w:ascii="新宋体" w:hAnsi="新宋体" w:cs="新宋体"/>
          <w:color w:val="0000FF"/>
          <w:kern w:val="0"/>
          <w:sz w:val="31"/>
          <w:szCs w:val="31"/>
        </w:rPr>
        <w:t>T a[], int n)</w:t>
      </w:r>
    </w:p>
    <w:p w:rsidR="00A71D97" w:rsidRPr="00A71D97" w:rsidRDefault="00A71D97" w:rsidP="00A71D97">
      <w:pPr>
        <w:rPr>
          <w:rFonts w:ascii="新宋体" w:hAnsi="新宋体" w:cs="新宋体"/>
          <w:color w:val="0000FF"/>
          <w:kern w:val="0"/>
          <w:sz w:val="31"/>
          <w:szCs w:val="31"/>
        </w:rPr>
      </w:pPr>
      <w:r w:rsidRPr="00A71D97">
        <w:rPr>
          <w:rFonts w:ascii="新宋体" w:hAnsi="新宋体" w:cs="新宋体"/>
          <w:color w:val="0000FF"/>
          <w:kern w:val="0"/>
          <w:sz w:val="31"/>
          <w:szCs w:val="31"/>
        </w:rPr>
        <w:t>{</w:t>
      </w:r>
    </w:p>
    <w:p w:rsidR="00A71D97" w:rsidRPr="00A71D97" w:rsidRDefault="00A71D97" w:rsidP="00A71D97">
      <w:pPr>
        <w:rPr>
          <w:rFonts w:ascii="新宋体" w:hAnsi="新宋体" w:cs="新宋体"/>
          <w:color w:val="0000FF"/>
          <w:kern w:val="0"/>
          <w:sz w:val="31"/>
          <w:szCs w:val="31"/>
        </w:rPr>
      </w:pPr>
      <w:r w:rsidRPr="00A71D97">
        <w:rPr>
          <w:rFonts w:ascii="新宋体" w:hAnsi="新宋体" w:cs="新宋体"/>
          <w:color w:val="0000FF"/>
          <w:kern w:val="0"/>
          <w:sz w:val="31"/>
          <w:szCs w:val="31"/>
        </w:rPr>
        <w:tab/>
        <w:t xml:space="preserve">T min = </w:t>
      </w:r>
      <w:proofErr w:type="gramStart"/>
      <w:r w:rsidRPr="00A71D97">
        <w:rPr>
          <w:rFonts w:ascii="新宋体" w:hAnsi="新宋体" w:cs="新宋体"/>
          <w:color w:val="0000FF"/>
          <w:kern w:val="0"/>
          <w:sz w:val="31"/>
          <w:szCs w:val="31"/>
        </w:rPr>
        <w:t>a[</w:t>
      </w:r>
      <w:proofErr w:type="gramEnd"/>
      <w:r w:rsidRPr="00A71D97">
        <w:rPr>
          <w:rFonts w:ascii="新宋体" w:hAnsi="新宋体" w:cs="新宋体"/>
          <w:color w:val="0000FF"/>
          <w:kern w:val="0"/>
          <w:sz w:val="31"/>
          <w:szCs w:val="31"/>
        </w:rPr>
        <w:t>0];</w:t>
      </w:r>
    </w:p>
    <w:p w:rsidR="00A71D97" w:rsidRPr="00A71D97" w:rsidRDefault="00A71D97" w:rsidP="00A71D97">
      <w:pPr>
        <w:rPr>
          <w:rFonts w:ascii="新宋体" w:hAnsi="新宋体" w:cs="新宋体"/>
          <w:color w:val="0000FF"/>
          <w:kern w:val="0"/>
          <w:sz w:val="31"/>
          <w:szCs w:val="31"/>
        </w:rPr>
      </w:pPr>
      <w:r w:rsidRPr="00A71D97">
        <w:rPr>
          <w:rFonts w:ascii="新宋体" w:hAnsi="新宋体" w:cs="新宋体"/>
          <w:color w:val="0000FF"/>
          <w:kern w:val="0"/>
          <w:sz w:val="31"/>
          <w:szCs w:val="31"/>
        </w:rPr>
        <w:tab/>
      </w:r>
      <w:proofErr w:type="gramStart"/>
      <w:r w:rsidRPr="00A71D97">
        <w:rPr>
          <w:rFonts w:ascii="新宋体" w:hAnsi="新宋体" w:cs="新宋体"/>
          <w:color w:val="0000FF"/>
          <w:kern w:val="0"/>
          <w:sz w:val="31"/>
          <w:szCs w:val="31"/>
        </w:rPr>
        <w:t>for</w:t>
      </w:r>
      <w:proofErr w:type="gramEnd"/>
      <w:r w:rsidRPr="00A71D97">
        <w:rPr>
          <w:rFonts w:ascii="新宋体" w:hAnsi="新宋体" w:cs="新宋体"/>
          <w:color w:val="0000FF"/>
          <w:kern w:val="0"/>
          <w:sz w:val="31"/>
          <w:szCs w:val="31"/>
        </w:rPr>
        <w:t xml:space="preserve"> (int i = 1; i&lt;n; i++)</w:t>
      </w:r>
    </w:p>
    <w:p w:rsidR="00A71D97" w:rsidRPr="00A71D97" w:rsidRDefault="00A71D97" w:rsidP="00A71D97">
      <w:pPr>
        <w:rPr>
          <w:rFonts w:ascii="新宋体" w:hAnsi="新宋体" w:cs="新宋体"/>
          <w:color w:val="0000FF"/>
          <w:kern w:val="0"/>
          <w:sz w:val="31"/>
          <w:szCs w:val="31"/>
        </w:rPr>
      </w:pPr>
      <w:r w:rsidRPr="00A71D97">
        <w:rPr>
          <w:rFonts w:ascii="新宋体" w:hAnsi="新宋体" w:cs="新宋体"/>
          <w:color w:val="0000FF"/>
          <w:kern w:val="0"/>
          <w:sz w:val="31"/>
          <w:szCs w:val="31"/>
        </w:rPr>
        <w:tab/>
      </w:r>
      <w:r w:rsidRPr="00A71D97">
        <w:rPr>
          <w:rFonts w:ascii="新宋体" w:hAnsi="新宋体" w:cs="新宋体"/>
          <w:color w:val="0000FF"/>
          <w:kern w:val="0"/>
          <w:sz w:val="31"/>
          <w:szCs w:val="31"/>
        </w:rPr>
        <w:tab/>
      </w:r>
      <w:proofErr w:type="gramStart"/>
      <w:r w:rsidRPr="00A71D97">
        <w:rPr>
          <w:rFonts w:ascii="新宋体" w:hAnsi="新宋体" w:cs="新宋体"/>
          <w:color w:val="0000FF"/>
          <w:kern w:val="0"/>
          <w:sz w:val="31"/>
          <w:szCs w:val="31"/>
        </w:rPr>
        <w:t>if</w:t>
      </w:r>
      <w:proofErr w:type="gramEnd"/>
      <w:r w:rsidRPr="00A71D97">
        <w:rPr>
          <w:rFonts w:ascii="新宋体" w:hAnsi="新宋体" w:cs="新宋体"/>
          <w:color w:val="0000FF"/>
          <w:kern w:val="0"/>
          <w:sz w:val="31"/>
          <w:szCs w:val="31"/>
        </w:rPr>
        <w:t xml:space="preserve"> (a[i]&lt;min)</w:t>
      </w:r>
    </w:p>
    <w:p w:rsidR="00A71D97" w:rsidRPr="00A71D97" w:rsidRDefault="00A71D97" w:rsidP="00A71D97">
      <w:pPr>
        <w:rPr>
          <w:rFonts w:ascii="新宋体" w:hAnsi="新宋体" w:cs="新宋体"/>
          <w:color w:val="0000FF"/>
          <w:kern w:val="0"/>
          <w:sz w:val="31"/>
          <w:szCs w:val="31"/>
        </w:rPr>
      </w:pPr>
      <w:r w:rsidRPr="00A71D97">
        <w:rPr>
          <w:rFonts w:ascii="新宋体" w:hAnsi="新宋体" w:cs="新宋体"/>
          <w:color w:val="0000FF"/>
          <w:kern w:val="0"/>
          <w:sz w:val="31"/>
          <w:szCs w:val="31"/>
        </w:rPr>
        <w:tab/>
      </w:r>
      <w:r w:rsidRPr="00A71D97">
        <w:rPr>
          <w:rFonts w:ascii="新宋体" w:hAnsi="新宋体" w:cs="新宋体"/>
          <w:color w:val="0000FF"/>
          <w:kern w:val="0"/>
          <w:sz w:val="31"/>
          <w:szCs w:val="31"/>
        </w:rPr>
        <w:tab/>
      </w:r>
      <w:r w:rsidRPr="00A71D97">
        <w:rPr>
          <w:rFonts w:ascii="新宋体" w:hAnsi="新宋体" w:cs="新宋体"/>
          <w:color w:val="0000FF"/>
          <w:kern w:val="0"/>
          <w:sz w:val="31"/>
          <w:szCs w:val="31"/>
        </w:rPr>
        <w:tab/>
      </w:r>
      <w:proofErr w:type="gramStart"/>
      <w:r w:rsidRPr="00A71D97">
        <w:rPr>
          <w:rFonts w:ascii="新宋体" w:hAnsi="新宋体" w:cs="新宋体"/>
          <w:color w:val="0000FF"/>
          <w:kern w:val="0"/>
          <w:sz w:val="31"/>
          <w:szCs w:val="31"/>
        </w:rPr>
        <w:t>min</w:t>
      </w:r>
      <w:proofErr w:type="gramEnd"/>
      <w:r w:rsidRPr="00A71D97">
        <w:rPr>
          <w:rFonts w:ascii="新宋体" w:hAnsi="新宋体" w:cs="新宋体"/>
          <w:color w:val="0000FF"/>
          <w:kern w:val="0"/>
          <w:sz w:val="31"/>
          <w:szCs w:val="31"/>
        </w:rPr>
        <w:t xml:space="preserve"> = a[i];</w:t>
      </w:r>
    </w:p>
    <w:p w:rsidR="00A71D97" w:rsidRPr="00A71D97" w:rsidRDefault="00A71D97" w:rsidP="00A71D97">
      <w:pPr>
        <w:rPr>
          <w:rFonts w:ascii="新宋体" w:hAnsi="新宋体" w:cs="新宋体"/>
          <w:color w:val="0000FF"/>
          <w:kern w:val="0"/>
          <w:sz w:val="31"/>
          <w:szCs w:val="31"/>
        </w:rPr>
      </w:pPr>
      <w:r w:rsidRPr="00A71D97">
        <w:rPr>
          <w:rFonts w:ascii="新宋体" w:hAnsi="新宋体" w:cs="新宋体"/>
          <w:color w:val="0000FF"/>
          <w:kern w:val="0"/>
          <w:sz w:val="31"/>
          <w:szCs w:val="31"/>
        </w:rPr>
        <w:tab/>
      </w:r>
      <w:proofErr w:type="gramStart"/>
      <w:r w:rsidRPr="00A71D97">
        <w:rPr>
          <w:rFonts w:ascii="新宋体" w:hAnsi="新宋体" w:cs="新宋体"/>
          <w:color w:val="0000FF"/>
          <w:kern w:val="0"/>
          <w:sz w:val="31"/>
          <w:szCs w:val="31"/>
        </w:rPr>
        <w:t>return</w:t>
      </w:r>
      <w:proofErr w:type="gramEnd"/>
      <w:r w:rsidRPr="00A71D97">
        <w:rPr>
          <w:rFonts w:ascii="新宋体" w:hAnsi="新宋体" w:cs="新宋体"/>
          <w:color w:val="0000FF"/>
          <w:kern w:val="0"/>
          <w:sz w:val="31"/>
          <w:szCs w:val="31"/>
        </w:rPr>
        <w:t xml:space="preserve"> min;</w:t>
      </w:r>
    </w:p>
    <w:p w:rsidR="00A71D97" w:rsidRPr="00A71D97" w:rsidRDefault="00A71D97" w:rsidP="00A71D97">
      <w:pPr>
        <w:rPr>
          <w:rFonts w:ascii="新宋体" w:hAnsi="新宋体" w:cs="新宋体"/>
          <w:color w:val="0000FF"/>
          <w:kern w:val="0"/>
          <w:sz w:val="31"/>
          <w:szCs w:val="31"/>
        </w:rPr>
      </w:pPr>
      <w:r w:rsidRPr="00A71D97">
        <w:rPr>
          <w:rFonts w:ascii="新宋体" w:hAnsi="新宋体" w:cs="新宋体"/>
          <w:color w:val="0000FF"/>
          <w:kern w:val="0"/>
          <w:sz w:val="31"/>
          <w:szCs w:val="31"/>
        </w:rPr>
        <w:t>}</w:t>
      </w:r>
    </w:p>
    <w:p w:rsidR="00A71D97" w:rsidRPr="00A71D97" w:rsidRDefault="00A71D97" w:rsidP="00A71D97">
      <w:pPr>
        <w:rPr>
          <w:rFonts w:ascii="新宋体" w:hAnsi="新宋体" w:cs="新宋体"/>
          <w:color w:val="0000FF"/>
          <w:kern w:val="0"/>
          <w:sz w:val="31"/>
          <w:szCs w:val="31"/>
        </w:rPr>
      </w:pPr>
      <w:proofErr w:type="gramStart"/>
      <w:r w:rsidRPr="00A71D97">
        <w:rPr>
          <w:rFonts w:ascii="新宋体" w:hAnsi="新宋体" w:cs="新宋体"/>
          <w:color w:val="0000FF"/>
          <w:kern w:val="0"/>
          <w:sz w:val="31"/>
          <w:szCs w:val="31"/>
        </w:rPr>
        <w:t>int</w:t>
      </w:r>
      <w:proofErr w:type="gramEnd"/>
      <w:r w:rsidRPr="00A71D97">
        <w:rPr>
          <w:rFonts w:ascii="新宋体" w:hAnsi="新宋体" w:cs="新宋体"/>
          <w:color w:val="0000FF"/>
          <w:kern w:val="0"/>
          <w:sz w:val="31"/>
          <w:szCs w:val="31"/>
        </w:rPr>
        <w:t xml:space="preserve"> main()</w:t>
      </w:r>
    </w:p>
    <w:p w:rsidR="00A71D97" w:rsidRPr="00A71D97" w:rsidRDefault="00A71D97" w:rsidP="00A71D97">
      <w:pPr>
        <w:rPr>
          <w:rFonts w:ascii="新宋体" w:hAnsi="新宋体" w:cs="新宋体"/>
          <w:color w:val="0000FF"/>
          <w:kern w:val="0"/>
          <w:sz w:val="31"/>
          <w:szCs w:val="31"/>
        </w:rPr>
      </w:pPr>
      <w:r w:rsidRPr="00A71D97">
        <w:rPr>
          <w:rFonts w:ascii="新宋体" w:hAnsi="新宋体" w:cs="新宋体"/>
          <w:color w:val="0000FF"/>
          <w:kern w:val="0"/>
          <w:sz w:val="31"/>
          <w:szCs w:val="31"/>
        </w:rPr>
        <w:t>{</w:t>
      </w:r>
    </w:p>
    <w:p w:rsidR="00A71D97" w:rsidRPr="00A71D97" w:rsidRDefault="00A71D97" w:rsidP="00A71D97">
      <w:pPr>
        <w:rPr>
          <w:rFonts w:ascii="新宋体" w:hAnsi="新宋体" w:cs="新宋体"/>
          <w:color w:val="0000FF"/>
          <w:kern w:val="0"/>
          <w:sz w:val="31"/>
          <w:szCs w:val="31"/>
        </w:rPr>
      </w:pPr>
      <w:r w:rsidRPr="00A71D97">
        <w:rPr>
          <w:rFonts w:ascii="新宋体" w:hAnsi="新宋体" w:cs="新宋体"/>
          <w:color w:val="0000FF"/>
          <w:kern w:val="0"/>
          <w:sz w:val="31"/>
          <w:szCs w:val="31"/>
        </w:rPr>
        <w:tab/>
        <w:t>int a[10] = { 3,5,6,8,9,1,2,7,0,10 };</w:t>
      </w:r>
    </w:p>
    <w:p w:rsidR="00A71D97" w:rsidRPr="00A71D97" w:rsidRDefault="00A71D97" w:rsidP="00A71D97">
      <w:pPr>
        <w:rPr>
          <w:rFonts w:ascii="新宋体" w:hAnsi="新宋体" w:cs="新宋体"/>
          <w:color w:val="0000FF"/>
          <w:kern w:val="0"/>
          <w:sz w:val="31"/>
          <w:szCs w:val="31"/>
        </w:rPr>
      </w:pPr>
      <w:r w:rsidRPr="00A71D97">
        <w:rPr>
          <w:rFonts w:ascii="新宋体" w:hAnsi="新宋体" w:cs="新宋体"/>
          <w:color w:val="0000FF"/>
          <w:kern w:val="0"/>
          <w:sz w:val="31"/>
          <w:szCs w:val="31"/>
        </w:rPr>
        <w:tab/>
        <w:t>double b[10] = { 2.1,3.5,6.8,7.9,3.2,5.9,9.0,8.8,9.8,9.2 };</w:t>
      </w:r>
    </w:p>
    <w:p w:rsidR="00A71D97" w:rsidRPr="00A71D97" w:rsidRDefault="00A71D97" w:rsidP="00A71D97">
      <w:pPr>
        <w:rPr>
          <w:rFonts w:ascii="新宋体" w:hAnsi="新宋体" w:cs="新宋体"/>
          <w:color w:val="0000FF"/>
          <w:kern w:val="0"/>
          <w:sz w:val="31"/>
          <w:szCs w:val="31"/>
        </w:rPr>
      </w:pPr>
      <w:r w:rsidRPr="00A71D97">
        <w:rPr>
          <w:rFonts w:ascii="新宋体" w:hAnsi="新宋体" w:cs="新宋体"/>
          <w:color w:val="0000FF"/>
          <w:kern w:val="0"/>
          <w:sz w:val="31"/>
          <w:szCs w:val="31"/>
        </w:rPr>
        <w:tab/>
        <w:t>char c[10] = { 'a','v','e','y','q','a','f','h','m','b' };</w:t>
      </w:r>
    </w:p>
    <w:p w:rsidR="00A71D97" w:rsidRPr="00A71D97" w:rsidRDefault="00A71D97" w:rsidP="00A71D97">
      <w:pPr>
        <w:rPr>
          <w:rFonts w:ascii="新宋体" w:hAnsi="新宋体" w:cs="新宋体" w:hint="eastAsia"/>
          <w:color w:val="0000FF"/>
          <w:kern w:val="0"/>
          <w:sz w:val="31"/>
          <w:szCs w:val="31"/>
        </w:rPr>
      </w:pPr>
      <w:r w:rsidRPr="00A71D97">
        <w:rPr>
          <w:rFonts w:ascii="新宋体" w:hAnsi="新宋体" w:cs="新宋体" w:hint="eastAsia"/>
          <w:color w:val="0000FF"/>
          <w:kern w:val="0"/>
          <w:sz w:val="31"/>
          <w:szCs w:val="31"/>
        </w:rPr>
        <w:tab/>
        <w:t>cout &lt;&lt; "</w:t>
      </w:r>
      <w:r w:rsidRPr="00A71D97">
        <w:rPr>
          <w:rFonts w:ascii="新宋体" w:hAnsi="新宋体" w:cs="新宋体" w:hint="eastAsia"/>
          <w:color w:val="0000FF"/>
          <w:kern w:val="0"/>
          <w:sz w:val="31"/>
          <w:szCs w:val="31"/>
        </w:rPr>
        <w:t>数组</w:t>
      </w:r>
      <w:r w:rsidRPr="00A71D97">
        <w:rPr>
          <w:rFonts w:ascii="新宋体" w:hAnsi="新宋体" w:cs="新宋体" w:hint="eastAsia"/>
          <w:color w:val="0000FF"/>
          <w:kern w:val="0"/>
          <w:sz w:val="31"/>
          <w:szCs w:val="31"/>
        </w:rPr>
        <w:t>a</w:t>
      </w:r>
      <w:r w:rsidRPr="00A71D97">
        <w:rPr>
          <w:rFonts w:ascii="新宋体" w:hAnsi="新宋体" w:cs="新宋体" w:hint="eastAsia"/>
          <w:color w:val="0000FF"/>
          <w:kern w:val="0"/>
          <w:sz w:val="31"/>
          <w:szCs w:val="31"/>
        </w:rPr>
        <w:t>中的最大元素是：</w:t>
      </w:r>
      <w:proofErr w:type="gramStart"/>
      <w:r w:rsidRPr="00A71D97">
        <w:rPr>
          <w:rFonts w:ascii="新宋体" w:hAnsi="新宋体" w:cs="新宋体" w:hint="eastAsia"/>
          <w:color w:val="0000FF"/>
          <w:kern w:val="0"/>
          <w:sz w:val="31"/>
          <w:szCs w:val="31"/>
        </w:rPr>
        <w:t>" &lt;</w:t>
      </w:r>
      <w:proofErr w:type="gramEnd"/>
      <w:r w:rsidRPr="00A71D97">
        <w:rPr>
          <w:rFonts w:ascii="新宋体" w:hAnsi="新宋体" w:cs="新宋体" w:hint="eastAsia"/>
          <w:color w:val="0000FF"/>
          <w:kern w:val="0"/>
          <w:sz w:val="31"/>
          <w:szCs w:val="31"/>
        </w:rPr>
        <w:t>&lt; MAX(a, 10) &lt;&lt; endl;</w:t>
      </w:r>
    </w:p>
    <w:p w:rsidR="00A71D97" w:rsidRPr="00A71D97" w:rsidRDefault="00A71D97" w:rsidP="00A71D97">
      <w:pPr>
        <w:rPr>
          <w:rFonts w:ascii="新宋体" w:hAnsi="新宋体" w:cs="新宋体" w:hint="eastAsia"/>
          <w:color w:val="0000FF"/>
          <w:kern w:val="0"/>
          <w:sz w:val="31"/>
          <w:szCs w:val="31"/>
        </w:rPr>
      </w:pPr>
      <w:r w:rsidRPr="00A71D97">
        <w:rPr>
          <w:rFonts w:ascii="新宋体" w:hAnsi="新宋体" w:cs="新宋体" w:hint="eastAsia"/>
          <w:color w:val="0000FF"/>
          <w:kern w:val="0"/>
          <w:sz w:val="31"/>
          <w:szCs w:val="31"/>
        </w:rPr>
        <w:tab/>
        <w:t>cout &lt;&lt; "</w:t>
      </w:r>
      <w:r w:rsidRPr="00A71D97">
        <w:rPr>
          <w:rFonts w:ascii="新宋体" w:hAnsi="新宋体" w:cs="新宋体" w:hint="eastAsia"/>
          <w:color w:val="0000FF"/>
          <w:kern w:val="0"/>
          <w:sz w:val="31"/>
          <w:szCs w:val="31"/>
        </w:rPr>
        <w:t>数组</w:t>
      </w:r>
      <w:r w:rsidRPr="00A71D97">
        <w:rPr>
          <w:rFonts w:ascii="新宋体" w:hAnsi="新宋体" w:cs="新宋体" w:hint="eastAsia"/>
          <w:color w:val="0000FF"/>
          <w:kern w:val="0"/>
          <w:sz w:val="31"/>
          <w:szCs w:val="31"/>
        </w:rPr>
        <w:t>a</w:t>
      </w:r>
      <w:r w:rsidRPr="00A71D97">
        <w:rPr>
          <w:rFonts w:ascii="新宋体" w:hAnsi="新宋体" w:cs="新宋体" w:hint="eastAsia"/>
          <w:color w:val="0000FF"/>
          <w:kern w:val="0"/>
          <w:sz w:val="31"/>
          <w:szCs w:val="31"/>
        </w:rPr>
        <w:t>中的最小元素是：</w:t>
      </w:r>
      <w:proofErr w:type="gramStart"/>
      <w:r w:rsidRPr="00A71D97">
        <w:rPr>
          <w:rFonts w:ascii="新宋体" w:hAnsi="新宋体" w:cs="新宋体" w:hint="eastAsia"/>
          <w:color w:val="0000FF"/>
          <w:kern w:val="0"/>
          <w:sz w:val="31"/>
          <w:szCs w:val="31"/>
        </w:rPr>
        <w:t>" &lt;</w:t>
      </w:r>
      <w:proofErr w:type="gramEnd"/>
      <w:r w:rsidRPr="00A71D97">
        <w:rPr>
          <w:rFonts w:ascii="新宋体" w:hAnsi="新宋体" w:cs="新宋体" w:hint="eastAsia"/>
          <w:color w:val="0000FF"/>
          <w:kern w:val="0"/>
          <w:sz w:val="31"/>
          <w:szCs w:val="31"/>
        </w:rPr>
        <w:t>&lt; MIN(a, 10) &lt;&lt; endl;</w:t>
      </w:r>
    </w:p>
    <w:p w:rsidR="00A71D97" w:rsidRPr="00A71D97" w:rsidRDefault="00A71D97" w:rsidP="00A71D97">
      <w:pPr>
        <w:rPr>
          <w:rFonts w:ascii="新宋体" w:hAnsi="新宋体" w:cs="新宋体" w:hint="eastAsia"/>
          <w:color w:val="0000FF"/>
          <w:kern w:val="0"/>
          <w:sz w:val="31"/>
          <w:szCs w:val="31"/>
        </w:rPr>
      </w:pPr>
      <w:r w:rsidRPr="00A71D97">
        <w:rPr>
          <w:rFonts w:ascii="新宋体" w:hAnsi="新宋体" w:cs="新宋体" w:hint="eastAsia"/>
          <w:color w:val="0000FF"/>
          <w:kern w:val="0"/>
          <w:sz w:val="31"/>
          <w:szCs w:val="31"/>
        </w:rPr>
        <w:tab/>
        <w:t>cout &lt;&lt; "</w:t>
      </w:r>
      <w:r w:rsidRPr="00A71D97">
        <w:rPr>
          <w:rFonts w:ascii="新宋体" w:hAnsi="新宋体" w:cs="新宋体" w:hint="eastAsia"/>
          <w:color w:val="0000FF"/>
          <w:kern w:val="0"/>
          <w:sz w:val="31"/>
          <w:szCs w:val="31"/>
        </w:rPr>
        <w:t>数组</w:t>
      </w:r>
      <w:r w:rsidRPr="00A71D97">
        <w:rPr>
          <w:rFonts w:ascii="新宋体" w:hAnsi="新宋体" w:cs="新宋体" w:hint="eastAsia"/>
          <w:color w:val="0000FF"/>
          <w:kern w:val="0"/>
          <w:sz w:val="31"/>
          <w:szCs w:val="31"/>
        </w:rPr>
        <w:t>b</w:t>
      </w:r>
      <w:r w:rsidRPr="00A71D97">
        <w:rPr>
          <w:rFonts w:ascii="新宋体" w:hAnsi="新宋体" w:cs="新宋体" w:hint="eastAsia"/>
          <w:color w:val="0000FF"/>
          <w:kern w:val="0"/>
          <w:sz w:val="31"/>
          <w:szCs w:val="31"/>
        </w:rPr>
        <w:t>中的最大元素是：</w:t>
      </w:r>
      <w:proofErr w:type="gramStart"/>
      <w:r w:rsidRPr="00A71D97">
        <w:rPr>
          <w:rFonts w:ascii="新宋体" w:hAnsi="新宋体" w:cs="新宋体" w:hint="eastAsia"/>
          <w:color w:val="0000FF"/>
          <w:kern w:val="0"/>
          <w:sz w:val="31"/>
          <w:szCs w:val="31"/>
        </w:rPr>
        <w:t>" &lt;</w:t>
      </w:r>
      <w:proofErr w:type="gramEnd"/>
      <w:r w:rsidRPr="00A71D97">
        <w:rPr>
          <w:rFonts w:ascii="新宋体" w:hAnsi="新宋体" w:cs="新宋体" w:hint="eastAsia"/>
          <w:color w:val="0000FF"/>
          <w:kern w:val="0"/>
          <w:sz w:val="31"/>
          <w:szCs w:val="31"/>
        </w:rPr>
        <w:t>&lt; MAX(b,10) &lt;&lt; endl;</w:t>
      </w:r>
    </w:p>
    <w:p w:rsidR="00A71D97" w:rsidRPr="00A71D97" w:rsidRDefault="00A71D97" w:rsidP="00A71D97">
      <w:pPr>
        <w:rPr>
          <w:rFonts w:ascii="新宋体" w:hAnsi="新宋体" w:cs="新宋体" w:hint="eastAsia"/>
          <w:color w:val="0000FF"/>
          <w:kern w:val="0"/>
          <w:sz w:val="31"/>
          <w:szCs w:val="31"/>
        </w:rPr>
      </w:pPr>
      <w:r w:rsidRPr="00A71D97">
        <w:rPr>
          <w:rFonts w:ascii="新宋体" w:hAnsi="新宋体" w:cs="新宋体" w:hint="eastAsia"/>
          <w:color w:val="0000FF"/>
          <w:kern w:val="0"/>
          <w:sz w:val="31"/>
          <w:szCs w:val="31"/>
        </w:rPr>
        <w:tab/>
        <w:t>cout &lt;&lt; "</w:t>
      </w:r>
      <w:r w:rsidRPr="00A71D97">
        <w:rPr>
          <w:rFonts w:ascii="新宋体" w:hAnsi="新宋体" w:cs="新宋体" w:hint="eastAsia"/>
          <w:color w:val="0000FF"/>
          <w:kern w:val="0"/>
          <w:sz w:val="31"/>
          <w:szCs w:val="31"/>
        </w:rPr>
        <w:t>数组</w:t>
      </w:r>
      <w:r w:rsidRPr="00A71D97">
        <w:rPr>
          <w:rFonts w:ascii="新宋体" w:hAnsi="新宋体" w:cs="新宋体" w:hint="eastAsia"/>
          <w:color w:val="0000FF"/>
          <w:kern w:val="0"/>
          <w:sz w:val="31"/>
          <w:szCs w:val="31"/>
        </w:rPr>
        <w:t>b</w:t>
      </w:r>
      <w:r w:rsidRPr="00A71D97">
        <w:rPr>
          <w:rFonts w:ascii="新宋体" w:hAnsi="新宋体" w:cs="新宋体" w:hint="eastAsia"/>
          <w:color w:val="0000FF"/>
          <w:kern w:val="0"/>
          <w:sz w:val="31"/>
          <w:szCs w:val="31"/>
        </w:rPr>
        <w:t>中的最小元素是：</w:t>
      </w:r>
      <w:proofErr w:type="gramStart"/>
      <w:r w:rsidRPr="00A71D97">
        <w:rPr>
          <w:rFonts w:ascii="新宋体" w:hAnsi="新宋体" w:cs="新宋体" w:hint="eastAsia"/>
          <w:color w:val="0000FF"/>
          <w:kern w:val="0"/>
          <w:sz w:val="31"/>
          <w:szCs w:val="31"/>
        </w:rPr>
        <w:t>" &lt;</w:t>
      </w:r>
      <w:proofErr w:type="gramEnd"/>
      <w:r w:rsidRPr="00A71D97">
        <w:rPr>
          <w:rFonts w:ascii="新宋体" w:hAnsi="新宋体" w:cs="新宋体" w:hint="eastAsia"/>
          <w:color w:val="0000FF"/>
          <w:kern w:val="0"/>
          <w:sz w:val="31"/>
          <w:szCs w:val="31"/>
        </w:rPr>
        <w:t>&lt; MIN(b, 10) &lt;&lt; endl;</w:t>
      </w:r>
    </w:p>
    <w:p w:rsidR="00A71D97" w:rsidRPr="00A71D97" w:rsidRDefault="00A71D97" w:rsidP="00A71D97">
      <w:pPr>
        <w:rPr>
          <w:rFonts w:ascii="新宋体" w:hAnsi="新宋体" w:cs="新宋体" w:hint="eastAsia"/>
          <w:color w:val="0000FF"/>
          <w:kern w:val="0"/>
          <w:sz w:val="31"/>
          <w:szCs w:val="31"/>
        </w:rPr>
      </w:pPr>
      <w:r w:rsidRPr="00A71D97">
        <w:rPr>
          <w:rFonts w:ascii="新宋体" w:hAnsi="新宋体" w:cs="新宋体" w:hint="eastAsia"/>
          <w:color w:val="0000FF"/>
          <w:kern w:val="0"/>
          <w:sz w:val="31"/>
          <w:szCs w:val="31"/>
        </w:rPr>
        <w:tab/>
        <w:t>cout &lt;&lt; "</w:t>
      </w:r>
      <w:r w:rsidRPr="00A71D97">
        <w:rPr>
          <w:rFonts w:ascii="新宋体" w:hAnsi="新宋体" w:cs="新宋体" w:hint="eastAsia"/>
          <w:color w:val="0000FF"/>
          <w:kern w:val="0"/>
          <w:sz w:val="31"/>
          <w:szCs w:val="31"/>
        </w:rPr>
        <w:t>数组</w:t>
      </w:r>
      <w:r w:rsidRPr="00A71D97">
        <w:rPr>
          <w:rFonts w:ascii="新宋体" w:hAnsi="新宋体" w:cs="新宋体" w:hint="eastAsia"/>
          <w:color w:val="0000FF"/>
          <w:kern w:val="0"/>
          <w:sz w:val="31"/>
          <w:szCs w:val="31"/>
        </w:rPr>
        <w:t>c</w:t>
      </w:r>
      <w:r w:rsidRPr="00A71D97">
        <w:rPr>
          <w:rFonts w:ascii="新宋体" w:hAnsi="新宋体" w:cs="新宋体" w:hint="eastAsia"/>
          <w:color w:val="0000FF"/>
          <w:kern w:val="0"/>
          <w:sz w:val="31"/>
          <w:szCs w:val="31"/>
        </w:rPr>
        <w:t>中的最大元素是：</w:t>
      </w:r>
      <w:proofErr w:type="gramStart"/>
      <w:r w:rsidRPr="00A71D97">
        <w:rPr>
          <w:rFonts w:ascii="新宋体" w:hAnsi="新宋体" w:cs="新宋体" w:hint="eastAsia"/>
          <w:color w:val="0000FF"/>
          <w:kern w:val="0"/>
          <w:sz w:val="31"/>
          <w:szCs w:val="31"/>
        </w:rPr>
        <w:t>" &lt;</w:t>
      </w:r>
      <w:proofErr w:type="gramEnd"/>
      <w:r w:rsidRPr="00A71D97">
        <w:rPr>
          <w:rFonts w:ascii="新宋体" w:hAnsi="新宋体" w:cs="新宋体" w:hint="eastAsia"/>
          <w:color w:val="0000FF"/>
          <w:kern w:val="0"/>
          <w:sz w:val="31"/>
          <w:szCs w:val="31"/>
        </w:rPr>
        <w:t>&lt; MAX(c, 10) &lt;&lt; endl;</w:t>
      </w:r>
    </w:p>
    <w:p w:rsidR="00A71D97" w:rsidRPr="00A71D97" w:rsidRDefault="00A71D97" w:rsidP="00A71D97">
      <w:pPr>
        <w:rPr>
          <w:rFonts w:ascii="新宋体" w:hAnsi="新宋体" w:cs="新宋体" w:hint="eastAsia"/>
          <w:color w:val="0000FF"/>
          <w:kern w:val="0"/>
          <w:sz w:val="31"/>
          <w:szCs w:val="31"/>
        </w:rPr>
      </w:pPr>
      <w:r w:rsidRPr="00A71D97">
        <w:rPr>
          <w:rFonts w:ascii="新宋体" w:hAnsi="新宋体" w:cs="新宋体" w:hint="eastAsia"/>
          <w:color w:val="0000FF"/>
          <w:kern w:val="0"/>
          <w:sz w:val="31"/>
          <w:szCs w:val="31"/>
        </w:rPr>
        <w:lastRenderedPageBreak/>
        <w:tab/>
        <w:t>cout &lt;&lt; "</w:t>
      </w:r>
      <w:r w:rsidRPr="00A71D97">
        <w:rPr>
          <w:rFonts w:ascii="新宋体" w:hAnsi="新宋体" w:cs="新宋体" w:hint="eastAsia"/>
          <w:color w:val="0000FF"/>
          <w:kern w:val="0"/>
          <w:sz w:val="31"/>
          <w:szCs w:val="31"/>
        </w:rPr>
        <w:t>数组</w:t>
      </w:r>
      <w:r w:rsidRPr="00A71D97">
        <w:rPr>
          <w:rFonts w:ascii="新宋体" w:hAnsi="新宋体" w:cs="新宋体" w:hint="eastAsia"/>
          <w:color w:val="0000FF"/>
          <w:kern w:val="0"/>
          <w:sz w:val="31"/>
          <w:szCs w:val="31"/>
        </w:rPr>
        <w:t>c</w:t>
      </w:r>
      <w:r w:rsidRPr="00A71D97">
        <w:rPr>
          <w:rFonts w:ascii="新宋体" w:hAnsi="新宋体" w:cs="新宋体" w:hint="eastAsia"/>
          <w:color w:val="0000FF"/>
          <w:kern w:val="0"/>
          <w:sz w:val="31"/>
          <w:szCs w:val="31"/>
        </w:rPr>
        <w:t>中的最小元素是：</w:t>
      </w:r>
      <w:proofErr w:type="gramStart"/>
      <w:r w:rsidRPr="00A71D97">
        <w:rPr>
          <w:rFonts w:ascii="新宋体" w:hAnsi="新宋体" w:cs="新宋体" w:hint="eastAsia"/>
          <w:color w:val="0000FF"/>
          <w:kern w:val="0"/>
          <w:sz w:val="31"/>
          <w:szCs w:val="31"/>
        </w:rPr>
        <w:t>" &lt;</w:t>
      </w:r>
      <w:proofErr w:type="gramEnd"/>
      <w:r w:rsidRPr="00A71D97">
        <w:rPr>
          <w:rFonts w:ascii="新宋体" w:hAnsi="新宋体" w:cs="新宋体" w:hint="eastAsia"/>
          <w:color w:val="0000FF"/>
          <w:kern w:val="0"/>
          <w:sz w:val="31"/>
          <w:szCs w:val="31"/>
        </w:rPr>
        <w:t>&lt; MIN(c, 10) &lt;&lt; endl;</w:t>
      </w:r>
    </w:p>
    <w:p w:rsidR="00A71D97" w:rsidRPr="00A71D97" w:rsidRDefault="00A71D97" w:rsidP="00A71D97">
      <w:pPr>
        <w:rPr>
          <w:rFonts w:ascii="新宋体" w:hAnsi="新宋体" w:cs="新宋体"/>
          <w:color w:val="0000FF"/>
          <w:kern w:val="0"/>
          <w:sz w:val="31"/>
          <w:szCs w:val="31"/>
        </w:rPr>
      </w:pPr>
      <w:r w:rsidRPr="00A71D97">
        <w:rPr>
          <w:rFonts w:ascii="新宋体" w:hAnsi="新宋体" w:cs="新宋体"/>
          <w:color w:val="0000FF"/>
          <w:kern w:val="0"/>
          <w:sz w:val="31"/>
          <w:szCs w:val="31"/>
        </w:rPr>
        <w:tab/>
      </w:r>
      <w:proofErr w:type="gramStart"/>
      <w:r w:rsidRPr="00A71D97">
        <w:rPr>
          <w:rFonts w:ascii="新宋体" w:hAnsi="新宋体" w:cs="新宋体"/>
          <w:color w:val="0000FF"/>
          <w:kern w:val="0"/>
          <w:sz w:val="31"/>
          <w:szCs w:val="31"/>
        </w:rPr>
        <w:t>return</w:t>
      </w:r>
      <w:proofErr w:type="gramEnd"/>
      <w:r w:rsidRPr="00A71D97">
        <w:rPr>
          <w:rFonts w:ascii="新宋体" w:hAnsi="新宋体" w:cs="新宋体"/>
          <w:color w:val="0000FF"/>
          <w:kern w:val="0"/>
          <w:sz w:val="31"/>
          <w:szCs w:val="31"/>
        </w:rPr>
        <w:t xml:space="preserve"> 0;</w:t>
      </w:r>
    </w:p>
    <w:p w:rsidR="00284E55" w:rsidRPr="00A71D97" w:rsidRDefault="00A71D97" w:rsidP="00A71D97">
      <w:pPr>
        <w:rPr>
          <w:rFonts w:ascii="新宋体" w:hAnsi="新宋体" w:cs="新宋体"/>
          <w:color w:val="0000FF"/>
          <w:kern w:val="0"/>
          <w:sz w:val="31"/>
          <w:szCs w:val="31"/>
        </w:rPr>
      </w:pPr>
      <w:r w:rsidRPr="00A71D97">
        <w:rPr>
          <w:rFonts w:ascii="新宋体" w:hAnsi="新宋体" w:cs="新宋体"/>
          <w:color w:val="0000FF"/>
          <w:kern w:val="0"/>
          <w:sz w:val="31"/>
          <w:szCs w:val="31"/>
        </w:rPr>
        <w:t>}</w:t>
      </w:r>
    </w:p>
    <w:p w:rsidR="00E8029C" w:rsidRDefault="00E8029C" w:rsidP="00E8029C">
      <w:r>
        <w:rPr>
          <w:rFonts w:hint="eastAsia"/>
        </w:rPr>
        <w:t>6</w:t>
      </w:r>
      <w:r>
        <w:rPr>
          <w:rFonts w:hint="eastAsia"/>
        </w:rPr>
        <w:t>、编写一个函数模板，用于求数组中各元素之和，并编写测试程序进行测试。</w:t>
      </w:r>
    </w:p>
    <w:p w:rsidR="00E8029C" w:rsidRDefault="00E8029C" w:rsidP="00E8029C">
      <w:r>
        <w:rPr>
          <w:rFonts w:hint="eastAsia"/>
        </w:rPr>
        <w:t>函数模板声明如下：</w:t>
      </w:r>
    </w:p>
    <w:p w:rsidR="00E8029C" w:rsidRDefault="00E8029C" w:rsidP="00E8029C">
      <w:proofErr w:type="gramStart"/>
      <w:r>
        <w:t>template</w:t>
      </w:r>
      <w:proofErr w:type="gramEnd"/>
      <w:r>
        <w:t xml:space="preserve"> &lt;class Type&gt;</w:t>
      </w:r>
    </w:p>
    <w:p w:rsidR="00E8029C" w:rsidRDefault="00E8029C" w:rsidP="00E8029C">
      <w:pPr>
        <w:rPr>
          <w:rFonts w:hint="eastAsia"/>
        </w:rPr>
      </w:pPr>
      <w:r>
        <w:t xml:space="preserve">Type </w:t>
      </w:r>
      <w:proofErr w:type="gramStart"/>
      <w:r>
        <w:t>Sum(</w:t>
      </w:r>
      <w:proofErr w:type="gramEnd"/>
      <w:r>
        <w:t>Type tArray[], int iSize)</w:t>
      </w:r>
    </w:p>
    <w:p w:rsidR="000D51F8" w:rsidRPr="000D51F8" w:rsidRDefault="000D51F8" w:rsidP="00E8029C">
      <w:pPr>
        <w:rPr>
          <w:rFonts w:ascii="宋体" w:hAnsi="宋体" w:hint="eastAsia"/>
          <w:color w:val="FF0000"/>
          <w:sz w:val="24"/>
        </w:rPr>
      </w:pPr>
      <w:r w:rsidRPr="000D51F8">
        <w:rPr>
          <w:rFonts w:ascii="宋体" w:hAnsi="宋体" w:hint="eastAsia"/>
          <w:color w:val="FF0000"/>
          <w:sz w:val="24"/>
        </w:rPr>
        <w:t>参考代码</w:t>
      </w:r>
      <w:r w:rsidR="00284E55">
        <w:rPr>
          <w:rFonts w:ascii="宋体" w:hAnsi="宋体" w:hint="eastAsia"/>
          <w:color w:val="FF0000"/>
          <w:sz w:val="24"/>
        </w:rPr>
        <w:t>如下</w:t>
      </w:r>
      <w:r w:rsidRPr="000D51F8">
        <w:rPr>
          <w:rFonts w:ascii="宋体" w:hAnsi="宋体" w:hint="eastAsia"/>
          <w:color w:val="FF0000"/>
          <w:sz w:val="24"/>
        </w:rPr>
        <w:t>：</w:t>
      </w:r>
    </w:p>
    <w:p w:rsidR="00284E55" w:rsidRDefault="00284E55" w:rsidP="00284E55">
      <w:r>
        <w:t>#include &lt;iostream&gt;</w:t>
      </w:r>
    </w:p>
    <w:p w:rsidR="00284E55" w:rsidRDefault="00284E55" w:rsidP="00284E55">
      <w:proofErr w:type="gramStart"/>
      <w:r>
        <w:t>using</w:t>
      </w:r>
      <w:proofErr w:type="gramEnd"/>
      <w:r>
        <w:t xml:space="preserve"> namespace std;</w:t>
      </w:r>
    </w:p>
    <w:p w:rsidR="00284E55" w:rsidRDefault="00284E55" w:rsidP="00284E55">
      <w:proofErr w:type="gramStart"/>
      <w:r>
        <w:t>template</w:t>
      </w:r>
      <w:proofErr w:type="gramEnd"/>
      <w:r>
        <w:t xml:space="preserve"> &lt;class Type&gt;</w:t>
      </w:r>
    </w:p>
    <w:p w:rsidR="00284E55" w:rsidRDefault="00284E55" w:rsidP="00284E55">
      <w:r>
        <w:t xml:space="preserve">Type </w:t>
      </w:r>
      <w:proofErr w:type="gramStart"/>
      <w:r>
        <w:t>Sum(</w:t>
      </w:r>
      <w:proofErr w:type="gramEnd"/>
      <w:r>
        <w:t>Type tArray[], int iSize)</w:t>
      </w:r>
    </w:p>
    <w:p w:rsidR="00284E55" w:rsidRDefault="00284E55" w:rsidP="00284E55">
      <w:r>
        <w:t>{</w:t>
      </w:r>
    </w:p>
    <w:p w:rsidR="00284E55" w:rsidRDefault="00284E55" w:rsidP="00284E55">
      <w:r>
        <w:tab/>
        <w:t>Type tSum = 0;</w:t>
      </w:r>
    </w:p>
    <w:p w:rsidR="00284E55" w:rsidRDefault="00284E55" w:rsidP="00284E55">
      <w:r>
        <w:tab/>
      </w:r>
      <w:proofErr w:type="gramStart"/>
      <w:r>
        <w:t>for</w:t>
      </w:r>
      <w:proofErr w:type="gramEnd"/>
      <w:r>
        <w:t xml:space="preserve"> (int i = 0; i &lt; iSize; i++)</w:t>
      </w:r>
    </w:p>
    <w:p w:rsidR="00284E55" w:rsidRDefault="00284E55" w:rsidP="00284E55">
      <w:r>
        <w:tab/>
        <w:t>{</w:t>
      </w:r>
    </w:p>
    <w:p w:rsidR="00284E55" w:rsidRDefault="00284E55" w:rsidP="00284E55">
      <w:r>
        <w:tab/>
      </w:r>
      <w:r>
        <w:tab/>
      </w:r>
      <w:proofErr w:type="gramStart"/>
      <w:r>
        <w:t>tSum</w:t>
      </w:r>
      <w:proofErr w:type="gramEnd"/>
      <w:r>
        <w:t xml:space="preserve"> = tSum + tArray[i];</w:t>
      </w:r>
    </w:p>
    <w:p w:rsidR="00284E55" w:rsidRDefault="00284E55" w:rsidP="00284E55">
      <w:r>
        <w:tab/>
        <w:t>}</w:t>
      </w:r>
    </w:p>
    <w:p w:rsidR="00284E55" w:rsidRDefault="00284E55" w:rsidP="00284E55">
      <w:r>
        <w:tab/>
      </w:r>
      <w:proofErr w:type="gramStart"/>
      <w:r>
        <w:t>return</w:t>
      </w:r>
      <w:proofErr w:type="gramEnd"/>
      <w:r>
        <w:t xml:space="preserve"> tSum;</w:t>
      </w:r>
    </w:p>
    <w:p w:rsidR="00284E55" w:rsidRDefault="00284E55" w:rsidP="00284E55">
      <w:r>
        <w:t>}</w:t>
      </w:r>
    </w:p>
    <w:p w:rsidR="00284E55" w:rsidRDefault="00284E55" w:rsidP="00284E55">
      <w:proofErr w:type="gramStart"/>
      <w:r>
        <w:t>int</w:t>
      </w:r>
      <w:proofErr w:type="gramEnd"/>
      <w:r>
        <w:t xml:space="preserve"> main( )</w:t>
      </w:r>
    </w:p>
    <w:p w:rsidR="00284E55" w:rsidRDefault="00284E55" w:rsidP="00284E55">
      <w:r>
        <w:t>{</w:t>
      </w:r>
    </w:p>
    <w:p w:rsidR="00284E55" w:rsidRDefault="00284E55" w:rsidP="00284E55">
      <w:r>
        <w:tab/>
      </w:r>
      <w:proofErr w:type="gramStart"/>
      <w:r>
        <w:t>int</w:t>
      </w:r>
      <w:proofErr w:type="gramEnd"/>
      <w:r>
        <w:t xml:space="preserve"> a[] = {2, 3,6};</w:t>
      </w:r>
    </w:p>
    <w:p w:rsidR="00284E55" w:rsidRDefault="00284E55" w:rsidP="00284E55">
      <w:r>
        <w:tab/>
      </w:r>
      <w:proofErr w:type="gramStart"/>
      <w:r>
        <w:t>double</w:t>
      </w:r>
      <w:proofErr w:type="gramEnd"/>
      <w:r>
        <w:t xml:space="preserve"> b[] = {1.8, 2.9, 9.9, 8.6};</w:t>
      </w:r>
    </w:p>
    <w:p w:rsidR="00284E55" w:rsidRDefault="00284E55" w:rsidP="00284E55">
      <w:r>
        <w:tab/>
      </w:r>
      <w:proofErr w:type="gramStart"/>
      <w:r>
        <w:t>cout</w:t>
      </w:r>
      <w:proofErr w:type="gramEnd"/>
      <w:r>
        <w:t xml:space="preserve"> &lt;&lt; Sum(a, 3) &lt;&lt; endl;</w:t>
      </w:r>
    </w:p>
    <w:p w:rsidR="00284E55" w:rsidRDefault="00284E55" w:rsidP="00284E55">
      <w:r>
        <w:tab/>
      </w:r>
      <w:proofErr w:type="gramStart"/>
      <w:r>
        <w:t>cout</w:t>
      </w:r>
      <w:proofErr w:type="gramEnd"/>
      <w:r>
        <w:t xml:space="preserve"> &lt;&lt; Sum(b, 4) &lt;&lt; endl;</w:t>
      </w:r>
    </w:p>
    <w:p w:rsidR="00284E55" w:rsidRDefault="00284E55" w:rsidP="00284E55">
      <w:r>
        <w:tab/>
      </w:r>
      <w:proofErr w:type="gramStart"/>
      <w:r>
        <w:t>return</w:t>
      </w:r>
      <w:proofErr w:type="gramEnd"/>
      <w:r>
        <w:t xml:space="preserve"> 0;</w:t>
      </w:r>
    </w:p>
    <w:p w:rsidR="000D51F8" w:rsidRDefault="00284E55" w:rsidP="00284E55">
      <w:r>
        <w:t>}</w:t>
      </w:r>
      <w:r>
        <w:rPr>
          <w:rFonts w:hint="eastAsia"/>
        </w:rPr>
        <w:t xml:space="preserve"> </w:t>
      </w:r>
    </w:p>
    <w:p w:rsidR="00E8029C" w:rsidRDefault="00E8029C" w:rsidP="005F3DCA">
      <w:pPr>
        <w:spacing w:line="400" w:lineRule="exact"/>
        <w:rPr>
          <w:rFonts w:hint="eastAsia"/>
        </w:rPr>
      </w:pPr>
      <w:r>
        <w:rPr>
          <w:rFonts w:cs="SimSun-Identity-H" w:hint="eastAsia"/>
          <w:b/>
          <w:color w:val="000000"/>
          <w:kern w:val="0"/>
          <w:szCs w:val="21"/>
        </w:rPr>
        <w:t>7</w:t>
      </w:r>
      <w:r>
        <w:rPr>
          <w:rFonts w:cs="SimSun-Identity-H" w:hint="eastAsia"/>
          <w:b/>
          <w:color w:val="000000"/>
          <w:kern w:val="0"/>
          <w:szCs w:val="21"/>
        </w:rPr>
        <w:t>、</w:t>
      </w:r>
      <w:r w:rsidR="00BB204C">
        <w:rPr>
          <w:rFonts w:hint="eastAsia"/>
        </w:rPr>
        <w:t>定义一个抽象类</w:t>
      </w:r>
      <w:r w:rsidR="00BB204C">
        <w:rPr>
          <w:rFonts w:hint="eastAsia"/>
        </w:rPr>
        <w:t>CShape</w:t>
      </w:r>
      <w:r w:rsidR="00BB204C">
        <w:rPr>
          <w:rFonts w:hint="eastAsia"/>
        </w:rPr>
        <w:t>，它有</w:t>
      </w:r>
      <w:proofErr w:type="gramStart"/>
      <w:r w:rsidR="00BB204C">
        <w:rPr>
          <w:rFonts w:hint="eastAsia"/>
        </w:rPr>
        <w:t>一个纯虚函数</w:t>
      </w:r>
      <w:proofErr w:type="gramEnd"/>
      <w:r w:rsidR="00BB204C">
        <w:rPr>
          <w:rFonts w:hint="eastAsia"/>
        </w:rPr>
        <w:t>GetLength()</w:t>
      </w:r>
      <w:r w:rsidR="00BB204C">
        <w:rPr>
          <w:rFonts w:hint="eastAsia"/>
        </w:rPr>
        <w:t>；派生出四边型类</w:t>
      </w:r>
      <w:r w:rsidR="00BB204C">
        <w:rPr>
          <w:rFonts w:hint="eastAsia"/>
        </w:rPr>
        <w:t>CSquare</w:t>
      </w:r>
      <w:proofErr w:type="gramStart"/>
      <w:r w:rsidR="00BB204C">
        <w:rPr>
          <w:rFonts w:hint="eastAsia"/>
        </w:rPr>
        <w:t>和圆类</w:t>
      </w:r>
      <w:proofErr w:type="gramEnd"/>
      <w:r w:rsidR="00BB204C">
        <w:rPr>
          <w:rFonts w:hint="eastAsia"/>
        </w:rPr>
        <w:t>CCircle</w:t>
      </w:r>
      <w:r w:rsidR="00BB204C">
        <w:rPr>
          <w:rFonts w:hint="eastAsia"/>
        </w:rPr>
        <w:t>，在派生类中重载函数</w:t>
      </w:r>
      <w:r w:rsidR="00BB204C">
        <w:rPr>
          <w:rFonts w:hint="eastAsia"/>
        </w:rPr>
        <w:t>GetLength()</w:t>
      </w:r>
      <w:r w:rsidR="00BB204C">
        <w:rPr>
          <w:rFonts w:hint="eastAsia"/>
        </w:rPr>
        <w:t>，用于求图形的周长，编写测试程序进行测试。</w:t>
      </w:r>
    </w:p>
    <w:p w:rsidR="00A71D97" w:rsidRPr="00A71D97" w:rsidRDefault="00A71D97" w:rsidP="005F3DCA">
      <w:pPr>
        <w:spacing w:line="400" w:lineRule="exact"/>
        <w:rPr>
          <w:color w:val="FF0000"/>
        </w:rPr>
      </w:pPr>
      <w:r w:rsidRPr="00A71D97">
        <w:rPr>
          <w:rFonts w:hint="eastAsia"/>
          <w:color w:val="FF0000"/>
        </w:rPr>
        <w:t>参考代码如下：</w:t>
      </w:r>
    </w:p>
    <w:p w:rsidR="00A71D97" w:rsidRPr="00A71D97" w:rsidRDefault="00A71D97" w:rsidP="00A71D97">
      <w:pPr>
        <w:spacing w:line="400" w:lineRule="exact"/>
        <w:rPr>
          <w:rFonts w:cs="SimSun-Identity-H"/>
          <w:b/>
          <w:color w:val="000000"/>
          <w:kern w:val="0"/>
          <w:szCs w:val="21"/>
        </w:rPr>
      </w:pPr>
      <w:r w:rsidRPr="00A71D97">
        <w:rPr>
          <w:rFonts w:cs="SimSun-Identity-H"/>
          <w:b/>
          <w:color w:val="000000"/>
          <w:kern w:val="0"/>
          <w:szCs w:val="21"/>
        </w:rPr>
        <w:t>#include &lt;iostream&gt;</w:t>
      </w:r>
    </w:p>
    <w:p w:rsidR="00A71D97" w:rsidRPr="00A71D97" w:rsidRDefault="00A71D97" w:rsidP="00A71D97">
      <w:pPr>
        <w:spacing w:line="400" w:lineRule="exact"/>
        <w:rPr>
          <w:rFonts w:cs="SimSun-Identity-H"/>
          <w:b/>
          <w:color w:val="000000"/>
          <w:kern w:val="0"/>
          <w:szCs w:val="21"/>
        </w:rPr>
      </w:pPr>
      <w:proofErr w:type="gramStart"/>
      <w:r w:rsidRPr="00A71D97">
        <w:rPr>
          <w:rFonts w:cs="SimSun-Identity-H"/>
          <w:b/>
          <w:color w:val="000000"/>
          <w:kern w:val="0"/>
          <w:szCs w:val="21"/>
        </w:rPr>
        <w:t>using</w:t>
      </w:r>
      <w:proofErr w:type="gramEnd"/>
      <w:r w:rsidRPr="00A71D97">
        <w:rPr>
          <w:rFonts w:cs="SimSun-Identity-H"/>
          <w:b/>
          <w:color w:val="000000"/>
          <w:kern w:val="0"/>
          <w:szCs w:val="21"/>
        </w:rPr>
        <w:t xml:space="preserve"> namespace std;</w:t>
      </w:r>
    </w:p>
    <w:p w:rsidR="00A71D97" w:rsidRPr="00A71D97" w:rsidRDefault="00A71D97" w:rsidP="00A71D97">
      <w:pPr>
        <w:spacing w:line="400" w:lineRule="exact"/>
        <w:rPr>
          <w:rFonts w:cs="SimSun-Identity-H"/>
          <w:b/>
          <w:color w:val="000000"/>
          <w:kern w:val="0"/>
          <w:szCs w:val="21"/>
        </w:rPr>
      </w:pPr>
      <w:proofErr w:type="gramStart"/>
      <w:r w:rsidRPr="00A71D97">
        <w:rPr>
          <w:rFonts w:cs="SimSun-Identity-H"/>
          <w:b/>
          <w:color w:val="000000"/>
          <w:kern w:val="0"/>
          <w:szCs w:val="21"/>
        </w:rPr>
        <w:t>class</w:t>
      </w:r>
      <w:proofErr w:type="gramEnd"/>
      <w:r w:rsidRPr="00A71D97">
        <w:rPr>
          <w:rFonts w:cs="SimSun-Identity-H"/>
          <w:b/>
          <w:color w:val="000000"/>
          <w:kern w:val="0"/>
          <w:szCs w:val="21"/>
        </w:rPr>
        <w:t xml:space="preserve"> CShape</w:t>
      </w:r>
    </w:p>
    <w:p w:rsidR="00A71D97" w:rsidRPr="00A71D97" w:rsidRDefault="00A71D97" w:rsidP="00A71D97">
      <w:pPr>
        <w:spacing w:line="400" w:lineRule="exact"/>
        <w:rPr>
          <w:rFonts w:cs="SimSun-Identity-H"/>
          <w:b/>
          <w:color w:val="000000"/>
          <w:kern w:val="0"/>
          <w:szCs w:val="21"/>
        </w:rPr>
      </w:pPr>
      <w:r w:rsidRPr="00A71D97">
        <w:rPr>
          <w:rFonts w:cs="SimSun-Identity-H"/>
          <w:b/>
          <w:color w:val="000000"/>
          <w:kern w:val="0"/>
          <w:szCs w:val="21"/>
        </w:rPr>
        <w:t>{</w:t>
      </w:r>
    </w:p>
    <w:p w:rsidR="00A71D97" w:rsidRPr="00A71D97" w:rsidRDefault="00A71D97" w:rsidP="00A71D97">
      <w:pPr>
        <w:spacing w:line="400" w:lineRule="exact"/>
        <w:rPr>
          <w:rFonts w:cs="SimSun-Identity-H"/>
          <w:b/>
          <w:color w:val="000000"/>
          <w:kern w:val="0"/>
          <w:szCs w:val="21"/>
        </w:rPr>
      </w:pPr>
      <w:proofErr w:type="gramStart"/>
      <w:r w:rsidRPr="00A71D97">
        <w:rPr>
          <w:rFonts w:cs="SimSun-Identity-H"/>
          <w:b/>
          <w:color w:val="000000"/>
          <w:kern w:val="0"/>
          <w:szCs w:val="21"/>
        </w:rPr>
        <w:t>public</w:t>
      </w:r>
      <w:proofErr w:type="gramEnd"/>
      <w:r w:rsidRPr="00A71D97">
        <w:rPr>
          <w:rFonts w:cs="SimSun-Identity-H"/>
          <w:b/>
          <w:color w:val="000000"/>
          <w:kern w:val="0"/>
          <w:szCs w:val="21"/>
        </w:rPr>
        <w:t>:</w:t>
      </w:r>
    </w:p>
    <w:p w:rsidR="00A71D97" w:rsidRPr="00A71D97" w:rsidRDefault="00A71D97" w:rsidP="00A71D97">
      <w:pPr>
        <w:spacing w:line="400" w:lineRule="exact"/>
        <w:rPr>
          <w:rFonts w:cs="SimSun-Identity-H"/>
          <w:b/>
          <w:color w:val="000000"/>
          <w:kern w:val="0"/>
          <w:szCs w:val="21"/>
        </w:rPr>
      </w:pPr>
      <w:r w:rsidRPr="00A71D97">
        <w:rPr>
          <w:rFonts w:cs="SimSun-Identity-H"/>
          <w:b/>
          <w:color w:val="000000"/>
          <w:kern w:val="0"/>
          <w:szCs w:val="21"/>
        </w:rPr>
        <w:tab/>
      </w:r>
      <w:proofErr w:type="gramStart"/>
      <w:r w:rsidRPr="00A71D97">
        <w:rPr>
          <w:rFonts w:cs="SimSun-Identity-H"/>
          <w:b/>
          <w:color w:val="000000"/>
          <w:kern w:val="0"/>
          <w:szCs w:val="21"/>
        </w:rPr>
        <w:t>virtual</w:t>
      </w:r>
      <w:proofErr w:type="gramEnd"/>
      <w:r w:rsidRPr="00A71D97">
        <w:rPr>
          <w:rFonts w:cs="SimSun-Identity-H"/>
          <w:b/>
          <w:color w:val="000000"/>
          <w:kern w:val="0"/>
          <w:szCs w:val="21"/>
        </w:rPr>
        <w:t xml:space="preserve"> double GetLength() const = 0;</w:t>
      </w:r>
    </w:p>
    <w:p w:rsidR="00A71D97" w:rsidRPr="00A71D97" w:rsidRDefault="00A71D97" w:rsidP="00A71D97">
      <w:pPr>
        <w:spacing w:line="400" w:lineRule="exact"/>
        <w:rPr>
          <w:rFonts w:cs="SimSun-Identity-H"/>
          <w:b/>
          <w:color w:val="000000"/>
          <w:kern w:val="0"/>
          <w:szCs w:val="21"/>
        </w:rPr>
      </w:pPr>
      <w:r w:rsidRPr="00A71D97">
        <w:rPr>
          <w:rFonts w:cs="SimSun-Identity-H"/>
          <w:b/>
          <w:color w:val="000000"/>
          <w:kern w:val="0"/>
          <w:szCs w:val="21"/>
        </w:rPr>
        <w:t>};</w:t>
      </w:r>
    </w:p>
    <w:p w:rsidR="00A71D97" w:rsidRPr="00A71D97" w:rsidRDefault="00A71D97" w:rsidP="00A71D97">
      <w:pPr>
        <w:spacing w:line="400" w:lineRule="exact"/>
        <w:rPr>
          <w:rFonts w:cs="SimSun-Identity-H"/>
          <w:b/>
          <w:color w:val="000000"/>
          <w:kern w:val="0"/>
          <w:szCs w:val="21"/>
        </w:rPr>
      </w:pPr>
    </w:p>
    <w:p w:rsidR="00A71D97" w:rsidRPr="00A71D97" w:rsidRDefault="00A71D97" w:rsidP="00A71D97">
      <w:pPr>
        <w:spacing w:line="400" w:lineRule="exact"/>
        <w:rPr>
          <w:rFonts w:cs="SimSun-Identity-H"/>
          <w:b/>
          <w:color w:val="000000"/>
          <w:kern w:val="0"/>
          <w:szCs w:val="21"/>
        </w:rPr>
      </w:pPr>
      <w:proofErr w:type="gramStart"/>
      <w:r w:rsidRPr="00A71D97">
        <w:rPr>
          <w:rFonts w:cs="SimSun-Identity-H"/>
          <w:b/>
          <w:color w:val="000000"/>
          <w:kern w:val="0"/>
          <w:szCs w:val="21"/>
        </w:rPr>
        <w:t>class</w:t>
      </w:r>
      <w:proofErr w:type="gramEnd"/>
      <w:r w:rsidRPr="00A71D97">
        <w:rPr>
          <w:rFonts w:cs="SimSun-Identity-H"/>
          <w:b/>
          <w:color w:val="000000"/>
          <w:kern w:val="0"/>
          <w:szCs w:val="21"/>
        </w:rPr>
        <w:t xml:space="preserve"> CSquare:public CShape</w:t>
      </w:r>
    </w:p>
    <w:p w:rsidR="00A71D97" w:rsidRPr="00A71D97" w:rsidRDefault="00A71D97" w:rsidP="00A71D97">
      <w:pPr>
        <w:spacing w:line="400" w:lineRule="exact"/>
        <w:rPr>
          <w:rFonts w:cs="SimSun-Identity-H"/>
          <w:b/>
          <w:color w:val="000000"/>
          <w:kern w:val="0"/>
          <w:szCs w:val="21"/>
        </w:rPr>
      </w:pPr>
      <w:r w:rsidRPr="00A71D97">
        <w:rPr>
          <w:rFonts w:cs="SimSun-Identity-H"/>
          <w:b/>
          <w:color w:val="000000"/>
          <w:kern w:val="0"/>
          <w:szCs w:val="21"/>
        </w:rPr>
        <w:t>{</w:t>
      </w:r>
    </w:p>
    <w:p w:rsidR="00A71D97" w:rsidRPr="00A71D97" w:rsidRDefault="00A71D97" w:rsidP="00A71D97">
      <w:pPr>
        <w:spacing w:line="400" w:lineRule="exact"/>
        <w:rPr>
          <w:rFonts w:cs="SimSun-Identity-H"/>
          <w:b/>
          <w:color w:val="000000"/>
          <w:kern w:val="0"/>
          <w:szCs w:val="21"/>
        </w:rPr>
      </w:pPr>
      <w:proofErr w:type="gramStart"/>
      <w:r w:rsidRPr="00A71D97">
        <w:rPr>
          <w:rFonts w:cs="SimSun-Identity-H"/>
          <w:b/>
          <w:color w:val="000000"/>
          <w:kern w:val="0"/>
          <w:szCs w:val="21"/>
        </w:rPr>
        <w:t>public</w:t>
      </w:r>
      <w:proofErr w:type="gramEnd"/>
      <w:r w:rsidRPr="00A71D97">
        <w:rPr>
          <w:rFonts w:cs="SimSun-Identity-H"/>
          <w:b/>
          <w:color w:val="000000"/>
          <w:kern w:val="0"/>
          <w:szCs w:val="21"/>
        </w:rPr>
        <w:t>:</w:t>
      </w:r>
    </w:p>
    <w:p w:rsidR="00A71D97" w:rsidRPr="00A71D97" w:rsidRDefault="00A71D97" w:rsidP="00A71D97">
      <w:pPr>
        <w:spacing w:line="400" w:lineRule="exact"/>
        <w:rPr>
          <w:rFonts w:cs="SimSun-Identity-H"/>
          <w:b/>
          <w:color w:val="000000"/>
          <w:kern w:val="0"/>
          <w:szCs w:val="21"/>
        </w:rPr>
      </w:pPr>
      <w:r w:rsidRPr="00A71D97">
        <w:rPr>
          <w:rFonts w:cs="SimSun-Identity-H"/>
          <w:b/>
          <w:color w:val="000000"/>
          <w:kern w:val="0"/>
          <w:szCs w:val="21"/>
        </w:rPr>
        <w:tab/>
      </w:r>
      <w:proofErr w:type="gramStart"/>
      <w:r w:rsidRPr="00A71D97">
        <w:rPr>
          <w:rFonts w:cs="SimSun-Identity-H"/>
          <w:b/>
          <w:color w:val="000000"/>
          <w:kern w:val="0"/>
          <w:szCs w:val="21"/>
        </w:rPr>
        <w:t>CSquare(</w:t>
      </w:r>
      <w:proofErr w:type="gramEnd"/>
      <w:r w:rsidRPr="00A71D97">
        <w:rPr>
          <w:rFonts w:cs="SimSun-Identity-H"/>
          <w:b/>
          <w:color w:val="000000"/>
          <w:kern w:val="0"/>
          <w:szCs w:val="21"/>
        </w:rPr>
        <w:t>double dWidth, double dHeight)</w:t>
      </w:r>
    </w:p>
    <w:p w:rsidR="00A71D97" w:rsidRPr="00A71D97" w:rsidRDefault="00A71D97" w:rsidP="00A71D97">
      <w:pPr>
        <w:spacing w:line="400" w:lineRule="exact"/>
        <w:rPr>
          <w:rFonts w:cs="SimSun-Identity-H"/>
          <w:b/>
          <w:color w:val="000000"/>
          <w:kern w:val="0"/>
          <w:szCs w:val="21"/>
        </w:rPr>
      </w:pPr>
      <w:r w:rsidRPr="00A71D97">
        <w:rPr>
          <w:rFonts w:cs="SimSun-Identity-H"/>
          <w:b/>
          <w:color w:val="000000"/>
          <w:kern w:val="0"/>
          <w:szCs w:val="21"/>
        </w:rPr>
        <w:tab/>
        <w:t>{</w:t>
      </w:r>
    </w:p>
    <w:p w:rsidR="00A71D97" w:rsidRPr="00A71D97" w:rsidRDefault="00A71D97" w:rsidP="00A71D97">
      <w:pPr>
        <w:spacing w:line="400" w:lineRule="exact"/>
        <w:rPr>
          <w:rFonts w:cs="SimSun-Identity-H"/>
          <w:b/>
          <w:color w:val="000000"/>
          <w:kern w:val="0"/>
          <w:szCs w:val="21"/>
        </w:rPr>
      </w:pPr>
      <w:r w:rsidRPr="00A71D97">
        <w:rPr>
          <w:rFonts w:cs="SimSun-Identity-H"/>
          <w:b/>
          <w:color w:val="000000"/>
          <w:kern w:val="0"/>
          <w:szCs w:val="21"/>
        </w:rPr>
        <w:tab/>
      </w:r>
      <w:r w:rsidRPr="00A71D97">
        <w:rPr>
          <w:rFonts w:cs="SimSun-Identity-H"/>
          <w:b/>
          <w:color w:val="000000"/>
          <w:kern w:val="0"/>
          <w:szCs w:val="21"/>
        </w:rPr>
        <w:tab/>
        <w:t>m_dWidth = dWidth;</w:t>
      </w:r>
    </w:p>
    <w:p w:rsidR="00A71D97" w:rsidRPr="00A71D97" w:rsidRDefault="00A71D97" w:rsidP="00A71D97">
      <w:pPr>
        <w:spacing w:line="400" w:lineRule="exact"/>
        <w:rPr>
          <w:rFonts w:cs="SimSun-Identity-H"/>
          <w:b/>
          <w:color w:val="000000"/>
          <w:kern w:val="0"/>
          <w:szCs w:val="21"/>
        </w:rPr>
      </w:pPr>
      <w:r w:rsidRPr="00A71D97">
        <w:rPr>
          <w:rFonts w:cs="SimSun-Identity-H"/>
          <w:b/>
          <w:color w:val="000000"/>
          <w:kern w:val="0"/>
          <w:szCs w:val="21"/>
        </w:rPr>
        <w:tab/>
      </w:r>
      <w:r w:rsidRPr="00A71D97">
        <w:rPr>
          <w:rFonts w:cs="SimSun-Identity-H"/>
          <w:b/>
          <w:color w:val="000000"/>
          <w:kern w:val="0"/>
          <w:szCs w:val="21"/>
        </w:rPr>
        <w:tab/>
        <w:t>m_dHeight = dHeight;</w:t>
      </w:r>
    </w:p>
    <w:p w:rsidR="00A71D97" w:rsidRPr="00A71D97" w:rsidRDefault="00A71D97" w:rsidP="00A71D97">
      <w:pPr>
        <w:spacing w:line="400" w:lineRule="exact"/>
        <w:rPr>
          <w:rFonts w:cs="SimSun-Identity-H"/>
          <w:b/>
          <w:color w:val="000000"/>
          <w:kern w:val="0"/>
          <w:szCs w:val="21"/>
        </w:rPr>
      </w:pPr>
      <w:r w:rsidRPr="00A71D97">
        <w:rPr>
          <w:rFonts w:cs="SimSun-Identity-H"/>
          <w:b/>
          <w:color w:val="000000"/>
          <w:kern w:val="0"/>
          <w:szCs w:val="21"/>
        </w:rPr>
        <w:tab/>
        <w:t>}</w:t>
      </w:r>
    </w:p>
    <w:p w:rsidR="00A71D97" w:rsidRPr="00A71D97" w:rsidRDefault="00A71D97" w:rsidP="00A71D97">
      <w:pPr>
        <w:spacing w:line="400" w:lineRule="exact"/>
        <w:rPr>
          <w:rFonts w:cs="SimSun-Identity-H"/>
          <w:b/>
          <w:color w:val="000000"/>
          <w:kern w:val="0"/>
          <w:szCs w:val="21"/>
        </w:rPr>
      </w:pPr>
    </w:p>
    <w:p w:rsidR="00A71D97" w:rsidRPr="00A71D97" w:rsidRDefault="00A71D97" w:rsidP="00A71D97">
      <w:pPr>
        <w:spacing w:line="400" w:lineRule="exact"/>
        <w:rPr>
          <w:rFonts w:cs="SimSun-Identity-H"/>
          <w:b/>
          <w:color w:val="000000"/>
          <w:kern w:val="0"/>
          <w:szCs w:val="21"/>
        </w:rPr>
      </w:pPr>
      <w:r w:rsidRPr="00A71D97">
        <w:rPr>
          <w:rFonts w:cs="SimSun-Identity-H"/>
          <w:b/>
          <w:color w:val="000000"/>
          <w:kern w:val="0"/>
          <w:szCs w:val="21"/>
        </w:rPr>
        <w:tab/>
      </w:r>
      <w:proofErr w:type="gramStart"/>
      <w:r w:rsidRPr="00A71D97">
        <w:rPr>
          <w:rFonts w:cs="SimSun-Identity-H"/>
          <w:b/>
          <w:color w:val="000000"/>
          <w:kern w:val="0"/>
          <w:szCs w:val="21"/>
        </w:rPr>
        <w:t>double</w:t>
      </w:r>
      <w:proofErr w:type="gramEnd"/>
      <w:r w:rsidRPr="00A71D97">
        <w:rPr>
          <w:rFonts w:cs="SimSun-Identity-H"/>
          <w:b/>
          <w:color w:val="000000"/>
          <w:kern w:val="0"/>
          <w:szCs w:val="21"/>
        </w:rPr>
        <w:t xml:space="preserve"> GetLength() const</w:t>
      </w:r>
    </w:p>
    <w:p w:rsidR="00A71D97" w:rsidRPr="00A71D97" w:rsidRDefault="00A71D97" w:rsidP="00A71D97">
      <w:pPr>
        <w:spacing w:line="400" w:lineRule="exact"/>
        <w:rPr>
          <w:rFonts w:cs="SimSun-Identity-H"/>
          <w:b/>
          <w:color w:val="000000"/>
          <w:kern w:val="0"/>
          <w:szCs w:val="21"/>
        </w:rPr>
      </w:pPr>
      <w:r w:rsidRPr="00A71D97">
        <w:rPr>
          <w:rFonts w:cs="SimSun-Identity-H"/>
          <w:b/>
          <w:color w:val="000000"/>
          <w:kern w:val="0"/>
          <w:szCs w:val="21"/>
        </w:rPr>
        <w:tab/>
        <w:t>{</w:t>
      </w:r>
    </w:p>
    <w:p w:rsidR="00A71D97" w:rsidRPr="00A71D97" w:rsidRDefault="00A71D97" w:rsidP="00A71D97">
      <w:pPr>
        <w:spacing w:line="400" w:lineRule="exact"/>
        <w:rPr>
          <w:rFonts w:cs="SimSun-Identity-H"/>
          <w:b/>
          <w:color w:val="000000"/>
          <w:kern w:val="0"/>
          <w:szCs w:val="21"/>
        </w:rPr>
      </w:pPr>
      <w:r w:rsidRPr="00A71D97">
        <w:rPr>
          <w:rFonts w:cs="SimSun-Identity-H"/>
          <w:b/>
          <w:color w:val="000000"/>
          <w:kern w:val="0"/>
          <w:szCs w:val="21"/>
        </w:rPr>
        <w:tab/>
      </w:r>
      <w:r w:rsidRPr="00A71D97">
        <w:rPr>
          <w:rFonts w:cs="SimSun-Identity-H"/>
          <w:b/>
          <w:color w:val="000000"/>
          <w:kern w:val="0"/>
          <w:szCs w:val="21"/>
        </w:rPr>
        <w:tab/>
      </w:r>
      <w:proofErr w:type="gramStart"/>
      <w:r w:rsidRPr="00A71D97">
        <w:rPr>
          <w:rFonts w:cs="SimSun-Identity-H"/>
          <w:b/>
          <w:color w:val="000000"/>
          <w:kern w:val="0"/>
          <w:szCs w:val="21"/>
        </w:rPr>
        <w:t>return</w:t>
      </w:r>
      <w:proofErr w:type="gramEnd"/>
      <w:r w:rsidRPr="00A71D97">
        <w:rPr>
          <w:rFonts w:cs="SimSun-Identity-H"/>
          <w:b/>
          <w:color w:val="000000"/>
          <w:kern w:val="0"/>
          <w:szCs w:val="21"/>
        </w:rPr>
        <w:t xml:space="preserve"> 2 * (m_dWidth + m_dHeight);</w:t>
      </w:r>
    </w:p>
    <w:p w:rsidR="00A71D97" w:rsidRPr="00A71D97" w:rsidRDefault="00A71D97" w:rsidP="00A71D97">
      <w:pPr>
        <w:spacing w:line="400" w:lineRule="exact"/>
        <w:rPr>
          <w:rFonts w:cs="SimSun-Identity-H"/>
          <w:b/>
          <w:color w:val="000000"/>
          <w:kern w:val="0"/>
          <w:szCs w:val="21"/>
        </w:rPr>
      </w:pPr>
      <w:r w:rsidRPr="00A71D97">
        <w:rPr>
          <w:rFonts w:cs="SimSun-Identity-H"/>
          <w:b/>
          <w:color w:val="000000"/>
          <w:kern w:val="0"/>
          <w:szCs w:val="21"/>
        </w:rPr>
        <w:tab/>
        <w:t>}</w:t>
      </w:r>
    </w:p>
    <w:p w:rsidR="00A71D97" w:rsidRPr="00A71D97" w:rsidRDefault="00A71D97" w:rsidP="00A71D97">
      <w:pPr>
        <w:spacing w:line="400" w:lineRule="exact"/>
        <w:rPr>
          <w:rFonts w:cs="SimSun-Identity-H"/>
          <w:b/>
          <w:color w:val="000000"/>
          <w:kern w:val="0"/>
          <w:szCs w:val="21"/>
        </w:rPr>
      </w:pPr>
    </w:p>
    <w:p w:rsidR="00A71D97" w:rsidRPr="00A71D97" w:rsidRDefault="00A71D97" w:rsidP="00A71D97">
      <w:pPr>
        <w:spacing w:line="400" w:lineRule="exact"/>
        <w:rPr>
          <w:rFonts w:cs="SimSun-Identity-H"/>
          <w:b/>
          <w:color w:val="000000"/>
          <w:kern w:val="0"/>
          <w:szCs w:val="21"/>
        </w:rPr>
      </w:pPr>
      <w:proofErr w:type="gramStart"/>
      <w:r w:rsidRPr="00A71D97">
        <w:rPr>
          <w:rFonts w:cs="SimSun-Identity-H"/>
          <w:b/>
          <w:color w:val="000000"/>
          <w:kern w:val="0"/>
          <w:szCs w:val="21"/>
        </w:rPr>
        <w:t>private</w:t>
      </w:r>
      <w:proofErr w:type="gramEnd"/>
      <w:r w:rsidRPr="00A71D97">
        <w:rPr>
          <w:rFonts w:cs="SimSun-Identity-H"/>
          <w:b/>
          <w:color w:val="000000"/>
          <w:kern w:val="0"/>
          <w:szCs w:val="21"/>
        </w:rPr>
        <w:t>:</w:t>
      </w:r>
    </w:p>
    <w:p w:rsidR="00A71D97" w:rsidRPr="00A71D97" w:rsidRDefault="00A71D97" w:rsidP="00A71D97">
      <w:pPr>
        <w:spacing w:line="400" w:lineRule="exact"/>
        <w:rPr>
          <w:rFonts w:cs="SimSun-Identity-H"/>
          <w:b/>
          <w:color w:val="000000"/>
          <w:kern w:val="0"/>
          <w:szCs w:val="21"/>
        </w:rPr>
      </w:pPr>
      <w:r w:rsidRPr="00A71D97">
        <w:rPr>
          <w:rFonts w:cs="SimSun-Identity-H"/>
          <w:b/>
          <w:color w:val="000000"/>
          <w:kern w:val="0"/>
          <w:szCs w:val="21"/>
        </w:rPr>
        <w:tab/>
      </w:r>
      <w:proofErr w:type="gramStart"/>
      <w:r w:rsidRPr="00A71D97">
        <w:rPr>
          <w:rFonts w:cs="SimSun-Identity-H"/>
          <w:b/>
          <w:color w:val="000000"/>
          <w:kern w:val="0"/>
          <w:szCs w:val="21"/>
        </w:rPr>
        <w:t>double</w:t>
      </w:r>
      <w:proofErr w:type="gramEnd"/>
      <w:r w:rsidRPr="00A71D97">
        <w:rPr>
          <w:rFonts w:cs="SimSun-Identity-H"/>
          <w:b/>
          <w:color w:val="000000"/>
          <w:kern w:val="0"/>
          <w:szCs w:val="21"/>
        </w:rPr>
        <w:t xml:space="preserve"> m_dWidth, m_dHeight;</w:t>
      </w:r>
    </w:p>
    <w:p w:rsidR="00A71D97" w:rsidRPr="00A71D97" w:rsidRDefault="00A71D97" w:rsidP="00A71D97">
      <w:pPr>
        <w:spacing w:line="400" w:lineRule="exact"/>
        <w:rPr>
          <w:rFonts w:cs="SimSun-Identity-H"/>
          <w:b/>
          <w:color w:val="000000"/>
          <w:kern w:val="0"/>
          <w:szCs w:val="21"/>
        </w:rPr>
      </w:pPr>
      <w:r w:rsidRPr="00A71D97">
        <w:rPr>
          <w:rFonts w:cs="SimSun-Identity-H"/>
          <w:b/>
          <w:color w:val="000000"/>
          <w:kern w:val="0"/>
          <w:szCs w:val="21"/>
        </w:rPr>
        <w:t>};</w:t>
      </w:r>
    </w:p>
    <w:p w:rsidR="00A71D97" w:rsidRPr="00A71D97" w:rsidRDefault="00A71D97" w:rsidP="00A71D97">
      <w:pPr>
        <w:spacing w:line="400" w:lineRule="exact"/>
        <w:rPr>
          <w:rFonts w:cs="SimSun-Identity-H"/>
          <w:b/>
          <w:color w:val="000000"/>
          <w:kern w:val="0"/>
          <w:szCs w:val="21"/>
        </w:rPr>
      </w:pPr>
    </w:p>
    <w:p w:rsidR="00A71D97" w:rsidRPr="00A71D97" w:rsidRDefault="00A71D97" w:rsidP="00A71D97">
      <w:pPr>
        <w:spacing w:line="400" w:lineRule="exact"/>
        <w:rPr>
          <w:rFonts w:cs="SimSun-Identity-H"/>
          <w:b/>
          <w:color w:val="000000"/>
          <w:kern w:val="0"/>
          <w:szCs w:val="21"/>
        </w:rPr>
      </w:pPr>
      <w:proofErr w:type="gramStart"/>
      <w:r w:rsidRPr="00A71D97">
        <w:rPr>
          <w:rFonts w:cs="SimSun-Identity-H"/>
          <w:b/>
          <w:color w:val="000000"/>
          <w:kern w:val="0"/>
          <w:szCs w:val="21"/>
        </w:rPr>
        <w:t>class</w:t>
      </w:r>
      <w:proofErr w:type="gramEnd"/>
      <w:r w:rsidRPr="00A71D97">
        <w:rPr>
          <w:rFonts w:cs="SimSun-Identity-H"/>
          <w:b/>
          <w:color w:val="000000"/>
          <w:kern w:val="0"/>
          <w:szCs w:val="21"/>
        </w:rPr>
        <w:t xml:space="preserve"> CCircle:public CShape</w:t>
      </w:r>
    </w:p>
    <w:p w:rsidR="00A71D97" w:rsidRPr="00A71D97" w:rsidRDefault="00A71D97" w:rsidP="00A71D97">
      <w:pPr>
        <w:spacing w:line="400" w:lineRule="exact"/>
        <w:rPr>
          <w:rFonts w:cs="SimSun-Identity-H"/>
          <w:b/>
          <w:color w:val="000000"/>
          <w:kern w:val="0"/>
          <w:szCs w:val="21"/>
        </w:rPr>
      </w:pPr>
      <w:r w:rsidRPr="00A71D97">
        <w:rPr>
          <w:rFonts w:cs="SimSun-Identity-H"/>
          <w:b/>
          <w:color w:val="000000"/>
          <w:kern w:val="0"/>
          <w:szCs w:val="21"/>
        </w:rPr>
        <w:t>{</w:t>
      </w:r>
    </w:p>
    <w:p w:rsidR="00A71D97" w:rsidRPr="00A71D97" w:rsidRDefault="00A71D97" w:rsidP="00A71D97">
      <w:pPr>
        <w:spacing w:line="400" w:lineRule="exact"/>
        <w:rPr>
          <w:rFonts w:cs="SimSun-Identity-H"/>
          <w:b/>
          <w:color w:val="000000"/>
          <w:kern w:val="0"/>
          <w:szCs w:val="21"/>
        </w:rPr>
      </w:pPr>
      <w:proofErr w:type="gramStart"/>
      <w:r w:rsidRPr="00A71D97">
        <w:rPr>
          <w:rFonts w:cs="SimSun-Identity-H"/>
          <w:b/>
          <w:color w:val="000000"/>
          <w:kern w:val="0"/>
          <w:szCs w:val="21"/>
        </w:rPr>
        <w:t>public</w:t>
      </w:r>
      <w:proofErr w:type="gramEnd"/>
      <w:r w:rsidRPr="00A71D97">
        <w:rPr>
          <w:rFonts w:cs="SimSun-Identity-H"/>
          <w:b/>
          <w:color w:val="000000"/>
          <w:kern w:val="0"/>
          <w:szCs w:val="21"/>
        </w:rPr>
        <w:t>:</w:t>
      </w:r>
    </w:p>
    <w:p w:rsidR="00A71D97" w:rsidRPr="00A71D97" w:rsidRDefault="00A71D97" w:rsidP="00A71D97">
      <w:pPr>
        <w:spacing w:line="400" w:lineRule="exact"/>
        <w:rPr>
          <w:rFonts w:cs="SimSun-Identity-H"/>
          <w:b/>
          <w:color w:val="000000"/>
          <w:kern w:val="0"/>
          <w:szCs w:val="21"/>
        </w:rPr>
      </w:pPr>
      <w:r w:rsidRPr="00A71D97">
        <w:rPr>
          <w:rFonts w:cs="SimSun-Identity-H"/>
          <w:b/>
          <w:color w:val="000000"/>
          <w:kern w:val="0"/>
          <w:szCs w:val="21"/>
        </w:rPr>
        <w:tab/>
      </w:r>
      <w:proofErr w:type="gramStart"/>
      <w:r w:rsidRPr="00A71D97">
        <w:rPr>
          <w:rFonts w:cs="SimSun-Identity-H"/>
          <w:b/>
          <w:color w:val="000000"/>
          <w:kern w:val="0"/>
          <w:szCs w:val="21"/>
        </w:rPr>
        <w:t>CCircle(</w:t>
      </w:r>
      <w:proofErr w:type="gramEnd"/>
      <w:r w:rsidRPr="00A71D97">
        <w:rPr>
          <w:rFonts w:cs="SimSun-Identity-H"/>
          <w:b/>
          <w:color w:val="000000"/>
          <w:kern w:val="0"/>
          <w:szCs w:val="21"/>
        </w:rPr>
        <w:t>double dRadius)</w:t>
      </w:r>
    </w:p>
    <w:p w:rsidR="00A71D97" w:rsidRPr="00A71D97" w:rsidRDefault="00A71D97" w:rsidP="00A71D97">
      <w:pPr>
        <w:spacing w:line="400" w:lineRule="exact"/>
        <w:rPr>
          <w:rFonts w:cs="SimSun-Identity-H"/>
          <w:b/>
          <w:color w:val="000000"/>
          <w:kern w:val="0"/>
          <w:szCs w:val="21"/>
        </w:rPr>
      </w:pPr>
      <w:r w:rsidRPr="00A71D97">
        <w:rPr>
          <w:rFonts w:cs="SimSun-Identity-H"/>
          <w:b/>
          <w:color w:val="000000"/>
          <w:kern w:val="0"/>
          <w:szCs w:val="21"/>
        </w:rPr>
        <w:tab/>
        <w:t>{</w:t>
      </w:r>
    </w:p>
    <w:p w:rsidR="00A71D97" w:rsidRPr="00A71D97" w:rsidRDefault="00A71D97" w:rsidP="00A71D97">
      <w:pPr>
        <w:spacing w:line="400" w:lineRule="exact"/>
        <w:rPr>
          <w:rFonts w:cs="SimSun-Identity-H"/>
          <w:b/>
          <w:color w:val="000000"/>
          <w:kern w:val="0"/>
          <w:szCs w:val="21"/>
        </w:rPr>
      </w:pPr>
      <w:r w:rsidRPr="00A71D97">
        <w:rPr>
          <w:rFonts w:cs="SimSun-Identity-H"/>
          <w:b/>
          <w:color w:val="000000"/>
          <w:kern w:val="0"/>
          <w:szCs w:val="21"/>
        </w:rPr>
        <w:tab/>
      </w:r>
      <w:r w:rsidRPr="00A71D97">
        <w:rPr>
          <w:rFonts w:cs="SimSun-Identity-H"/>
          <w:b/>
          <w:color w:val="000000"/>
          <w:kern w:val="0"/>
          <w:szCs w:val="21"/>
        </w:rPr>
        <w:tab/>
        <w:t>m_dRadius = dRadius;</w:t>
      </w:r>
    </w:p>
    <w:p w:rsidR="00A71D97" w:rsidRPr="00A71D97" w:rsidRDefault="00A71D97" w:rsidP="00A71D97">
      <w:pPr>
        <w:spacing w:line="400" w:lineRule="exact"/>
        <w:rPr>
          <w:rFonts w:cs="SimSun-Identity-H"/>
          <w:b/>
          <w:color w:val="000000"/>
          <w:kern w:val="0"/>
          <w:szCs w:val="21"/>
        </w:rPr>
      </w:pPr>
      <w:r w:rsidRPr="00A71D97">
        <w:rPr>
          <w:rFonts w:cs="SimSun-Identity-H"/>
          <w:b/>
          <w:color w:val="000000"/>
          <w:kern w:val="0"/>
          <w:szCs w:val="21"/>
        </w:rPr>
        <w:tab/>
        <w:t>}</w:t>
      </w:r>
    </w:p>
    <w:p w:rsidR="00A71D97" w:rsidRPr="00A71D97" w:rsidRDefault="00A71D97" w:rsidP="00A71D97">
      <w:pPr>
        <w:spacing w:line="400" w:lineRule="exact"/>
        <w:rPr>
          <w:rFonts w:cs="SimSun-Identity-H"/>
          <w:b/>
          <w:color w:val="000000"/>
          <w:kern w:val="0"/>
          <w:szCs w:val="21"/>
        </w:rPr>
      </w:pPr>
    </w:p>
    <w:p w:rsidR="00A71D97" w:rsidRPr="00A71D97" w:rsidRDefault="00A71D97" w:rsidP="00A71D97">
      <w:pPr>
        <w:spacing w:line="400" w:lineRule="exact"/>
        <w:rPr>
          <w:rFonts w:cs="SimSun-Identity-H"/>
          <w:b/>
          <w:color w:val="000000"/>
          <w:kern w:val="0"/>
          <w:szCs w:val="21"/>
        </w:rPr>
      </w:pPr>
      <w:r w:rsidRPr="00A71D97">
        <w:rPr>
          <w:rFonts w:cs="SimSun-Identity-H"/>
          <w:b/>
          <w:color w:val="000000"/>
          <w:kern w:val="0"/>
          <w:szCs w:val="21"/>
        </w:rPr>
        <w:tab/>
      </w:r>
      <w:proofErr w:type="gramStart"/>
      <w:r w:rsidRPr="00A71D97">
        <w:rPr>
          <w:rFonts w:cs="SimSun-Identity-H"/>
          <w:b/>
          <w:color w:val="000000"/>
          <w:kern w:val="0"/>
          <w:szCs w:val="21"/>
        </w:rPr>
        <w:t>double</w:t>
      </w:r>
      <w:proofErr w:type="gramEnd"/>
      <w:r w:rsidRPr="00A71D97">
        <w:rPr>
          <w:rFonts w:cs="SimSun-Identity-H"/>
          <w:b/>
          <w:color w:val="000000"/>
          <w:kern w:val="0"/>
          <w:szCs w:val="21"/>
        </w:rPr>
        <w:t xml:space="preserve"> GetLength() const</w:t>
      </w:r>
    </w:p>
    <w:p w:rsidR="00A71D97" w:rsidRPr="00A71D97" w:rsidRDefault="00A71D97" w:rsidP="00A71D97">
      <w:pPr>
        <w:spacing w:line="400" w:lineRule="exact"/>
        <w:rPr>
          <w:rFonts w:cs="SimSun-Identity-H"/>
          <w:b/>
          <w:color w:val="000000"/>
          <w:kern w:val="0"/>
          <w:szCs w:val="21"/>
        </w:rPr>
      </w:pPr>
      <w:r w:rsidRPr="00A71D97">
        <w:rPr>
          <w:rFonts w:cs="SimSun-Identity-H"/>
          <w:b/>
          <w:color w:val="000000"/>
          <w:kern w:val="0"/>
          <w:szCs w:val="21"/>
        </w:rPr>
        <w:tab/>
        <w:t>{</w:t>
      </w:r>
    </w:p>
    <w:p w:rsidR="00A71D97" w:rsidRPr="00A71D97" w:rsidRDefault="00A71D97" w:rsidP="00A71D97">
      <w:pPr>
        <w:spacing w:line="400" w:lineRule="exact"/>
        <w:rPr>
          <w:rFonts w:cs="SimSun-Identity-H"/>
          <w:b/>
          <w:color w:val="000000"/>
          <w:kern w:val="0"/>
          <w:szCs w:val="21"/>
        </w:rPr>
      </w:pPr>
      <w:r w:rsidRPr="00A71D97">
        <w:rPr>
          <w:rFonts w:cs="SimSun-Identity-H"/>
          <w:b/>
          <w:color w:val="000000"/>
          <w:kern w:val="0"/>
          <w:szCs w:val="21"/>
        </w:rPr>
        <w:tab/>
      </w:r>
      <w:r w:rsidRPr="00A71D97">
        <w:rPr>
          <w:rFonts w:cs="SimSun-Identity-H"/>
          <w:b/>
          <w:color w:val="000000"/>
          <w:kern w:val="0"/>
          <w:szCs w:val="21"/>
        </w:rPr>
        <w:tab/>
      </w:r>
      <w:proofErr w:type="gramStart"/>
      <w:r w:rsidRPr="00A71D97">
        <w:rPr>
          <w:rFonts w:cs="SimSun-Identity-H"/>
          <w:b/>
          <w:color w:val="000000"/>
          <w:kern w:val="0"/>
          <w:szCs w:val="21"/>
        </w:rPr>
        <w:t>return</w:t>
      </w:r>
      <w:proofErr w:type="gramEnd"/>
      <w:r w:rsidRPr="00A71D97">
        <w:rPr>
          <w:rFonts w:cs="SimSun-Identity-H"/>
          <w:b/>
          <w:color w:val="000000"/>
          <w:kern w:val="0"/>
          <w:szCs w:val="21"/>
        </w:rPr>
        <w:t xml:space="preserve"> 3.1415926 * m_dRadius * m_dRadius;</w:t>
      </w:r>
    </w:p>
    <w:p w:rsidR="00A71D97" w:rsidRPr="00A71D97" w:rsidRDefault="00A71D97" w:rsidP="00A71D97">
      <w:pPr>
        <w:spacing w:line="400" w:lineRule="exact"/>
        <w:rPr>
          <w:rFonts w:cs="SimSun-Identity-H"/>
          <w:b/>
          <w:color w:val="000000"/>
          <w:kern w:val="0"/>
          <w:szCs w:val="21"/>
        </w:rPr>
      </w:pPr>
      <w:r w:rsidRPr="00A71D97">
        <w:rPr>
          <w:rFonts w:cs="SimSun-Identity-H"/>
          <w:b/>
          <w:color w:val="000000"/>
          <w:kern w:val="0"/>
          <w:szCs w:val="21"/>
        </w:rPr>
        <w:tab/>
        <w:t>}</w:t>
      </w:r>
    </w:p>
    <w:p w:rsidR="00A71D97" w:rsidRPr="00A71D97" w:rsidRDefault="00A71D97" w:rsidP="00A71D97">
      <w:pPr>
        <w:spacing w:line="400" w:lineRule="exact"/>
        <w:rPr>
          <w:rFonts w:cs="SimSun-Identity-H"/>
          <w:b/>
          <w:color w:val="000000"/>
          <w:kern w:val="0"/>
          <w:szCs w:val="21"/>
        </w:rPr>
      </w:pPr>
    </w:p>
    <w:p w:rsidR="00A71D97" w:rsidRPr="00A71D97" w:rsidRDefault="00A71D97" w:rsidP="00A71D97">
      <w:pPr>
        <w:spacing w:line="400" w:lineRule="exact"/>
        <w:rPr>
          <w:rFonts w:cs="SimSun-Identity-H"/>
          <w:b/>
          <w:color w:val="000000"/>
          <w:kern w:val="0"/>
          <w:szCs w:val="21"/>
        </w:rPr>
      </w:pPr>
      <w:proofErr w:type="gramStart"/>
      <w:r w:rsidRPr="00A71D97">
        <w:rPr>
          <w:rFonts w:cs="SimSun-Identity-H"/>
          <w:b/>
          <w:color w:val="000000"/>
          <w:kern w:val="0"/>
          <w:szCs w:val="21"/>
        </w:rPr>
        <w:t>private</w:t>
      </w:r>
      <w:proofErr w:type="gramEnd"/>
      <w:r w:rsidRPr="00A71D97">
        <w:rPr>
          <w:rFonts w:cs="SimSun-Identity-H"/>
          <w:b/>
          <w:color w:val="000000"/>
          <w:kern w:val="0"/>
          <w:szCs w:val="21"/>
        </w:rPr>
        <w:t>:</w:t>
      </w:r>
    </w:p>
    <w:p w:rsidR="00A71D97" w:rsidRPr="00A71D97" w:rsidRDefault="00A71D97" w:rsidP="00A71D97">
      <w:pPr>
        <w:spacing w:line="400" w:lineRule="exact"/>
        <w:rPr>
          <w:rFonts w:cs="SimSun-Identity-H"/>
          <w:b/>
          <w:color w:val="000000"/>
          <w:kern w:val="0"/>
          <w:szCs w:val="21"/>
        </w:rPr>
      </w:pPr>
      <w:r w:rsidRPr="00A71D97">
        <w:rPr>
          <w:rFonts w:cs="SimSun-Identity-H"/>
          <w:b/>
          <w:color w:val="000000"/>
          <w:kern w:val="0"/>
          <w:szCs w:val="21"/>
        </w:rPr>
        <w:tab/>
      </w:r>
      <w:proofErr w:type="gramStart"/>
      <w:r w:rsidRPr="00A71D97">
        <w:rPr>
          <w:rFonts w:cs="SimSun-Identity-H"/>
          <w:b/>
          <w:color w:val="000000"/>
          <w:kern w:val="0"/>
          <w:szCs w:val="21"/>
        </w:rPr>
        <w:t>double</w:t>
      </w:r>
      <w:proofErr w:type="gramEnd"/>
      <w:r w:rsidRPr="00A71D97">
        <w:rPr>
          <w:rFonts w:cs="SimSun-Identity-H"/>
          <w:b/>
          <w:color w:val="000000"/>
          <w:kern w:val="0"/>
          <w:szCs w:val="21"/>
        </w:rPr>
        <w:t xml:space="preserve"> m_dRadius;</w:t>
      </w:r>
    </w:p>
    <w:p w:rsidR="00A71D97" w:rsidRPr="00A71D97" w:rsidRDefault="00A71D97" w:rsidP="00A71D97">
      <w:pPr>
        <w:spacing w:line="400" w:lineRule="exact"/>
        <w:rPr>
          <w:rFonts w:cs="SimSun-Identity-H"/>
          <w:b/>
          <w:color w:val="000000"/>
          <w:kern w:val="0"/>
          <w:szCs w:val="21"/>
        </w:rPr>
      </w:pPr>
      <w:r w:rsidRPr="00A71D97">
        <w:rPr>
          <w:rFonts w:cs="SimSun-Identity-H"/>
          <w:b/>
          <w:color w:val="000000"/>
          <w:kern w:val="0"/>
          <w:szCs w:val="21"/>
        </w:rPr>
        <w:lastRenderedPageBreak/>
        <w:t>};</w:t>
      </w:r>
    </w:p>
    <w:p w:rsidR="00A71D97" w:rsidRPr="00A71D97" w:rsidRDefault="00A71D97" w:rsidP="00A71D97">
      <w:pPr>
        <w:spacing w:line="400" w:lineRule="exact"/>
        <w:rPr>
          <w:rFonts w:cs="SimSun-Identity-H"/>
          <w:b/>
          <w:color w:val="000000"/>
          <w:kern w:val="0"/>
          <w:szCs w:val="21"/>
        </w:rPr>
      </w:pPr>
    </w:p>
    <w:p w:rsidR="00A71D97" w:rsidRPr="00A71D97" w:rsidRDefault="00A71D97" w:rsidP="00A71D97">
      <w:pPr>
        <w:spacing w:line="400" w:lineRule="exact"/>
        <w:rPr>
          <w:rFonts w:cs="SimSun-Identity-H"/>
          <w:b/>
          <w:color w:val="000000"/>
          <w:kern w:val="0"/>
          <w:szCs w:val="21"/>
        </w:rPr>
      </w:pPr>
      <w:proofErr w:type="gramStart"/>
      <w:r w:rsidRPr="00A71D97">
        <w:rPr>
          <w:rFonts w:cs="SimSun-Identity-H"/>
          <w:b/>
          <w:color w:val="000000"/>
          <w:kern w:val="0"/>
          <w:szCs w:val="21"/>
        </w:rPr>
        <w:t>int</w:t>
      </w:r>
      <w:proofErr w:type="gramEnd"/>
      <w:r w:rsidRPr="00A71D97">
        <w:rPr>
          <w:rFonts w:cs="SimSun-Identity-H"/>
          <w:b/>
          <w:color w:val="000000"/>
          <w:kern w:val="0"/>
          <w:szCs w:val="21"/>
        </w:rPr>
        <w:t xml:space="preserve"> main(void)</w:t>
      </w:r>
    </w:p>
    <w:p w:rsidR="00A71D97" w:rsidRPr="00A71D97" w:rsidRDefault="00A71D97" w:rsidP="00A71D97">
      <w:pPr>
        <w:spacing w:line="400" w:lineRule="exact"/>
        <w:rPr>
          <w:rFonts w:cs="SimSun-Identity-H"/>
          <w:b/>
          <w:color w:val="000000"/>
          <w:kern w:val="0"/>
          <w:szCs w:val="21"/>
        </w:rPr>
      </w:pPr>
      <w:r w:rsidRPr="00A71D97">
        <w:rPr>
          <w:rFonts w:cs="SimSun-Identity-H"/>
          <w:b/>
          <w:color w:val="000000"/>
          <w:kern w:val="0"/>
          <w:szCs w:val="21"/>
        </w:rPr>
        <w:t>{</w:t>
      </w:r>
    </w:p>
    <w:p w:rsidR="00A71D97" w:rsidRPr="00A71D97" w:rsidRDefault="00A71D97" w:rsidP="00A71D97">
      <w:pPr>
        <w:spacing w:line="400" w:lineRule="exact"/>
        <w:rPr>
          <w:rFonts w:cs="SimSun-Identity-H"/>
          <w:b/>
          <w:color w:val="000000"/>
          <w:kern w:val="0"/>
          <w:szCs w:val="21"/>
        </w:rPr>
      </w:pPr>
      <w:r w:rsidRPr="00A71D97">
        <w:rPr>
          <w:rFonts w:cs="SimSun-Identity-H"/>
          <w:b/>
          <w:color w:val="000000"/>
          <w:kern w:val="0"/>
          <w:szCs w:val="21"/>
        </w:rPr>
        <w:tab/>
        <w:t xml:space="preserve">CSquare </w:t>
      </w:r>
      <w:proofErr w:type="gramStart"/>
      <w:r w:rsidRPr="00A71D97">
        <w:rPr>
          <w:rFonts w:cs="SimSun-Identity-H"/>
          <w:b/>
          <w:color w:val="000000"/>
          <w:kern w:val="0"/>
          <w:szCs w:val="21"/>
        </w:rPr>
        <w:t>oSquare(</w:t>
      </w:r>
      <w:proofErr w:type="gramEnd"/>
      <w:r w:rsidRPr="00A71D97">
        <w:rPr>
          <w:rFonts w:cs="SimSun-Identity-H"/>
          <w:b/>
          <w:color w:val="000000"/>
          <w:kern w:val="0"/>
          <w:szCs w:val="21"/>
        </w:rPr>
        <w:t>2, 3);</w:t>
      </w:r>
    </w:p>
    <w:p w:rsidR="00A71D97" w:rsidRPr="00A71D97" w:rsidRDefault="00A71D97" w:rsidP="00A71D97">
      <w:pPr>
        <w:spacing w:line="400" w:lineRule="exact"/>
        <w:rPr>
          <w:rFonts w:cs="SimSun-Identity-H"/>
          <w:b/>
          <w:color w:val="000000"/>
          <w:kern w:val="0"/>
          <w:szCs w:val="21"/>
        </w:rPr>
      </w:pPr>
      <w:r w:rsidRPr="00A71D97">
        <w:rPr>
          <w:rFonts w:cs="SimSun-Identity-H"/>
          <w:b/>
          <w:color w:val="000000"/>
          <w:kern w:val="0"/>
          <w:szCs w:val="21"/>
        </w:rPr>
        <w:tab/>
      </w:r>
      <w:proofErr w:type="gramStart"/>
      <w:r w:rsidRPr="00A71D97">
        <w:rPr>
          <w:rFonts w:cs="SimSun-Identity-H"/>
          <w:b/>
          <w:color w:val="000000"/>
          <w:kern w:val="0"/>
          <w:szCs w:val="21"/>
        </w:rPr>
        <w:t>cout</w:t>
      </w:r>
      <w:proofErr w:type="gramEnd"/>
      <w:r w:rsidRPr="00A71D97">
        <w:rPr>
          <w:rFonts w:cs="SimSun-Identity-H"/>
          <w:b/>
          <w:color w:val="000000"/>
          <w:kern w:val="0"/>
          <w:szCs w:val="21"/>
        </w:rPr>
        <w:t xml:space="preserve"> &lt;&lt; oSquare.GetLength() &lt;&lt; endl;</w:t>
      </w:r>
    </w:p>
    <w:p w:rsidR="00A71D97" w:rsidRPr="00A71D97" w:rsidRDefault="00A71D97" w:rsidP="00A71D97">
      <w:pPr>
        <w:spacing w:line="400" w:lineRule="exact"/>
        <w:rPr>
          <w:rFonts w:cs="SimSun-Identity-H"/>
          <w:b/>
          <w:color w:val="000000"/>
          <w:kern w:val="0"/>
          <w:szCs w:val="21"/>
        </w:rPr>
      </w:pPr>
    </w:p>
    <w:p w:rsidR="00A71D97" w:rsidRPr="00A71D97" w:rsidRDefault="00A71D97" w:rsidP="00A71D97">
      <w:pPr>
        <w:spacing w:line="400" w:lineRule="exact"/>
        <w:rPr>
          <w:rFonts w:cs="SimSun-Identity-H"/>
          <w:b/>
          <w:color w:val="000000"/>
          <w:kern w:val="0"/>
          <w:szCs w:val="21"/>
        </w:rPr>
      </w:pPr>
      <w:r w:rsidRPr="00A71D97">
        <w:rPr>
          <w:rFonts w:cs="SimSun-Identity-H"/>
          <w:b/>
          <w:color w:val="000000"/>
          <w:kern w:val="0"/>
          <w:szCs w:val="21"/>
        </w:rPr>
        <w:tab/>
        <w:t xml:space="preserve">CCircle </w:t>
      </w:r>
      <w:proofErr w:type="gramStart"/>
      <w:r w:rsidRPr="00A71D97">
        <w:rPr>
          <w:rFonts w:cs="SimSun-Identity-H"/>
          <w:b/>
          <w:color w:val="000000"/>
          <w:kern w:val="0"/>
          <w:szCs w:val="21"/>
        </w:rPr>
        <w:t>oCircle(</w:t>
      </w:r>
      <w:proofErr w:type="gramEnd"/>
      <w:r w:rsidRPr="00A71D97">
        <w:rPr>
          <w:rFonts w:cs="SimSun-Identity-H"/>
          <w:b/>
          <w:color w:val="000000"/>
          <w:kern w:val="0"/>
          <w:szCs w:val="21"/>
        </w:rPr>
        <w:t>10);</w:t>
      </w:r>
      <w:r w:rsidRPr="00A71D97">
        <w:rPr>
          <w:rFonts w:cs="SimSun-Identity-H"/>
          <w:b/>
          <w:color w:val="000000"/>
          <w:kern w:val="0"/>
          <w:szCs w:val="21"/>
        </w:rPr>
        <w:tab/>
      </w:r>
    </w:p>
    <w:p w:rsidR="00A71D97" w:rsidRPr="00A71D97" w:rsidRDefault="00A71D97" w:rsidP="00A71D97">
      <w:pPr>
        <w:spacing w:line="400" w:lineRule="exact"/>
        <w:rPr>
          <w:rFonts w:cs="SimSun-Identity-H"/>
          <w:b/>
          <w:color w:val="000000"/>
          <w:kern w:val="0"/>
          <w:szCs w:val="21"/>
        </w:rPr>
      </w:pPr>
      <w:r w:rsidRPr="00A71D97">
        <w:rPr>
          <w:rFonts w:cs="SimSun-Identity-H"/>
          <w:b/>
          <w:color w:val="000000"/>
          <w:kern w:val="0"/>
          <w:szCs w:val="21"/>
        </w:rPr>
        <w:tab/>
      </w:r>
      <w:proofErr w:type="gramStart"/>
      <w:r w:rsidRPr="00A71D97">
        <w:rPr>
          <w:rFonts w:cs="SimSun-Identity-H"/>
          <w:b/>
          <w:color w:val="000000"/>
          <w:kern w:val="0"/>
          <w:szCs w:val="21"/>
        </w:rPr>
        <w:t>cout</w:t>
      </w:r>
      <w:proofErr w:type="gramEnd"/>
      <w:r w:rsidRPr="00A71D97">
        <w:rPr>
          <w:rFonts w:cs="SimSun-Identity-H"/>
          <w:b/>
          <w:color w:val="000000"/>
          <w:kern w:val="0"/>
          <w:szCs w:val="21"/>
        </w:rPr>
        <w:t xml:space="preserve"> &lt;&lt; oCircle.GetLength() &lt;&lt; endl;</w:t>
      </w:r>
    </w:p>
    <w:p w:rsidR="00A71D97" w:rsidRPr="00A71D97" w:rsidRDefault="00A71D97" w:rsidP="00A71D97">
      <w:pPr>
        <w:spacing w:line="400" w:lineRule="exact"/>
        <w:rPr>
          <w:rFonts w:cs="SimSun-Identity-H"/>
          <w:b/>
          <w:color w:val="000000"/>
          <w:kern w:val="0"/>
          <w:szCs w:val="21"/>
        </w:rPr>
      </w:pPr>
      <w:r w:rsidRPr="00A71D97">
        <w:rPr>
          <w:rFonts w:cs="SimSun-Identity-H"/>
          <w:b/>
          <w:color w:val="000000"/>
          <w:kern w:val="0"/>
          <w:szCs w:val="21"/>
        </w:rPr>
        <w:tab/>
      </w:r>
    </w:p>
    <w:p w:rsidR="00A71D97" w:rsidRPr="00A71D97" w:rsidRDefault="00A71D97" w:rsidP="00A71D97">
      <w:pPr>
        <w:spacing w:line="400" w:lineRule="exact"/>
        <w:rPr>
          <w:rFonts w:cs="SimSun-Identity-H"/>
          <w:b/>
          <w:color w:val="000000"/>
          <w:kern w:val="0"/>
          <w:szCs w:val="21"/>
        </w:rPr>
      </w:pPr>
      <w:r w:rsidRPr="00A71D97">
        <w:rPr>
          <w:rFonts w:cs="SimSun-Identity-H"/>
          <w:b/>
          <w:color w:val="000000"/>
          <w:kern w:val="0"/>
          <w:szCs w:val="21"/>
        </w:rPr>
        <w:tab/>
      </w:r>
      <w:proofErr w:type="gramStart"/>
      <w:r w:rsidRPr="00A71D97">
        <w:rPr>
          <w:rFonts w:cs="SimSun-Identity-H"/>
          <w:b/>
          <w:color w:val="000000"/>
          <w:kern w:val="0"/>
          <w:szCs w:val="21"/>
        </w:rPr>
        <w:t>return</w:t>
      </w:r>
      <w:proofErr w:type="gramEnd"/>
      <w:r w:rsidRPr="00A71D97">
        <w:rPr>
          <w:rFonts w:cs="SimSun-Identity-H"/>
          <w:b/>
          <w:color w:val="000000"/>
          <w:kern w:val="0"/>
          <w:szCs w:val="21"/>
        </w:rPr>
        <w:t xml:space="preserve"> 0;</w:t>
      </w:r>
    </w:p>
    <w:p w:rsidR="00BB204C" w:rsidRPr="00BB204C" w:rsidRDefault="00A71D97" w:rsidP="00A71D97">
      <w:pPr>
        <w:spacing w:line="400" w:lineRule="exact"/>
        <w:rPr>
          <w:rFonts w:cs="SimSun-Identity-H"/>
          <w:b/>
          <w:color w:val="000000"/>
          <w:kern w:val="0"/>
          <w:szCs w:val="21"/>
        </w:rPr>
      </w:pPr>
      <w:r w:rsidRPr="00A71D97">
        <w:rPr>
          <w:rFonts w:cs="SimSun-Identity-H"/>
          <w:b/>
          <w:color w:val="000000"/>
          <w:kern w:val="0"/>
          <w:szCs w:val="21"/>
        </w:rPr>
        <w:t>}</w:t>
      </w:r>
    </w:p>
    <w:sectPr w:rsidR="00BB204C" w:rsidRPr="00BB20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1F8" w:rsidRDefault="000D51F8" w:rsidP="002E7997">
      <w:r>
        <w:separator/>
      </w:r>
    </w:p>
  </w:endnote>
  <w:endnote w:type="continuationSeparator" w:id="0">
    <w:p w:rsidR="000D51F8" w:rsidRDefault="000D51F8" w:rsidP="002E7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SimSun-Identity-H">
    <w:altName w:val="宋体"/>
    <w:charset w:val="86"/>
    <w:family w:val="auto"/>
    <w:pitch w:val="default"/>
    <w:sig w:usb0="00000001" w:usb1="080E0000" w:usb2="00000010" w:usb3="00000000" w:csb0="00040000" w:csb1="00000000"/>
  </w:font>
  <w:font w:name="TimesNewRomanPSMT-Identity-H">
    <w:altName w:val="宋体"/>
    <w:charset w:val="86"/>
    <w:family w:val="auto"/>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1F8" w:rsidRDefault="000D51F8" w:rsidP="002E7997">
      <w:r>
        <w:separator/>
      </w:r>
    </w:p>
  </w:footnote>
  <w:footnote w:type="continuationSeparator" w:id="0">
    <w:p w:rsidR="000D51F8" w:rsidRDefault="000D51F8" w:rsidP="002E79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A12E6"/>
    <w:multiLevelType w:val="hybridMultilevel"/>
    <w:tmpl w:val="77C0726E"/>
    <w:lvl w:ilvl="0" w:tplc="E1541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F844D1"/>
    <w:multiLevelType w:val="hybridMultilevel"/>
    <w:tmpl w:val="B2C49450"/>
    <w:lvl w:ilvl="0" w:tplc="51B2969E">
      <w:start w:val="3"/>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34B54D7"/>
    <w:multiLevelType w:val="hybridMultilevel"/>
    <w:tmpl w:val="74069720"/>
    <w:lvl w:ilvl="0" w:tplc="929E569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96E4C29"/>
    <w:multiLevelType w:val="hybridMultilevel"/>
    <w:tmpl w:val="D384FFBC"/>
    <w:lvl w:ilvl="0" w:tplc="1BAE3384">
      <w:start w:val="1"/>
      <w:numFmt w:val="decimal"/>
      <w:lvlText w:val="%1."/>
      <w:lvlJc w:val="left"/>
      <w:pPr>
        <w:ind w:left="360" w:hanging="360"/>
      </w:pPr>
      <w:rPr>
        <w:rFonts w:hint="default"/>
        <w:color w:val="auto"/>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6508CF"/>
    <w:multiLevelType w:val="hybridMultilevel"/>
    <w:tmpl w:val="311459DE"/>
    <w:lvl w:ilvl="0" w:tplc="AD10EF9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CA1AB8"/>
    <w:multiLevelType w:val="hybridMultilevel"/>
    <w:tmpl w:val="74069720"/>
    <w:lvl w:ilvl="0" w:tplc="929E5692">
      <w:start w:val="1"/>
      <w:numFmt w:val="upperLetter"/>
      <w:lvlText w:val="%1."/>
      <w:lvlJc w:val="left"/>
      <w:pPr>
        <w:ind w:left="786"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D6345D5"/>
    <w:multiLevelType w:val="hybridMultilevel"/>
    <w:tmpl w:val="76AC1836"/>
    <w:lvl w:ilvl="0" w:tplc="BDB8B3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DAB77C6"/>
    <w:multiLevelType w:val="hybridMultilevel"/>
    <w:tmpl w:val="4E2A1640"/>
    <w:lvl w:ilvl="0" w:tplc="F29C1238">
      <w:start w:val="1"/>
      <w:numFmt w:val="upperLetter"/>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8">
    <w:nsid w:val="6F3522EB"/>
    <w:multiLevelType w:val="hybridMultilevel"/>
    <w:tmpl w:val="DBEA180E"/>
    <w:lvl w:ilvl="0" w:tplc="1F88F53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0"/>
  </w:num>
  <w:num w:numId="3">
    <w:abstractNumId w:val="5"/>
  </w:num>
  <w:num w:numId="4">
    <w:abstractNumId w:val="2"/>
  </w:num>
  <w:num w:numId="5">
    <w:abstractNumId w:val="8"/>
  </w:num>
  <w:num w:numId="6">
    <w:abstractNumId w:val="6"/>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DDC"/>
    <w:rsid w:val="00007B80"/>
    <w:rsid w:val="0002152F"/>
    <w:rsid w:val="00070B53"/>
    <w:rsid w:val="00071AF4"/>
    <w:rsid w:val="000D51F8"/>
    <w:rsid w:val="001026E1"/>
    <w:rsid w:val="001066E2"/>
    <w:rsid w:val="0012206D"/>
    <w:rsid w:val="00127557"/>
    <w:rsid w:val="001444E2"/>
    <w:rsid w:val="001B71B2"/>
    <w:rsid w:val="001C7697"/>
    <w:rsid w:val="001D75A0"/>
    <w:rsid w:val="001E56AE"/>
    <w:rsid w:val="0022000F"/>
    <w:rsid w:val="0024203A"/>
    <w:rsid w:val="00244EA8"/>
    <w:rsid w:val="00264389"/>
    <w:rsid w:val="00272604"/>
    <w:rsid w:val="00281066"/>
    <w:rsid w:val="00284E55"/>
    <w:rsid w:val="002E7997"/>
    <w:rsid w:val="00306AD3"/>
    <w:rsid w:val="00307419"/>
    <w:rsid w:val="00310D3B"/>
    <w:rsid w:val="003252EA"/>
    <w:rsid w:val="003774A9"/>
    <w:rsid w:val="003F7FF1"/>
    <w:rsid w:val="0047408B"/>
    <w:rsid w:val="00494072"/>
    <w:rsid w:val="004C59C4"/>
    <w:rsid w:val="005B0D08"/>
    <w:rsid w:val="005B5BCE"/>
    <w:rsid w:val="005C2A42"/>
    <w:rsid w:val="005F3DCA"/>
    <w:rsid w:val="00603D4F"/>
    <w:rsid w:val="006067DB"/>
    <w:rsid w:val="006264DD"/>
    <w:rsid w:val="00640A30"/>
    <w:rsid w:val="006D2000"/>
    <w:rsid w:val="006F574F"/>
    <w:rsid w:val="00707F36"/>
    <w:rsid w:val="007319F1"/>
    <w:rsid w:val="0077401C"/>
    <w:rsid w:val="00787B51"/>
    <w:rsid w:val="007C146B"/>
    <w:rsid w:val="007C52E4"/>
    <w:rsid w:val="00821069"/>
    <w:rsid w:val="00857C7A"/>
    <w:rsid w:val="008910EA"/>
    <w:rsid w:val="009019EB"/>
    <w:rsid w:val="00953FA7"/>
    <w:rsid w:val="009C28F3"/>
    <w:rsid w:val="009D040F"/>
    <w:rsid w:val="009D0680"/>
    <w:rsid w:val="009E7308"/>
    <w:rsid w:val="00A12B36"/>
    <w:rsid w:val="00A31A41"/>
    <w:rsid w:val="00A4530C"/>
    <w:rsid w:val="00A63DB8"/>
    <w:rsid w:val="00A71D97"/>
    <w:rsid w:val="00AC7176"/>
    <w:rsid w:val="00B03D07"/>
    <w:rsid w:val="00BA3571"/>
    <w:rsid w:val="00BB204C"/>
    <w:rsid w:val="00BC27E3"/>
    <w:rsid w:val="00BF017F"/>
    <w:rsid w:val="00BF517D"/>
    <w:rsid w:val="00C7174A"/>
    <w:rsid w:val="00C815B6"/>
    <w:rsid w:val="00C92A19"/>
    <w:rsid w:val="00CC2F5A"/>
    <w:rsid w:val="00D1101A"/>
    <w:rsid w:val="00D3642C"/>
    <w:rsid w:val="00D37C53"/>
    <w:rsid w:val="00D605BE"/>
    <w:rsid w:val="00DD6DDC"/>
    <w:rsid w:val="00DF6C76"/>
    <w:rsid w:val="00E44616"/>
    <w:rsid w:val="00E4710E"/>
    <w:rsid w:val="00E7182E"/>
    <w:rsid w:val="00E8029C"/>
    <w:rsid w:val="00E83188"/>
    <w:rsid w:val="00E90BB4"/>
    <w:rsid w:val="00E964CE"/>
    <w:rsid w:val="00EB3040"/>
    <w:rsid w:val="00F10409"/>
    <w:rsid w:val="00F4627F"/>
    <w:rsid w:val="00FF7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56AE"/>
    <w:pPr>
      <w:ind w:firstLineChars="200" w:firstLine="420"/>
    </w:pPr>
  </w:style>
  <w:style w:type="paragraph" w:styleId="a4">
    <w:name w:val="No Spacing"/>
    <w:uiPriority w:val="1"/>
    <w:qFormat/>
    <w:rsid w:val="007C52E4"/>
    <w:pPr>
      <w:widowControl w:val="0"/>
      <w:jc w:val="both"/>
    </w:pPr>
  </w:style>
  <w:style w:type="paragraph" w:styleId="a5">
    <w:name w:val="Body Text"/>
    <w:basedOn w:val="a"/>
    <w:link w:val="Char"/>
    <w:uiPriority w:val="99"/>
    <w:semiHidden/>
    <w:unhideWhenUsed/>
    <w:rsid w:val="00603D4F"/>
    <w:pPr>
      <w:spacing w:after="120"/>
    </w:pPr>
  </w:style>
  <w:style w:type="character" w:customStyle="1" w:styleId="Char">
    <w:name w:val="正文文本 Char"/>
    <w:basedOn w:val="a0"/>
    <w:link w:val="a5"/>
    <w:uiPriority w:val="99"/>
    <w:semiHidden/>
    <w:rsid w:val="00603D4F"/>
  </w:style>
  <w:style w:type="paragraph" w:styleId="a6">
    <w:name w:val="Body Text First Indent"/>
    <w:basedOn w:val="a5"/>
    <w:link w:val="Char0"/>
    <w:rsid w:val="00603D4F"/>
    <w:pPr>
      <w:spacing w:after="0"/>
      <w:ind w:firstLine="425"/>
    </w:pPr>
    <w:rPr>
      <w:rFonts w:ascii="Times New Roman" w:eastAsia="宋体" w:hAnsi="Times New Roman" w:cs="Times New Roman"/>
      <w:szCs w:val="24"/>
    </w:rPr>
  </w:style>
  <w:style w:type="character" w:customStyle="1" w:styleId="Char0">
    <w:name w:val="正文首行缩进 Char"/>
    <w:basedOn w:val="Char"/>
    <w:link w:val="a6"/>
    <w:rsid w:val="00603D4F"/>
    <w:rPr>
      <w:rFonts w:ascii="Times New Roman" w:eastAsia="宋体" w:hAnsi="Times New Roman" w:cs="Times New Roman"/>
      <w:szCs w:val="24"/>
    </w:rPr>
  </w:style>
  <w:style w:type="paragraph" w:customStyle="1" w:styleId="a7">
    <w:name w:val="程序"/>
    <w:basedOn w:val="a6"/>
    <w:rsid w:val="00603D4F"/>
    <w:pPr>
      <w:ind w:right="34" w:firstLine="851"/>
    </w:pPr>
    <w:rPr>
      <w:sz w:val="18"/>
      <w:szCs w:val="20"/>
    </w:rPr>
  </w:style>
  <w:style w:type="paragraph" w:styleId="a8">
    <w:name w:val="header"/>
    <w:basedOn w:val="a"/>
    <w:link w:val="Char1"/>
    <w:uiPriority w:val="99"/>
    <w:unhideWhenUsed/>
    <w:rsid w:val="002E799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2E7997"/>
    <w:rPr>
      <w:sz w:val="18"/>
      <w:szCs w:val="18"/>
    </w:rPr>
  </w:style>
  <w:style w:type="paragraph" w:styleId="a9">
    <w:name w:val="footer"/>
    <w:basedOn w:val="a"/>
    <w:link w:val="Char2"/>
    <w:uiPriority w:val="99"/>
    <w:unhideWhenUsed/>
    <w:rsid w:val="002E7997"/>
    <w:pPr>
      <w:tabs>
        <w:tab w:val="center" w:pos="4153"/>
        <w:tab w:val="right" w:pos="8306"/>
      </w:tabs>
      <w:snapToGrid w:val="0"/>
      <w:jc w:val="left"/>
    </w:pPr>
    <w:rPr>
      <w:sz w:val="18"/>
      <w:szCs w:val="18"/>
    </w:rPr>
  </w:style>
  <w:style w:type="character" w:customStyle="1" w:styleId="Char2">
    <w:name w:val="页脚 Char"/>
    <w:basedOn w:val="a0"/>
    <w:link w:val="a9"/>
    <w:uiPriority w:val="99"/>
    <w:rsid w:val="002E7997"/>
    <w:rPr>
      <w:sz w:val="18"/>
      <w:szCs w:val="18"/>
    </w:rPr>
  </w:style>
  <w:style w:type="paragraph" w:styleId="aa">
    <w:name w:val="Balloon Text"/>
    <w:basedOn w:val="a"/>
    <w:link w:val="Char3"/>
    <w:uiPriority w:val="99"/>
    <w:semiHidden/>
    <w:unhideWhenUsed/>
    <w:rsid w:val="00A71D97"/>
    <w:rPr>
      <w:sz w:val="18"/>
      <w:szCs w:val="18"/>
    </w:rPr>
  </w:style>
  <w:style w:type="character" w:customStyle="1" w:styleId="Char3">
    <w:name w:val="批注框文本 Char"/>
    <w:basedOn w:val="a0"/>
    <w:link w:val="aa"/>
    <w:uiPriority w:val="99"/>
    <w:semiHidden/>
    <w:rsid w:val="00A71D9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56AE"/>
    <w:pPr>
      <w:ind w:firstLineChars="200" w:firstLine="420"/>
    </w:pPr>
  </w:style>
  <w:style w:type="paragraph" w:styleId="a4">
    <w:name w:val="No Spacing"/>
    <w:uiPriority w:val="1"/>
    <w:qFormat/>
    <w:rsid w:val="007C52E4"/>
    <w:pPr>
      <w:widowControl w:val="0"/>
      <w:jc w:val="both"/>
    </w:pPr>
  </w:style>
  <w:style w:type="paragraph" w:styleId="a5">
    <w:name w:val="Body Text"/>
    <w:basedOn w:val="a"/>
    <w:link w:val="Char"/>
    <w:uiPriority w:val="99"/>
    <w:semiHidden/>
    <w:unhideWhenUsed/>
    <w:rsid w:val="00603D4F"/>
    <w:pPr>
      <w:spacing w:after="120"/>
    </w:pPr>
  </w:style>
  <w:style w:type="character" w:customStyle="1" w:styleId="Char">
    <w:name w:val="正文文本 Char"/>
    <w:basedOn w:val="a0"/>
    <w:link w:val="a5"/>
    <w:uiPriority w:val="99"/>
    <w:semiHidden/>
    <w:rsid w:val="00603D4F"/>
  </w:style>
  <w:style w:type="paragraph" w:styleId="a6">
    <w:name w:val="Body Text First Indent"/>
    <w:basedOn w:val="a5"/>
    <w:link w:val="Char0"/>
    <w:rsid w:val="00603D4F"/>
    <w:pPr>
      <w:spacing w:after="0"/>
      <w:ind w:firstLine="425"/>
    </w:pPr>
    <w:rPr>
      <w:rFonts w:ascii="Times New Roman" w:eastAsia="宋体" w:hAnsi="Times New Roman" w:cs="Times New Roman"/>
      <w:szCs w:val="24"/>
    </w:rPr>
  </w:style>
  <w:style w:type="character" w:customStyle="1" w:styleId="Char0">
    <w:name w:val="正文首行缩进 Char"/>
    <w:basedOn w:val="Char"/>
    <w:link w:val="a6"/>
    <w:rsid w:val="00603D4F"/>
    <w:rPr>
      <w:rFonts w:ascii="Times New Roman" w:eastAsia="宋体" w:hAnsi="Times New Roman" w:cs="Times New Roman"/>
      <w:szCs w:val="24"/>
    </w:rPr>
  </w:style>
  <w:style w:type="paragraph" w:customStyle="1" w:styleId="a7">
    <w:name w:val="程序"/>
    <w:basedOn w:val="a6"/>
    <w:rsid w:val="00603D4F"/>
    <w:pPr>
      <w:ind w:right="34" w:firstLine="851"/>
    </w:pPr>
    <w:rPr>
      <w:sz w:val="18"/>
      <w:szCs w:val="20"/>
    </w:rPr>
  </w:style>
  <w:style w:type="paragraph" w:styleId="a8">
    <w:name w:val="header"/>
    <w:basedOn w:val="a"/>
    <w:link w:val="Char1"/>
    <w:uiPriority w:val="99"/>
    <w:unhideWhenUsed/>
    <w:rsid w:val="002E799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2E7997"/>
    <w:rPr>
      <w:sz w:val="18"/>
      <w:szCs w:val="18"/>
    </w:rPr>
  </w:style>
  <w:style w:type="paragraph" w:styleId="a9">
    <w:name w:val="footer"/>
    <w:basedOn w:val="a"/>
    <w:link w:val="Char2"/>
    <w:uiPriority w:val="99"/>
    <w:unhideWhenUsed/>
    <w:rsid w:val="002E7997"/>
    <w:pPr>
      <w:tabs>
        <w:tab w:val="center" w:pos="4153"/>
        <w:tab w:val="right" w:pos="8306"/>
      </w:tabs>
      <w:snapToGrid w:val="0"/>
      <w:jc w:val="left"/>
    </w:pPr>
    <w:rPr>
      <w:sz w:val="18"/>
      <w:szCs w:val="18"/>
    </w:rPr>
  </w:style>
  <w:style w:type="character" w:customStyle="1" w:styleId="Char2">
    <w:name w:val="页脚 Char"/>
    <w:basedOn w:val="a0"/>
    <w:link w:val="a9"/>
    <w:uiPriority w:val="99"/>
    <w:rsid w:val="002E7997"/>
    <w:rPr>
      <w:sz w:val="18"/>
      <w:szCs w:val="18"/>
    </w:rPr>
  </w:style>
  <w:style w:type="paragraph" w:styleId="aa">
    <w:name w:val="Balloon Text"/>
    <w:basedOn w:val="a"/>
    <w:link w:val="Char3"/>
    <w:uiPriority w:val="99"/>
    <w:semiHidden/>
    <w:unhideWhenUsed/>
    <w:rsid w:val="00A71D97"/>
    <w:rPr>
      <w:sz w:val="18"/>
      <w:szCs w:val="18"/>
    </w:rPr>
  </w:style>
  <w:style w:type="character" w:customStyle="1" w:styleId="Char3">
    <w:name w:val="批注框文本 Char"/>
    <w:basedOn w:val="a0"/>
    <w:link w:val="aa"/>
    <w:uiPriority w:val="99"/>
    <w:semiHidden/>
    <w:rsid w:val="00A71D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E2CA0F-4098-41BD-9C4A-375D03E36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904</TotalTime>
  <Pages>46</Pages>
  <Words>5592</Words>
  <Characters>31881</Characters>
  <Application>Microsoft Office Word</Application>
  <DocSecurity>0</DocSecurity>
  <Lines>265</Lines>
  <Paragraphs>74</Paragraphs>
  <ScaleCrop>false</ScaleCrop>
  <Company>China</Company>
  <LinksUpToDate>false</LinksUpToDate>
  <CharactersWithSpaces>37399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KJXY</cp:lastModifiedBy>
  <cp:revision>12</cp:revision>
  <dcterms:created xsi:type="dcterms:W3CDTF">2018-06-02T08:06:00Z</dcterms:created>
  <dcterms:modified xsi:type="dcterms:W3CDTF">2018-06-25T02:22:00Z</dcterms:modified>
</cp:coreProperties>
</file>